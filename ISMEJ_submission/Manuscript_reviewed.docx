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0C1BF8" w:rsidRDefault="00A16C38" w:rsidP="003B1371">
      <w:pPr>
        <w:pStyle w:val="Head"/>
        <w:spacing w:before="0" w:after="0"/>
        <w:ind w:right="-633"/>
        <w:jc w:val="left"/>
        <w:rPr>
          <w:sz w:val="24"/>
          <w:szCs w:val="24"/>
        </w:rPr>
      </w:pPr>
      <w:r w:rsidRPr="000C1BF8">
        <w:rPr>
          <w:sz w:val="24"/>
          <w:szCs w:val="24"/>
        </w:rPr>
        <w:t>Title</w:t>
      </w:r>
      <w:r w:rsidR="003B1371" w:rsidRPr="000C1BF8">
        <w:rPr>
          <w:sz w:val="24"/>
          <w:szCs w:val="24"/>
        </w:rPr>
        <w:t>:</w:t>
      </w:r>
    </w:p>
    <w:p w14:paraId="2F27FC44" w14:textId="0F4491C4" w:rsidR="00224861" w:rsidRPr="000C1BF8" w:rsidRDefault="0037439B" w:rsidP="003B1371">
      <w:pPr>
        <w:pStyle w:val="Head"/>
        <w:spacing w:before="0" w:after="0"/>
        <w:ind w:left="720" w:right="-633"/>
        <w:jc w:val="left"/>
        <w:rPr>
          <w:sz w:val="24"/>
          <w:szCs w:val="24"/>
        </w:rPr>
      </w:pPr>
      <w:del w:id="0" w:author="Gherman Uritskiy" w:date="2019-04-10T12:41:00Z">
        <w:r>
          <w:delText>R</w:delText>
        </w:r>
        <w:r w:rsidR="00224861">
          <w:delText xml:space="preserve">esilience and adaptation </w:delText>
        </w:r>
        <w:r w:rsidR="00224861" w:rsidRPr="005B7985">
          <w:delText xml:space="preserve">mechanisms </w:delText>
        </w:r>
        <w:r>
          <w:delText>of an</w:delText>
        </w:r>
        <w:r w:rsidR="0034678E">
          <w:delText xml:space="preserve"> extremophile</w:delText>
        </w:r>
      </w:del>
      <w:ins w:id="1" w:author="Gherman Uritskiy" w:date="2019-04-10T12:41:00Z">
        <w:r w:rsidR="00E0585E" w:rsidRPr="000C1BF8">
          <w:t>Halophilic</w:t>
        </w:r>
      </w:ins>
      <w:r w:rsidR="00E0585E" w:rsidRPr="000C1BF8">
        <w:t xml:space="preserve"> microbial community </w:t>
      </w:r>
      <w:del w:id="2" w:author="Gherman Uritskiy" w:date="2019-04-10T12:41:00Z">
        <w:r w:rsidR="00224861" w:rsidRPr="005B7985">
          <w:delText>following</w:delText>
        </w:r>
      </w:del>
      <w:ins w:id="3" w:author="Gherman Uritskiy" w:date="2019-04-10T12:41:00Z">
        <w:r w:rsidR="00E42A4C" w:rsidRPr="000C1BF8">
          <w:t>composition</w:t>
        </w:r>
        <w:r w:rsidR="009B069E" w:rsidRPr="000C1BF8">
          <w:t>al</w:t>
        </w:r>
      </w:ins>
      <w:r w:rsidR="00AD427E">
        <w:t xml:space="preserve"> </w:t>
      </w:r>
      <w:ins w:id="4" w:author="Gherman Uritskiy" w:date="2019-04-10T12:41:00Z">
        <w:r w:rsidR="009B069E" w:rsidRPr="000C1BF8">
          <w:t>shift</w:t>
        </w:r>
        <w:r w:rsidR="00E0585E" w:rsidRPr="000C1BF8">
          <w:t xml:space="preserve"> </w:t>
        </w:r>
        <w:r w:rsidR="009B069E" w:rsidRPr="000C1BF8">
          <w:t>after</w:t>
        </w:r>
      </w:ins>
      <w:r w:rsidR="00224861" w:rsidRPr="000C1BF8">
        <w:t xml:space="preserve"> </w:t>
      </w:r>
      <w:r w:rsidRPr="000C1BF8">
        <w:t xml:space="preserve">a </w:t>
      </w:r>
      <w:del w:id="5" w:author="Gherman Uritskiy" w:date="2019-04-10T12:41:00Z">
        <w:r w:rsidR="00224861" w:rsidRPr="005B7985">
          <w:delText>catastrophic climate event</w:delText>
        </w:r>
      </w:del>
      <w:ins w:id="6" w:author="Gherman Uritskiy" w:date="2019-04-10T12:41:00Z">
        <w:r w:rsidR="00E0585E" w:rsidRPr="000C1BF8">
          <w:t xml:space="preserve">rare rainfall </w:t>
        </w:r>
        <w:r w:rsidR="00240092" w:rsidRPr="000C1BF8">
          <w:t>in the Atacama Desert</w:t>
        </w:r>
      </w:ins>
    </w:p>
    <w:p w14:paraId="2D3F5094" w14:textId="13A3275D" w:rsidR="004A10BE" w:rsidRPr="000C1BF8" w:rsidRDefault="00964E17" w:rsidP="003B1371">
      <w:pPr>
        <w:pStyle w:val="Head"/>
        <w:numPr>
          <w:ilvl w:val="0"/>
          <w:numId w:val="12"/>
        </w:numPr>
        <w:spacing w:before="0" w:after="0"/>
        <w:ind w:right="-633"/>
        <w:jc w:val="left"/>
        <w:rPr>
          <w:b w:val="0"/>
          <w:sz w:val="24"/>
          <w:szCs w:val="24"/>
        </w:rPr>
      </w:pPr>
      <w:r w:rsidRPr="000C1BF8">
        <w:rPr>
          <w:b w:val="0"/>
          <w:sz w:val="24"/>
          <w:szCs w:val="24"/>
        </w:rPr>
        <w:t>Running title</w:t>
      </w:r>
      <w:r w:rsidR="00224861" w:rsidRPr="000C1BF8">
        <w:rPr>
          <w:b w:val="0"/>
          <w:sz w:val="24"/>
          <w:szCs w:val="24"/>
        </w:rPr>
        <w:t xml:space="preserve"> (&lt;50 chars): </w:t>
      </w:r>
      <w:del w:id="7" w:author="Gherman Uritskiy" w:date="2019-04-10T12:41:00Z">
        <w:r w:rsidR="00224861" w:rsidRPr="00224861">
          <w:rPr>
            <w:b w:val="0"/>
            <w:sz w:val="24"/>
            <w:szCs w:val="24"/>
          </w:rPr>
          <w:delText>Microbial</w:delText>
        </w:r>
      </w:del>
      <w:ins w:id="8" w:author="Gherman Uritskiy" w:date="2019-04-10T12:41:00Z">
        <w:r w:rsidR="00154D42" w:rsidRPr="000C1BF8">
          <w:rPr>
            <w:b w:val="0"/>
            <w:sz w:val="24"/>
            <w:szCs w:val="24"/>
          </w:rPr>
          <w:t>Extremophilic</w:t>
        </w:r>
      </w:ins>
      <w:r w:rsidR="00240092" w:rsidRPr="000C1BF8">
        <w:rPr>
          <w:b w:val="0"/>
          <w:sz w:val="24"/>
          <w:szCs w:val="24"/>
        </w:rPr>
        <w:t xml:space="preserve"> </w:t>
      </w:r>
      <w:r w:rsidR="00224861" w:rsidRPr="000C1BF8">
        <w:rPr>
          <w:b w:val="0"/>
          <w:sz w:val="24"/>
          <w:szCs w:val="24"/>
        </w:rPr>
        <w:t>community resilience to perturbation</w:t>
      </w:r>
    </w:p>
    <w:p w14:paraId="7102FCDA" w14:textId="77777777" w:rsidR="004A10BE" w:rsidRPr="000C1BF8" w:rsidRDefault="004A10BE" w:rsidP="003B1371">
      <w:pPr>
        <w:pStyle w:val="Head"/>
        <w:spacing w:before="0" w:after="0"/>
        <w:ind w:right="-633"/>
      </w:pPr>
    </w:p>
    <w:p w14:paraId="39649BBD" w14:textId="77777777" w:rsidR="00224861" w:rsidRPr="000C1BF8" w:rsidRDefault="00224861" w:rsidP="003B1371">
      <w:pPr>
        <w:pStyle w:val="Head"/>
        <w:spacing w:before="0" w:after="0"/>
        <w:ind w:right="-633"/>
      </w:pPr>
    </w:p>
    <w:p w14:paraId="1AAB3527" w14:textId="77777777" w:rsidR="00A16C38" w:rsidRPr="000C1BF8" w:rsidRDefault="004A10BE" w:rsidP="003B1371">
      <w:pPr>
        <w:pStyle w:val="Teaser"/>
        <w:spacing w:before="0"/>
        <w:ind w:right="-633"/>
      </w:pPr>
      <w:r w:rsidRPr="000C1BF8">
        <w:rPr>
          <w:b/>
        </w:rPr>
        <w:t>Authors</w:t>
      </w:r>
    </w:p>
    <w:p w14:paraId="3522D9AF" w14:textId="399E058E" w:rsidR="004A10BE" w:rsidRPr="000C1BF8" w:rsidRDefault="00224861" w:rsidP="003B1371">
      <w:pPr>
        <w:pStyle w:val="Teaser"/>
        <w:spacing w:before="0"/>
        <w:ind w:left="720" w:right="-633"/>
      </w:pPr>
      <w:r w:rsidRPr="000C1BF8">
        <w:t>Gherman Uritskiy</w:t>
      </w:r>
      <w:r w:rsidRPr="000C1BF8">
        <w:rPr>
          <w:vertAlign w:val="superscript"/>
        </w:rPr>
        <w:t>1</w:t>
      </w:r>
      <w:r w:rsidRPr="000C1BF8">
        <w:t>, Samantha Getsin</w:t>
      </w:r>
      <w:r w:rsidRPr="000C1BF8">
        <w:rPr>
          <w:vertAlign w:val="superscript"/>
        </w:rPr>
        <w:t>1</w:t>
      </w:r>
      <w:r w:rsidRPr="000C1BF8">
        <w:t>, Adam Munn</w:t>
      </w:r>
      <w:r w:rsidRPr="000C1BF8">
        <w:rPr>
          <w:vertAlign w:val="superscript"/>
        </w:rPr>
        <w:t>1</w:t>
      </w:r>
      <w:r w:rsidRPr="000C1BF8">
        <w:t xml:space="preserve">, </w:t>
      </w:r>
      <w:r w:rsidRPr="000C1BF8">
        <w:rPr>
          <w:color w:val="0A2850"/>
        </w:rPr>
        <w:t>Benito Gomez-Silva</w:t>
      </w:r>
      <w:r w:rsidRPr="000C1BF8">
        <w:rPr>
          <w:color w:val="0A2850"/>
          <w:vertAlign w:val="superscript"/>
        </w:rPr>
        <w:t>2</w:t>
      </w:r>
      <w:r w:rsidRPr="000C1BF8">
        <w:rPr>
          <w:color w:val="0A2850"/>
        </w:rPr>
        <w:t>, Alfonso Davila</w:t>
      </w:r>
      <w:r w:rsidRPr="000C1BF8">
        <w:rPr>
          <w:color w:val="0A2850"/>
          <w:vertAlign w:val="superscript"/>
        </w:rPr>
        <w:t>3</w:t>
      </w:r>
      <w:r w:rsidRPr="000C1BF8">
        <w:rPr>
          <w:color w:val="0A2850"/>
        </w:rPr>
        <w:t>, Brian Glass</w:t>
      </w:r>
      <w:r w:rsidRPr="000C1BF8">
        <w:rPr>
          <w:color w:val="0A2850"/>
          <w:vertAlign w:val="superscript"/>
        </w:rPr>
        <w:t>3</w:t>
      </w:r>
      <w:r w:rsidRPr="000C1BF8">
        <w:rPr>
          <w:color w:val="0A2850"/>
        </w:rPr>
        <w:t xml:space="preserve">, </w:t>
      </w:r>
      <w:r w:rsidRPr="000C1BF8">
        <w:t>James Taylor</w:t>
      </w:r>
      <w:r w:rsidRPr="000C1BF8">
        <w:rPr>
          <w:vertAlign w:val="superscript"/>
        </w:rPr>
        <w:t>1,4*</w:t>
      </w:r>
      <w:r w:rsidRPr="000C1BF8">
        <w:t xml:space="preserve"> and Jocelyne DiRuggiero</w:t>
      </w:r>
      <w:r w:rsidRPr="000C1BF8">
        <w:rPr>
          <w:vertAlign w:val="superscript"/>
        </w:rPr>
        <w:t>1*</w:t>
      </w:r>
    </w:p>
    <w:p w14:paraId="1505D11D" w14:textId="77777777" w:rsidR="00A16C38" w:rsidRPr="000C1BF8" w:rsidRDefault="00A16C38" w:rsidP="003B1371">
      <w:pPr>
        <w:pStyle w:val="Teaser"/>
        <w:spacing w:before="0"/>
        <w:ind w:left="720" w:right="-633"/>
      </w:pPr>
    </w:p>
    <w:p w14:paraId="3599A61B" w14:textId="77777777" w:rsidR="00A16C38" w:rsidRPr="000C1BF8" w:rsidRDefault="00A16C38" w:rsidP="003B1371">
      <w:pPr>
        <w:pStyle w:val="Paragraph"/>
        <w:spacing w:before="0"/>
        <w:ind w:right="-633" w:firstLine="0"/>
        <w:rPr>
          <w:b/>
        </w:rPr>
      </w:pPr>
    </w:p>
    <w:p w14:paraId="6286269C" w14:textId="77777777" w:rsidR="00A4424B" w:rsidRPr="000C1BF8" w:rsidRDefault="004A10BE" w:rsidP="003B1371">
      <w:pPr>
        <w:pStyle w:val="Paragraph"/>
        <w:spacing w:before="0"/>
        <w:ind w:right="-633" w:firstLine="0"/>
      </w:pPr>
      <w:r w:rsidRPr="000C1BF8">
        <w:rPr>
          <w:b/>
        </w:rPr>
        <w:t>Affiliations</w:t>
      </w:r>
      <w:r w:rsidR="00A4424B" w:rsidRPr="000C1BF8">
        <w:t xml:space="preserve"> </w:t>
      </w:r>
    </w:p>
    <w:p w14:paraId="0A0521C0" w14:textId="29470CB2" w:rsidR="00224861" w:rsidRPr="000C1BF8" w:rsidRDefault="00224861" w:rsidP="0034678E">
      <w:pPr>
        <w:widowControl w:val="0"/>
        <w:tabs>
          <w:tab w:val="left" w:pos="9190"/>
        </w:tabs>
        <w:autoSpaceDE w:val="0"/>
        <w:autoSpaceDN w:val="0"/>
        <w:adjustRightInd w:val="0"/>
        <w:ind w:left="720" w:right="-633"/>
        <w:rPr>
          <w:sz w:val="24"/>
          <w:szCs w:val="24"/>
        </w:rPr>
      </w:pPr>
      <w:r w:rsidRPr="000C1BF8">
        <w:rPr>
          <w:sz w:val="24"/>
          <w:szCs w:val="24"/>
          <w:vertAlign w:val="superscript"/>
        </w:rPr>
        <w:t>1</w:t>
      </w:r>
      <w:r w:rsidRPr="000C1BF8">
        <w:rPr>
          <w:sz w:val="24"/>
          <w:szCs w:val="24"/>
        </w:rPr>
        <w:t>Department of Biology, Johns Hopkins University, Baltimore, MD, USA.</w:t>
      </w:r>
      <w:r w:rsidR="00725156" w:rsidRPr="000C1BF8">
        <w:rPr>
          <w:sz w:val="24"/>
          <w:szCs w:val="24"/>
        </w:rPr>
        <w:tab/>
      </w:r>
    </w:p>
    <w:p w14:paraId="01EC6C7D" w14:textId="77777777" w:rsidR="00224861" w:rsidRPr="000C1BF8" w:rsidRDefault="00224861" w:rsidP="003B1371">
      <w:pPr>
        <w:ind w:left="720" w:right="-633"/>
        <w:rPr>
          <w:rFonts w:eastAsia="Times New Roman"/>
          <w:sz w:val="24"/>
          <w:szCs w:val="24"/>
          <w:lang w:val="es-CL"/>
        </w:rPr>
      </w:pPr>
      <w:r w:rsidRPr="000C1BF8">
        <w:rPr>
          <w:rFonts w:eastAsia="Times New Roman"/>
          <w:sz w:val="24"/>
          <w:szCs w:val="24"/>
          <w:vertAlign w:val="superscript"/>
        </w:rPr>
        <w:t>2</w:t>
      </w:r>
      <w:r w:rsidRPr="000C1BF8">
        <w:rPr>
          <w:rFonts w:eastAsia="Times New Roman"/>
          <w:sz w:val="24"/>
          <w:szCs w:val="24"/>
        </w:rPr>
        <w:t xml:space="preserve">Biomedical Department, </w:t>
      </w:r>
      <w:r w:rsidRPr="000C1BF8">
        <w:rPr>
          <w:rFonts w:eastAsia="Times New Roman"/>
          <w:sz w:val="24"/>
          <w:szCs w:val="24"/>
          <w:lang w:val="es-CL"/>
        </w:rPr>
        <w:t>CeBiB, Universidad de Antofagasta, Antofagasta, Chile.</w:t>
      </w:r>
    </w:p>
    <w:p w14:paraId="660AB18D" w14:textId="77777777" w:rsidR="00224861" w:rsidRPr="000C1BF8" w:rsidRDefault="00224861" w:rsidP="003B1371">
      <w:pPr>
        <w:ind w:left="720" w:right="-633"/>
        <w:rPr>
          <w:rFonts w:eastAsia="Times New Roman"/>
          <w:sz w:val="24"/>
          <w:szCs w:val="24"/>
        </w:rPr>
      </w:pPr>
      <w:r w:rsidRPr="000C1BF8">
        <w:rPr>
          <w:rFonts w:eastAsia="Times New Roman"/>
          <w:sz w:val="24"/>
          <w:szCs w:val="24"/>
          <w:vertAlign w:val="superscript"/>
        </w:rPr>
        <w:t>3</w:t>
      </w:r>
      <w:r w:rsidRPr="000C1BF8">
        <w:rPr>
          <w:rFonts w:eastAsia="Times New Roman"/>
          <w:sz w:val="24"/>
          <w:szCs w:val="24"/>
        </w:rPr>
        <w:t>NASA Ames Research Center, Mountain View, CA, USA</w:t>
      </w:r>
    </w:p>
    <w:p w14:paraId="434A6CA1" w14:textId="77777777" w:rsidR="00224861" w:rsidRPr="000C1BF8" w:rsidRDefault="00224861" w:rsidP="003B1371">
      <w:pPr>
        <w:widowControl w:val="0"/>
        <w:autoSpaceDE w:val="0"/>
        <w:autoSpaceDN w:val="0"/>
        <w:adjustRightInd w:val="0"/>
        <w:ind w:left="720" w:right="-633"/>
        <w:rPr>
          <w:sz w:val="24"/>
          <w:szCs w:val="24"/>
        </w:rPr>
      </w:pPr>
      <w:r w:rsidRPr="000C1BF8">
        <w:rPr>
          <w:sz w:val="24"/>
          <w:szCs w:val="24"/>
          <w:vertAlign w:val="superscript"/>
        </w:rPr>
        <w:t>4</w:t>
      </w:r>
      <w:r w:rsidRPr="000C1BF8">
        <w:rPr>
          <w:sz w:val="24"/>
          <w:szCs w:val="24"/>
        </w:rPr>
        <w:t>Department of Computer Science, Johns Hopkins University, Baltimore, MD, USA.</w:t>
      </w:r>
    </w:p>
    <w:p w14:paraId="19363761" w14:textId="29F42F5B" w:rsidR="00224861" w:rsidRPr="000C1BF8" w:rsidRDefault="00224861" w:rsidP="003B1371">
      <w:pPr>
        <w:widowControl w:val="0"/>
        <w:autoSpaceDE w:val="0"/>
        <w:autoSpaceDN w:val="0"/>
        <w:adjustRightInd w:val="0"/>
        <w:ind w:left="720" w:right="-633"/>
        <w:rPr>
          <w:color w:val="000000" w:themeColor="text1"/>
          <w:sz w:val="24"/>
          <w:szCs w:val="24"/>
        </w:rPr>
      </w:pPr>
      <w:r w:rsidRPr="000C1BF8">
        <w:rPr>
          <w:sz w:val="24"/>
          <w:szCs w:val="24"/>
        </w:rPr>
        <w:t>*Correspondence to</w:t>
      </w:r>
      <w:r w:rsidRPr="000C1BF8">
        <w:rPr>
          <w:color w:val="000000" w:themeColor="text1"/>
          <w:sz w:val="24"/>
          <w:szCs w:val="24"/>
        </w:rPr>
        <w:t>:</w:t>
      </w:r>
      <w:r w:rsidR="003A7B56" w:rsidRPr="000C1BF8">
        <w:rPr>
          <w:color w:val="000000" w:themeColor="text1"/>
          <w:sz w:val="24"/>
          <w:szCs w:val="24"/>
        </w:rPr>
        <w:t xml:space="preserve"> </w:t>
      </w:r>
      <w:hyperlink r:id="rId10" w:history="1">
        <w:r w:rsidR="003A7B56" w:rsidRPr="000C1BF8">
          <w:rPr>
            <w:rStyle w:val="Hyperlink"/>
            <w:sz w:val="24"/>
            <w:szCs w:val="24"/>
          </w:rPr>
          <w:t>jdiruggiero@jhu.edu</w:t>
        </w:r>
      </w:hyperlink>
      <w:r w:rsidR="003A7B56" w:rsidRPr="000C1BF8">
        <w:rPr>
          <w:color w:val="000000" w:themeColor="text1"/>
          <w:sz w:val="24"/>
          <w:szCs w:val="24"/>
        </w:rPr>
        <w:t xml:space="preserve"> and</w:t>
      </w:r>
      <w:r w:rsidRPr="000C1BF8">
        <w:rPr>
          <w:color w:val="000000" w:themeColor="text1"/>
          <w:sz w:val="24"/>
          <w:szCs w:val="24"/>
        </w:rPr>
        <w:t xml:space="preserve">  </w:t>
      </w:r>
      <w:hyperlink r:id="rId11" w:history="1">
        <w:r w:rsidRPr="000C1BF8">
          <w:rPr>
            <w:rStyle w:val="Hyperlink"/>
            <w:sz w:val="24"/>
            <w:szCs w:val="24"/>
          </w:rPr>
          <w:t>james@taylorlab.org</w:t>
        </w:r>
      </w:hyperlink>
      <w:r w:rsidRPr="000C1BF8">
        <w:rPr>
          <w:color w:val="000000" w:themeColor="text1"/>
          <w:sz w:val="24"/>
          <w:szCs w:val="24"/>
        </w:rPr>
        <w:t xml:space="preserve"> </w:t>
      </w:r>
    </w:p>
    <w:p w14:paraId="038D2203" w14:textId="77777777" w:rsidR="00A16C38" w:rsidRPr="000C1BF8" w:rsidRDefault="00A16C38" w:rsidP="003B1371">
      <w:pPr>
        <w:pStyle w:val="AbstractSummary"/>
        <w:shd w:val="clear" w:color="auto" w:fill="FFFFFF"/>
        <w:spacing w:before="0"/>
        <w:ind w:right="-633"/>
        <w:rPr>
          <w:b/>
        </w:rPr>
      </w:pPr>
    </w:p>
    <w:p w14:paraId="16AFF8C3" w14:textId="77777777" w:rsidR="00224861" w:rsidRPr="000C1BF8" w:rsidRDefault="00224861" w:rsidP="003B1371">
      <w:pPr>
        <w:pStyle w:val="AbstractSummary"/>
        <w:spacing w:before="0"/>
        <w:ind w:right="-633"/>
        <w:rPr>
          <w:b/>
        </w:rPr>
      </w:pPr>
    </w:p>
    <w:p w14:paraId="5D2779CB" w14:textId="77777777" w:rsidR="00964E17" w:rsidRPr="000C1BF8" w:rsidRDefault="00964E17" w:rsidP="00964E17">
      <w:pPr>
        <w:pStyle w:val="Acknowledgement"/>
        <w:spacing w:before="0"/>
        <w:ind w:left="0" w:right="-633" w:firstLine="0"/>
      </w:pPr>
      <w:r w:rsidRPr="000C1BF8">
        <w:rPr>
          <w:b/>
        </w:rPr>
        <w:t>Competing interests:</w:t>
      </w:r>
      <w:r w:rsidRPr="000C1BF8">
        <w:t xml:space="preserve"> The authors declare no competing interests.</w:t>
      </w:r>
    </w:p>
    <w:p w14:paraId="41FBBE9E" w14:textId="77777777" w:rsidR="00964E17" w:rsidRPr="000C1BF8" w:rsidRDefault="00964E17" w:rsidP="003B1371">
      <w:pPr>
        <w:pStyle w:val="AbstractSummary"/>
        <w:spacing w:before="0"/>
        <w:ind w:right="-633"/>
        <w:rPr>
          <w:b/>
        </w:rPr>
      </w:pPr>
    </w:p>
    <w:p w14:paraId="19135FEF" w14:textId="77777777" w:rsidR="00964E17" w:rsidRPr="000C1BF8" w:rsidRDefault="00964E17" w:rsidP="003B1371">
      <w:pPr>
        <w:pStyle w:val="AbstractSummary"/>
        <w:spacing w:before="0"/>
        <w:ind w:right="-633"/>
        <w:rPr>
          <w:b/>
        </w:rPr>
      </w:pPr>
    </w:p>
    <w:p w14:paraId="77398F65" w14:textId="77777777" w:rsidR="00964E17" w:rsidRPr="000C1BF8" w:rsidRDefault="00964E17" w:rsidP="003B1371">
      <w:pPr>
        <w:pStyle w:val="AbstractSummary"/>
        <w:spacing w:before="0"/>
        <w:ind w:right="-633"/>
        <w:rPr>
          <w:b/>
        </w:rPr>
      </w:pPr>
    </w:p>
    <w:p w14:paraId="71896E3C" w14:textId="77777777" w:rsidR="00964E17" w:rsidRPr="000C1BF8" w:rsidRDefault="00964E17" w:rsidP="003B1371">
      <w:pPr>
        <w:pStyle w:val="AbstractSummary"/>
        <w:spacing w:before="0"/>
        <w:ind w:right="-633"/>
        <w:rPr>
          <w:b/>
        </w:rPr>
      </w:pPr>
    </w:p>
    <w:p w14:paraId="36A652A6" w14:textId="77777777" w:rsidR="00964E17" w:rsidRPr="000C1BF8" w:rsidRDefault="00964E17" w:rsidP="003B1371">
      <w:pPr>
        <w:pStyle w:val="AbstractSummary"/>
        <w:spacing w:before="0"/>
        <w:ind w:right="-633"/>
        <w:rPr>
          <w:b/>
        </w:rPr>
      </w:pPr>
    </w:p>
    <w:p w14:paraId="338792EE" w14:textId="77777777" w:rsidR="00964E17" w:rsidRPr="000C1BF8" w:rsidRDefault="00964E17" w:rsidP="003B1371">
      <w:pPr>
        <w:pStyle w:val="AbstractSummary"/>
        <w:spacing w:before="0"/>
        <w:ind w:right="-633"/>
        <w:rPr>
          <w:b/>
        </w:rPr>
      </w:pPr>
    </w:p>
    <w:p w14:paraId="60D79C46" w14:textId="77777777" w:rsidR="00964E17" w:rsidRPr="000C1BF8" w:rsidRDefault="00964E17" w:rsidP="003B1371">
      <w:pPr>
        <w:pStyle w:val="AbstractSummary"/>
        <w:spacing w:before="0"/>
        <w:ind w:right="-633"/>
        <w:rPr>
          <w:b/>
        </w:rPr>
      </w:pPr>
    </w:p>
    <w:p w14:paraId="0ABD3C60" w14:textId="77777777" w:rsidR="00964E17" w:rsidRPr="000C1BF8" w:rsidRDefault="00964E17" w:rsidP="003B1371">
      <w:pPr>
        <w:pStyle w:val="AbstractSummary"/>
        <w:spacing w:before="0"/>
        <w:ind w:right="-633"/>
        <w:rPr>
          <w:b/>
        </w:rPr>
      </w:pPr>
    </w:p>
    <w:p w14:paraId="291830B0" w14:textId="77777777" w:rsidR="00964E17" w:rsidRPr="000C1BF8" w:rsidRDefault="00964E17" w:rsidP="003B1371">
      <w:pPr>
        <w:pStyle w:val="AbstractSummary"/>
        <w:spacing w:before="0"/>
        <w:ind w:right="-633"/>
        <w:rPr>
          <w:b/>
        </w:rPr>
      </w:pPr>
    </w:p>
    <w:p w14:paraId="40ECBCD2" w14:textId="77777777" w:rsidR="00964E17" w:rsidRPr="000C1BF8" w:rsidRDefault="00964E17" w:rsidP="003B1371">
      <w:pPr>
        <w:pStyle w:val="AbstractSummary"/>
        <w:spacing w:before="0"/>
        <w:ind w:right="-633"/>
        <w:rPr>
          <w:b/>
        </w:rPr>
      </w:pPr>
    </w:p>
    <w:p w14:paraId="3C8BAA88" w14:textId="77777777" w:rsidR="00964E17" w:rsidRPr="000C1BF8" w:rsidRDefault="00964E17" w:rsidP="003B1371">
      <w:pPr>
        <w:pStyle w:val="AbstractSummary"/>
        <w:spacing w:before="0"/>
        <w:ind w:right="-633"/>
        <w:rPr>
          <w:b/>
        </w:rPr>
      </w:pPr>
    </w:p>
    <w:p w14:paraId="631CEDD9" w14:textId="77777777" w:rsidR="00964E17" w:rsidRPr="000C1BF8" w:rsidRDefault="00964E17" w:rsidP="003B1371">
      <w:pPr>
        <w:pStyle w:val="AbstractSummary"/>
        <w:spacing w:before="0"/>
        <w:ind w:right="-633"/>
        <w:rPr>
          <w:b/>
        </w:rPr>
      </w:pPr>
    </w:p>
    <w:p w14:paraId="4FE683D3" w14:textId="77777777" w:rsidR="00964E17" w:rsidRPr="000C1BF8" w:rsidRDefault="00964E17" w:rsidP="003B1371">
      <w:pPr>
        <w:pStyle w:val="AbstractSummary"/>
        <w:spacing w:before="0"/>
        <w:ind w:right="-633"/>
        <w:rPr>
          <w:b/>
        </w:rPr>
      </w:pPr>
    </w:p>
    <w:p w14:paraId="1054D651" w14:textId="77777777" w:rsidR="00964E17" w:rsidRPr="000C1BF8" w:rsidRDefault="00964E17" w:rsidP="003B1371">
      <w:pPr>
        <w:pStyle w:val="AbstractSummary"/>
        <w:spacing w:before="0"/>
        <w:ind w:right="-633"/>
        <w:rPr>
          <w:b/>
        </w:rPr>
      </w:pPr>
    </w:p>
    <w:p w14:paraId="6629B4F5" w14:textId="77777777" w:rsidR="00964E17" w:rsidRPr="000C1BF8" w:rsidRDefault="00964E17" w:rsidP="003B1371">
      <w:pPr>
        <w:pStyle w:val="AbstractSummary"/>
        <w:spacing w:before="0"/>
        <w:ind w:right="-633"/>
        <w:rPr>
          <w:b/>
        </w:rPr>
      </w:pPr>
    </w:p>
    <w:p w14:paraId="7754FB07" w14:textId="77777777" w:rsidR="00964E17" w:rsidRPr="000C1BF8" w:rsidRDefault="00964E17" w:rsidP="003B1371">
      <w:pPr>
        <w:pStyle w:val="AbstractSummary"/>
        <w:spacing w:before="0"/>
        <w:ind w:right="-633"/>
        <w:rPr>
          <w:b/>
        </w:rPr>
      </w:pPr>
    </w:p>
    <w:p w14:paraId="6BF70177" w14:textId="77777777" w:rsidR="00964E17" w:rsidRPr="000C1BF8" w:rsidRDefault="00964E17" w:rsidP="003B1371">
      <w:pPr>
        <w:pStyle w:val="AbstractSummary"/>
        <w:spacing w:before="0"/>
        <w:ind w:right="-633"/>
        <w:rPr>
          <w:b/>
        </w:rPr>
      </w:pPr>
    </w:p>
    <w:p w14:paraId="6FA964A0" w14:textId="77777777" w:rsidR="00964E17" w:rsidRPr="000C1BF8" w:rsidRDefault="00964E17" w:rsidP="003B1371">
      <w:pPr>
        <w:pStyle w:val="AbstractSummary"/>
        <w:spacing w:before="0"/>
        <w:ind w:right="-633"/>
        <w:rPr>
          <w:b/>
        </w:rPr>
      </w:pPr>
    </w:p>
    <w:p w14:paraId="4D0C1FD8" w14:textId="20286601" w:rsidR="00224861" w:rsidRPr="000C1BF8" w:rsidRDefault="00964E17" w:rsidP="00964E17">
      <w:pPr>
        <w:pStyle w:val="Teaser"/>
        <w:ind w:left="450" w:right="-633"/>
        <w:rPr>
          <w:b/>
        </w:rPr>
      </w:pPr>
      <w:r w:rsidRPr="000C1BF8">
        <w:rPr>
          <w:b/>
        </w:rPr>
        <w:lastRenderedPageBreak/>
        <w:t>ABSTRACT (&lt;200 words)</w:t>
      </w:r>
    </w:p>
    <w:p w14:paraId="3E25C6D8" w14:textId="00C24B10" w:rsidR="00224861" w:rsidRPr="000C1BF8" w:rsidRDefault="00224861" w:rsidP="009E5B05">
      <w:pPr>
        <w:ind w:left="450" w:right="-633"/>
        <w:rPr>
          <w:color w:val="0A2850"/>
          <w:sz w:val="24"/>
          <w:szCs w:val="24"/>
        </w:rPr>
      </w:pPr>
      <w:del w:id="9" w:author="Gherman Uritskiy" w:date="2019-04-10T12:41:00Z">
        <w:r>
          <w:rPr>
            <w:color w:val="0A2850"/>
            <w:sz w:val="24"/>
            <w:szCs w:val="24"/>
          </w:rPr>
          <w:delText>Microorganisms</w:delText>
        </w:r>
        <w:r w:rsidRPr="00940563">
          <w:rPr>
            <w:color w:val="0A2850"/>
            <w:sz w:val="24"/>
            <w:szCs w:val="24"/>
          </w:rPr>
          <w:delText xml:space="preserve"> play a predominant role in the </w:delText>
        </w:r>
        <w:r w:rsidR="007C1534">
          <w:rPr>
            <w:color w:val="0A2850"/>
            <w:sz w:val="24"/>
            <w:szCs w:val="24"/>
          </w:rPr>
          <w:delText xml:space="preserve">functioning and evolution of our </w:delText>
        </w:r>
        <w:r w:rsidRPr="00940563">
          <w:rPr>
            <w:color w:val="0A2850"/>
            <w:sz w:val="24"/>
            <w:szCs w:val="24"/>
          </w:rPr>
          <w:delText>biosphere</w:delText>
        </w:r>
        <w:r w:rsidR="007C1534">
          <w:rPr>
            <w:color w:val="0A2850"/>
            <w:sz w:val="24"/>
            <w:szCs w:val="24"/>
          </w:rPr>
          <w:delText>.</w:delText>
        </w:r>
        <w:r w:rsidRPr="00940563">
          <w:rPr>
            <w:color w:val="0A2850"/>
            <w:sz w:val="24"/>
            <w:szCs w:val="24"/>
          </w:rPr>
          <w:delText xml:space="preserve"> </w:delText>
        </w:r>
        <w:r w:rsidR="007C1534">
          <w:rPr>
            <w:color w:val="0A2850"/>
            <w:sz w:val="24"/>
            <w:szCs w:val="24"/>
          </w:rPr>
          <w:delText>A</w:delText>
        </w:r>
        <w:r w:rsidRPr="00940563">
          <w:rPr>
            <w:color w:val="0A2850"/>
            <w:sz w:val="24"/>
            <w:szCs w:val="24"/>
          </w:rPr>
          <w:delText>s such, understanding</w:delText>
        </w:r>
      </w:del>
      <w:ins w:id="10" w:author="Gherman Uritskiy" w:date="2019-04-10T12:41:00Z">
        <w:r w:rsidR="00240092" w:rsidRPr="000C1BF8">
          <w:rPr>
            <w:color w:val="0A2850"/>
            <w:sz w:val="24"/>
            <w:szCs w:val="24"/>
          </w:rPr>
          <w:t>U</w:t>
        </w:r>
        <w:r w:rsidRPr="000C1BF8">
          <w:rPr>
            <w:color w:val="0A2850"/>
            <w:sz w:val="24"/>
            <w:szCs w:val="24"/>
          </w:rPr>
          <w:t>nderstanding</w:t>
        </w:r>
      </w:ins>
      <w:r w:rsidRPr="000C1BF8">
        <w:rPr>
          <w:color w:val="0A2850"/>
          <w:sz w:val="24"/>
          <w:szCs w:val="24"/>
        </w:rPr>
        <w:t xml:space="preserve"> the mechanisms underlying </w:t>
      </w:r>
      <w:del w:id="11" w:author="Gherman Uritskiy" w:date="2019-04-10T12:41:00Z">
        <w:r w:rsidRPr="00940563">
          <w:rPr>
            <w:color w:val="0A2850"/>
            <w:sz w:val="24"/>
            <w:szCs w:val="24"/>
          </w:rPr>
          <w:delText>their</w:delText>
        </w:r>
      </w:del>
      <w:ins w:id="12" w:author="Gherman Uritskiy" w:date="2019-04-10T12:41:00Z">
        <w:r w:rsidR="00240092" w:rsidRPr="000C1BF8">
          <w:rPr>
            <w:color w:val="0A2850"/>
            <w:sz w:val="24"/>
            <w:szCs w:val="24"/>
          </w:rPr>
          <w:t>microbial</w:t>
        </w:r>
      </w:ins>
      <w:r w:rsidR="00240092" w:rsidRPr="000C1BF8">
        <w:rPr>
          <w:color w:val="0A2850"/>
          <w:sz w:val="24"/>
          <w:szCs w:val="24"/>
        </w:rPr>
        <w:t xml:space="preserve"> </w:t>
      </w:r>
      <w:r w:rsidRPr="000C1BF8">
        <w:rPr>
          <w:color w:val="0A2850"/>
          <w:sz w:val="24"/>
          <w:szCs w:val="24"/>
        </w:rPr>
        <w:t>resistance and resilience to perturbations is essential to predict the impact of climate change on Earth’s ecosystems</w:t>
      </w:r>
      <w:r w:rsidRPr="000C1BF8">
        <w:rPr>
          <w:sz w:val="24"/>
          <w:szCs w:val="24"/>
        </w:rPr>
        <w:t xml:space="preserve">. However, the </w:t>
      </w:r>
      <w:del w:id="13" w:author="Gherman Uritskiy" w:date="2019-04-10T12:41:00Z">
        <w:r w:rsidRPr="00940563">
          <w:rPr>
            <w:sz w:val="24"/>
            <w:szCs w:val="24"/>
          </w:rPr>
          <w:delText>temporal dynamics</w:delText>
        </w:r>
      </w:del>
      <w:ins w:id="14" w:author="Gherman Uritskiy" w:date="2019-04-10T12:41:00Z">
        <w:r w:rsidR="00AE6418" w:rsidRPr="000C1BF8">
          <w:rPr>
            <w:sz w:val="24"/>
            <w:szCs w:val="24"/>
          </w:rPr>
          <w:t>resilience and adaptation mechanisms</w:t>
        </w:r>
      </w:ins>
      <w:r w:rsidR="00AE6418" w:rsidRPr="000C1BF8">
        <w:rPr>
          <w:sz w:val="24"/>
          <w:szCs w:val="24"/>
        </w:rPr>
        <w:t xml:space="preserve"> </w:t>
      </w:r>
      <w:r w:rsidRPr="000C1BF8">
        <w:rPr>
          <w:sz w:val="24"/>
          <w:szCs w:val="24"/>
        </w:rPr>
        <w:t xml:space="preserve">of microbial communities </w:t>
      </w:r>
      <w:del w:id="15" w:author="Gherman Uritskiy" w:date="2019-04-10T12:41:00Z">
        <w:r w:rsidRPr="00940563">
          <w:rPr>
            <w:sz w:val="24"/>
            <w:szCs w:val="24"/>
          </w:rPr>
          <w:delText>under</w:delText>
        </w:r>
      </w:del>
      <w:ins w:id="16" w:author="Gherman Uritskiy" w:date="2019-04-10T12:41:00Z">
        <w:r w:rsidR="00AE6418" w:rsidRPr="000C1BF8">
          <w:rPr>
            <w:sz w:val="24"/>
            <w:szCs w:val="24"/>
          </w:rPr>
          <w:t>to</w:t>
        </w:r>
      </w:ins>
      <w:r w:rsidR="00AE6418" w:rsidRPr="000C1BF8">
        <w:rPr>
          <w:sz w:val="24"/>
          <w:szCs w:val="24"/>
        </w:rPr>
        <w:t xml:space="preserve"> natural </w:t>
      </w:r>
      <w:del w:id="17" w:author="Gherman Uritskiy" w:date="2019-04-10T12:41:00Z">
        <w:r w:rsidRPr="00940563">
          <w:rPr>
            <w:sz w:val="24"/>
            <w:szCs w:val="24"/>
          </w:rPr>
          <w:delText>conditions</w:delText>
        </w:r>
      </w:del>
      <w:ins w:id="18" w:author="Gherman Uritskiy" w:date="2019-04-10T12:41:00Z">
        <w:r w:rsidR="00AE6418" w:rsidRPr="000C1BF8">
          <w:rPr>
            <w:sz w:val="24"/>
            <w:szCs w:val="24"/>
          </w:rPr>
          <w:t>perturbations</w:t>
        </w:r>
      </w:ins>
      <w:r w:rsidR="00AE6418" w:rsidRPr="000C1BF8">
        <w:rPr>
          <w:sz w:val="24"/>
          <w:szCs w:val="24"/>
        </w:rPr>
        <w:t xml:space="preserve"> </w:t>
      </w:r>
      <w:r w:rsidRPr="000C1BF8">
        <w:rPr>
          <w:sz w:val="24"/>
          <w:szCs w:val="24"/>
        </w:rPr>
        <w:t>remain relatively unexplored</w:t>
      </w:r>
      <w:r w:rsidR="00C435CE" w:rsidRPr="000C1BF8">
        <w:rPr>
          <w:sz w:val="24"/>
          <w:szCs w:val="24"/>
        </w:rPr>
        <w:t>, particularly in extreme environments</w:t>
      </w:r>
      <w:r w:rsidRPr="000C1BF8">
        <w:rPr>
          <w:sz w:val="24"/>
          <w:szCs w:val="24"/>
        </w:rPr>
        <w:t xml:space="preserve">. </w:t>
      </w:r>
      <w:r w:rsidRPr="000C1BF8">
        <w:rPr>
          <w:color w:val="0A2850"/>
          <w:sz w:val="24"/>
          <w:szCs w:val="24"/>
        </w:rPr>
        <w:t xml:space="preserve">The response of </w:t>
      </w:r>
      <w:r w:rsidR="00CA7897" w:rsidRPr="000C1BF8">
        <w:rPr>
          <w:color w:val="0A2850"/>
          <w:sz w:val="24"/>
          <w:szCs w:val="24"/>
        </w:rPr>
        <w:t>an extremophile community inhabiting halite (salt rocks)</w:t>
      </w:r>
      <w:r w:rsidRPr="000C1BF8">
        <w:rPr>
          <w:color w:val="0A2850"/>
          <w:sz w:val="24"/>
          <w:szCs w:val="24"/>
        </w:rPr>
        <w:t xml:space="preserve"> </w:t>
      </w:r>
      <w:ins w:id="19" w:author="Gherman Uritskiy" w:date="2019-04-10T12:41:00Z">
        <w:r w:rsidR="00AE6418" w:rsidRPr="000C1BF8">
          <w:rPr>
            <w:color w:val="0A2850"/>
            <w:sz w:val="24"/>
            <w:szCs w:val="24"/>
          </w:rPr>
          <w:t xml:space="preserve">in the Atacama Desert </w:t>
        </w:r>
      </w:ins>
      <w:r w:rsidRPr="000C1BF8">
        <w:rPr>
          <w:color w:val="0A2850"/>
          <w:sz w:val="24"/>
          <w:szCs w:val="24"/>
        </w:rPr>
        <w:t>to a catastrophic rainfall</w:t>
      </w:r>
      <w:r w:rsidRPr="000C1BF8">
        <w:rPr>
          <w:sz w:val="24"/>
          <w:szCs w:val="24"/>
        </w:rPr>
        <w:t xml:space="preserve"> </w:t>
      </w:r>
      <w:r w:rsidRPr="000C1BF8">
        <w:rPr>
          <w:color w:val="0A2850"/>
          <w:sz w:val="24"/>
          <w:szCs w:val="24"/>
        </w:rPr>
        <w:t xml:space="preserve">provided the opportunity to characterize and de-convolute the </w:t>
      </w:r>
      <w:del w:id="20" w:author="Gherman Uritskiy" w:date="2019-04-10T12:41:00Z">
        <w:r w:rsidR="00C435CE">
          <w:rPr>
            <w:color w:val="0A2850"/>
            <w:sz w:val="24"/>
            <w:szCs w:val="24"/>
          </w:rPr>
          <w:delText xml:space="preserve">adaptations </w:delText>
        </w:r>
        <w:r>
          <w:rPr>
            <w:color w:val="0A2850"/>
            <w:sz w:val="24"/>
            <w:szCs w:val="24"/>
          </w:rPr>
          <w:delText xml:space="preserve">mechanisms </w:delText>
        </w:r>
      </w:del>
      <w:ins w:id="21" w:author="Gherman Uritskiy" w:date="2019-04-10T12:41:00Z">
        <w:r w:rsidR="004E3396" w:rsidRPr="000C1BF8">
          <w:rPr>
            <w:color w:val="0A2850"/>
            <w:sz w:val="24"/>
            <w:szCs w:val="24"/>
          </w:rPr>
          <w:t xml:space="preserve">temporal response </w:t>
        </w:r>
      </w:ins>
      <w:r w:rsidRPr="000C1BF8">
        <w:rPr>
          <w:color w:val="0A2850"/>
          <w:sz w:val="24"/>
          <w:szCs w:val="24"/>
        </w:rPr>
        <w:t xml:space="preserve">of </w:t>
      </w:r>
      <w:r w:rsidR="007C1534" w:rsidRPr="000C1BF8">
        <w:rPr>
          <w:color w:val="0A2850"/>
          <w:sz w:val="24"/>
          <w:szCs w:val="24"/>
        </w:rPr>
        <w:t>a highly specialized</w:t>
      </w:r>
      <w:r w:rsidR="00DC4D18" w:rsidRPr="000C1BF8">
        <w:rPr>
          <w:color w:val="0A2850"/>
          <w:sz w:val="24"/>
          <w:szCs w:val="24"/>
        </w:rPr>
        <w:t xml:space="preserve"> </w:t>
      </w:r>
      <w:r w:rsidRPr="000C1BF8">
        <w:rPr>
          <w:color w:val="0A2850"/>
          <w:sz w:val="24"/>
          <w:szCs w:val="24"/>
        </w:rPr>
        <w:t>communit</w:t>
      </w:r>
      <w:r w:rsidR="007C1534" w:rsidRPr="000C1BF8">
        <w:rPr>
          <w:color w:val="0A2850"/>
          <w:sz w:val="24"/>
          <w:szCs w:val="24"/>
        </w:rPr>
        <w:t>y</w:t>
      </w:r>
      <w:r w:rsidRPr="000C1BF8">
        <w:rPr>
          <w:color w:val="0A2850"/>
          <w:sz w:val="24"/>
          <w:szCs w:val="24"/>
        </w:rPr>
        <w:t xml:space="preserve"> </w:t>
      </w:r>
      <w:del w:id="22" w:author="Gherman Uritskiy" w:date="2019-04-10T12:41:00Z">
        <w:r>
          <w:rPr>
            <w:color w:val="0A2850"/>
            <w:sz w:val="24"/>
            <w:szCs w:val="24"/>
          </w:rPr>
          <w:delText>following</w:delText>
        </w:r>
      </w:del>
      <w:ins w:id="23" w:author="Gherman Uritskiy" w:date="2019-04-10T12:41:00Z">
        <w:r w:rsidR="004E3396" w:rsidRPr="000C1BF8">
          <w:rPr>
            <w:color w:val="0A2850"/>
            <w:sz w:val="24"/>
            <w:szCs w:val="24"/>
          </w:rPr>
          <w:t>to a major</w:t>
        </w:r>
      </w:ins>
      <w:r w:rsidR="004E3396" w:rsidRPr="000C1BF8">
        <w:rPr>
          <w:color w:val="0A2850"/>
          <w:sz w:val="24"/>
          <w:szCs w:val="24"/>
        </w:rPr>
        <w:t xml:space="preserve"> </w:t>
      </w:r>
      <w:r w:rsidRPr="000C1BF8">
        <w:rPr>
          <w:color w:val="0A2850"/>
          <w:sz w:val="24"/>
          <w:szCs w:val="24"/>
        </w:rPr>
        <w:t xml:space="preserve">disturbance. </w:t>
      </w:r>
      <w:del w:id="24" w:author="Gherman Uritskiy" w:date="2019-04-10T12:41:00Z">
        <w:r>
          <w:rPr>
            <w:color w:val="0A2850"/>
            <w:sz w:val="24"/>
            <w:szCs w:val="24"/>
          </w:rPr>
          <w:delText>We report</w:delText>
        </w:r>
      </w:del>
      <w:ins w:id="25" w:author="Gherman Uritskiy" w:date="2019-04-10T12:41:00Z">
        <w:r w:rsidR="00AE6418" w:rsidRPr="000C1BF8">
          <w:rPr>
            <w:color w:val="0A2850"/>
            <w:sz w:val="24"/>
            <w:szCs w:val="24"/>
          </w:rPr>
          <w:t xml:space="preserve">With shotgun metagenomic sequencing, we investigated the halite microbiome </w:t>
        </w:r>
        <w:r w:rsidR="004E3396" w:rsidRPr="000C1BF8">
          <w:rPr>
            <w:color w:val="0A2850"/>
            <w:sz w:val="24"/>
            <w:szCs w:val="24"/>
          </w:rPr>
          <w:t xml:space="preserve">taxonomic </w:t>
        </w:r>
        <w:r w:rsidR="00AE6418" w:rsidRPr="000C1BF8">
          <w:rPr>
            <w:color w:val="0A2850"/>
            <w:sz w:val="24"/>
            <w:szCs w:val="24"/>
          </w:rPr>
          <w:t xml:space="preserve">composition </w:t>
        </w:r>
        <w:r w:rsidR="004E3396" w:rsidRPr="000C1BF8">
          <w:rPr>
            <w:color w:val="0A2850"/>
            <w:sz w:val="24"/>
            <w:szCs w:val="24"/>
          </w:rPr>
          <w:t>and functional potential over</w:t>
        </w:r>
        <w:r w:rsidR="00AE6418" w:rsidRPr="000C1BF8">
          <w:rPr>
            <w:color w:val="0A2850"/>
            <w:sz w:val="24"/>
            <w:szCs w:val="24"/>
          </w:rPr>
          <w:t xml:space="preserve"> a 4-year longitudinal study, uncovering</w:t>
        </w:r>
      </w:ins>
      <w:r w:rsidR="00AE6418" w:rsidRPr="000C1BF8">
        <w:rPr>
          <w:color w:val="0A2850"/>
          <w:sz w:val="24"/>
          <w:szCs w:val="24"/>
        </w:rPr>
        <w:t xml:space="preserve"> the </w:t>
      </w:r>
      <w:r w:rsidRPr="000C1BF8">
        <w:rPr>
          <w:color w:val="0A2850"/>
          <w:sz w:val="24"/>
          <w:szCs w:val="24"/>
        </w:rPr>
        <w:t xml:space="preserve">dynamics of </w:t>
      </w:r>
      <w:r w:rsidR="00C11BD8" w:rsidRPr="000C1BF8">
        <w:rPr>
          <w:color w:val="0A2850"/>
          <w:sz w:val="24"/>
          <w:szCs w:val="24"/>
        </w:rPr>
        <w:t xml:space="preserve">the </w:t>
      </w:r>
      <w:r w:rsidRPr="000C1BF8">
        <w:rPr>
          <w:color w:val="0A2850"/>
          <w:sz w:val="24"/>
          <w:szCs w:val="24"/>
        </w:rPr>
        <w:t>initial response</w:t>
      </w:r>
      <w:r w:rsidR="00765529" w:rsidRPr="000C1BF8">
        <w:rPr>
          <w:color w:val="0A2850"/>
          <w:sz w:val="24"/>
          <w:szCs w:val="24"/>
        </w:rPr>
        <w:t xml:space="preserve"> and </w:t>
      </w:r>
      <w:r w:rsidR="0037439B" w:rsidRPr="000C1BF8">
        <w:rPr>
          <w:color w:val="0A2850"/>
          <w:sz w:val="24"/>
          <w:szCs w:val="24"/>
        </w:rPr>
        <w:t xml:space="preserve">of the recovery of </w:t>
      </w:r>
      <w:r w:rsidR="009E5B05" w:rsidRPr="000C1BF8">
        <w:rPr>
          <w:color w:val="0A2850"/>
          <w:sz w:val="24"/>
          <w:szCs w:val="24"/>
        </w:rPr>
        <w:t xml:space="preserve">the </w:t>
      </w:r>
      <w:r w:rsidR="0037439B" w:rsidRPr="000C1BF8">
        <w:rPr>
          <w:color w:val="0A2850"/>
          <w:sz w:val="24"/>
          <w:szCs w:val="24"/>
        </w:rPr>
        <w:t>community</w:t>
      </w:r>
      <w:del w:id="26" w:author="Gherman Uritskiy" w:date="2019-04-10T12:41:00Z">
        <w:r w:rsidR="0037439B">
          <w:rPr>
            <w:color w:val="0A2850"/>
            <w:sz w:val="24"/>
            <w:szCs w:val="24"/>
          </w:rPr>
          <w:delText xml:space="preserve">, </w:delText>
        </w:r>
        <w:r w:rsidR="00340F65">
          <w:rPr>
            <w:color w:val="0A2850"/>
            <w:sz w:val="24"/>
            <w:szCs w:val="24"/>
          </w:rPr>
          <w:delText>which</w:delText>
        </w:r>
      </w:del>
      <w:ins w:id="27" w:author="Gherman Uritskiy" w:date="2019-04-10T12:41:00Z">
        <w:r w:rsidR="00AE6418" w:rsidRPr="000C1BF8">
          <w:rPr>
            <w:color w:val="0A2850"/>
            <w:sz w:val="24"/>
            <w:szCs w:val="24"/>
          </w:rPr>
          <w:t xml:space="preserve"> to the rain. The observed changes</w:t>
        </w:r>
      </w:ins>
      <w:r w:rsidR="00340F65" w:rsidRPr="000C1BF8">
        <w:rPr>
          <w:color w:val="0A2850"/>
          <w:sz w:val="24"/>
          <w:szCs w:val="24"/>
        </w:rPr>
        <w:t xml:space="preserve"> can be </w:t>
      </w:r>
      <w:r w:rsidR="009E5B05" w:rsidRPr="000C1BF8">
        <w:rPr>
          <w:color w:val="0A2850"/>
          <w:sz w:val="24"/>
          <w:szCs w:val="24"/>
        </w:rPr>
        <w:t>recapitulated</w:t>
      </w:r>
      <w:r w:rsidR="0037439B" w:rsidRPr="000C1BF8">
        <w:rPr>
          <w:color w:val="0A2850"/>
          <w:sz w:val="24"/>
          <w:szCs w:val="24"/>
        </w:rPr>
        <w:t xml:space="preserve"> by</w:t>
      </w:r>
      <w:r w:rsidR="00765529" w:rsidRPr="000C1BF8">
        <w:rPr>
          <w:color w:val="0A2850"/>
          <w:sz w:val="24"/>
          <w:szCs w:val="24"/>
        </w:rPr>
        <w:t xml:space="preserve"> two general modes of community shifts – a rapid </w:t>
      </w:r>
      <w:r w:rsidR="00765529" w:rsidRPr="000C1BF8">
        <w:rPr>
          <w:i/>
          <w:color w:val="0A2850"/>
          <w:sz w:val="24"/>
          <w:szCs w:val="24"/>
        </w:rPr>
        <w:t>Type 1</w:t>
      </w:r>
      <w:r w:rsidR="004E3396" w:rsidRPr="000C1BF8">
        <w:rPr>
          <w:i/>
          <w:color w:val="0A2850"/>
          <w:sz w:val="24"/>
          <w:szCs w:val="24"/>
        </w:rPr>
        <w:t xml:space="preserve"> </w:t>
      </w:r>
      <w:del w:id="28" w:author="Gherman Uritskiy" w:date="2019-04-10T12:41:00Z">
        <w:r w:rsidR="00765529" w:rsidRPr="00734598">
          <w:rPr>
            <w:color w:val="0A2850"/>
            <w:sz w:val="24"/>
            <w:szCs w:val="24"/>
          </w:rPr>
          <w:delText>rearrangement</w:delText>
        </w:r>
      </w:del>
      <w:ins w:id="29" w:author="Gherman Uritskiy" w:date="2019-04-10T12:41:00Z">
        <w:r w:rsidR="004E3396" w:rsidRPr="000C1BF8">
          <w:rPr>
            <w:color w:val="0A2850"/>
            <w:sz w:val="24"/>
            <w:szCs w:val="24"/>
          </w:rPr>
          <w:t>shift</w:t>
        </w:r>
      </w:ins>
      <w:r w:rsidR="004E3396" w:rsidRPr="000C1BF8">
        <w:rPr>
          <w:color w:val="0A2850"/>
          <w:sz w:val="24"/>
          <w:szCs w:val="24"/>
        </w:rPr>
        <w:t xml:space="preserve"> </w:t>
      </w:r>
      <w:r w:rsidR="00765529" w:rsidRPr="000C1BF8">
        <w:rPr>
          <w:color w:val="0A2850"/>
          <w:sz w:val="24"/>
          <w:szCs w:val="24"/>
        </w:rPr>
        <w:t xml:space="preserve">and a more gradual </w:t>
      </w:r>
      <w:r w:rsidR="00765529" w:rsidRPr="000C1BF8">
        <w:rPr>
          <w:i/>
          <w:color w:val="0A2850"/>
          <w:sz w:val="24"/>
          <w:szCs w:val="24"/>
        </w:rPr>
        <w:t xml:space="preserve">Type 2 </w:t>
      </w:r>
      <w:r w:rsidR="00765529" w:rsidRPr="000C1BF8">
        <w:rPr>
          <w:color w:val="0A2850"/>
          <w:sz w:val="24"/>
          <w:szCs w:val="24"/>
        </w:rPr>
        <w:t xml:space="preserve">adjustment. </w:t>
      </w:r>
      <w:r w:rsidR="0037439B" w:rsidRPr="000C1BF8">
        <w:rPr>
          <w:color w:val="0A2850"/>
          <w:sz w:val="24"/>
          <w:szCs w:val="24"/>
        </w:rPr>
        <w:t>In t</w:t>
      </w:r>
      <w:r w:rsidR="00765529" w:rsidRPr="000C1BF8">
        <w:rPr>
          <w:color w:val="0A2850"/>
          <w:sz w:val="24"/>
          <w:szCs w:val="24"/>
        </w:rPr>
        <w:t>he initial response</w:t>
      </w:r>
      <w:r w:rsidR="0037439B" w:rsidRPr="000C1BF8">
        <w:rPr>
          <w:color w:val="0A2850"/>
          <w:sz w:val="24"/>
          <w:szCs w:val="24"/>
        </w:rPr>
        <w:t xml:space="preserve">, </w:t>
      </w:r>
      <w:r w:rsidR="00765529" w:rsidRPr="000C1BF8">
        <w:rPr>
          <w:color w:val="0A2850"/>
          <w:sz w:val="24"/>
          <w:szCs w:val="24"/>
        </w:rPr>
        <w:t>the community enter</w:t>
      </w:r>
      <w:r w:rsidR="0037439B" w:rsidRPr="000C1BF8">
        <w:rPr>
          <w:color w:val="0A2850"/>
          <w:sz w:val="24"/>
          <w:szCs w:val="24"/>
        </w:rPr>
        <w:t>ed</w:t>
      </w:r>
      <w:r w:rsidR="00765529" w:rsidRPr="000C1BF8">
        <w:rPr>
          <w:color w:val="0A2850"/>
          <w:sz w:val="24"/>
          <w:szCs w:val="24"/>
        </w:rPr>
        <w:t xml:space="preserve"> an unstable intermediate state after stochastic niche re-colonization</w:t>
      </w:r>
      <w:r w:rsidR="0037439B" w:rsidRPr="000C1BF8">
        <w:rPr>
          <w:color w:val="0A2850"/>
          <w:sz w:val="24"/>
          <w:szCs w:val="24"/>
        </w:rPr>
        <w:t>,</w:t>
      </w:r>
      <w:r w:rsidR="00765529" w:rsidRPr="000C1BF8">
        <w:rPr>
          <w:color w:val="0A2850"/>
          <w:sz w:val="24"/>
          <w:szCs w:val="24"/>
        </w:rPr>
        <w:t xml:space="preserve"> resulting </w:t>
      </w:r>
      <w:r w:rsidR="0037439B" w:rsidRPr="000C1BF8">
        <w:rPr>
          <w:color w:val="0A2850"/>
          <w:sz w:val="24"/>
          <w:szCs w:val="24"/>
        </w:rPr>
        <w:t>in</w:t>
      </w:r>
      <w:r w:rsidR="00765529" w:rsidRPr="000C1BF8">
        <w:rPr>
          <w:color w:val="0A2850"/>
          <w:sz w:val="24"/>
          <w:szCs w:val="24"/>
        </w:rPr>
        <w:t xml:space="preserve"> broad </w:t>
      </w:r>
      <w:del w:id="30" w:author="Gherman Uritskiy" w:date="2019-04-10T12:41:00Z">
        <w:r w:rsidR="00765529">
          <w:rPr>
            <w:color w:val="0A2850"/>
            <w:sz w:val="24"/>
            <w:szCs w:val="24"/>
          </w:rPr>
          <w:delText>proteome</w:delText>
        </w:r>
      </w:del>
      <w:ins w:id="31" w:author="Gherman Uritskiy" w:date="2019-04-10T12:41:00Z">
        <w:r w:rsidR="000063DF" w:rsidRPr="000C1BF8">
          <w:rPr>
            <w:color w:val="0A2850"/>
            <w:sz w:val="24"/>
            <w:szCs w:val="24"/>
          </w:rPr>
          <w:t xml:space="preserve">predicted </w:t>
        </w:r>
        <w:r w:rsidR="00765529" w:rsidRPr="000C1BF8">
          <w:rPr>
            <w:color w:val="0A2850"/>
            <w:sz w:val="24"/>
            <w:szCs w:val="24"/>
          </w:rPr>
          <w:t>prote</w:t>
        </w:r>
        <w:r w:rsidR="000063DF" w:rsidRPr="000C1BF8">
          <w:rPr>
            <w:color w:val="0A2850"/>
            <w:sz w:val="24"/>
            <w:szCs w:val="24"/>
          </w:rPr>
          <w:t>in</w:t>
        </w:r>
      </w:ins>
      <w:r w:rsidR="000063DF" w:rsidRPr="000C1BF8">
        <w:rPr>
          <w:color w:val="0A2850"/>
          <w:sz w:val="24"/>
          <w:szCs w:val="24"/>
        </w:rPr>
        <w:t xml:space="preserve"> </w:t>
      </w:r>
      <w:r w:rsidR="00765529" w:rsidRPr="000C1BF8">
        <w:rPr>
          <w:color w:val="0A2850"/>
          <w:sz w:val="24"/>
          <w:szCs w:val="24"/>
        </w:rPr>
        <w:t xml:space="preserve">adaptations to increased water availability. In contrast, </w:t>
      </w:r>
      <w:r w:rsidR="009E5B05" w:rsidRPr="000C1BF8">
        <w:rPr>
          <w:color w:val="0A2850"/>
          <w:sz w:val="24"/>
          <w:szCs w:val="24"/>
        </w:rPr>
        <w:t>during</w:t>
      </w:r>
      <w:r w:rsidR="00765529" w:rsidRPr="000C1BF8">
        <w:rPr>
          <w:color w:val="0A2850"/>
          <w:sz w:val="24"/>
          <w:szCs w:val="24"/>
        </w:rPr>
        <w:t xml:space="preserve"> recovery</w:t>
      </w:r>
      <w:r w:rsidR="00340F65" w:rsidRPr="000C1BF8">
        <w:rPr>
          <w:color w:val="0A2850"/>
          <w:sz w:val="24"/>
          <w:szCs w:val="24"/>
        </w:rPr>
        <w:t>,</w:t>
      </w:r>
      <w:r w:rsidR="00765529" w:rsidRPr="000C1BF8">
        <w:rPr>
          <w:color w:val="0A2850"/>
          <w:sz w:val="24"/>
          <w:szCs w:val="24"/>
        </w:rPr>
        <w:t xml:space="preserve"> </w:t>
      </w:r>
      <w:r w:rsidRPr="000C1BF8">
        <w:rPr>
          <w:color w:val="0A2850"/>
          <w:sz w:val="24"/>
          <w:szCs w:val="24"/>
        </w:rPr>
        <w:t>the</w:t>
      </w:r>
      <w:r w:rsidR="009E5B05" w:rsidRPr="000C1BF8">
        <w:rPr>
          <w:color w:val="0A2850"/>
          <w:sz w:val="24"/>
          <w:szCs w:val="24"/>
        </w:rPr>
        <w:t xml:space="preserve"> community</w:t>
      </w:r>
      <w:r w:rsidR="00765529" w:rsidRPr="000C1BF8">
        <w:rPr>
          <w:color w:val="0A2850"/>
          <w:sz w:val="24"/>
          <w:szCs w:val="24"/>
        </w:rPr>
        <w:t xml:space="preserve"> </w:t>
      </w:r>
      <w:r w:rsidR="009E5B05" w:rsidRPr="000C1BF8">
        <w:rPr>
          <w:color w:val="0A2850"/>
          <w:sz w:val="24"/>
          <w:szCs w:val="24"/>
        </w:rPr>
        <w:t xml:space="preserve">returned to its former functional potential </w:t>
      </w:r>
      <w:r w:rsidR="0037439B" w:rsidRPr="000C1BF8">
        <w:rPr>
          <w:color w:val="0A2850"/>
          <w:sz w:val="24"/>
          <w:szCs w:val="24"/>
        </w:rPr>
        <w:t>by</w:t>
      </w:r>
      <w:r w:rsidR="009E5B05" w:rsidRPr="000C1BF8">
        <w:rPr>
          <w:color w:val="0A2850"/>
          <w:sz w:val="24"/>
          <w:szCs w:val="24"/>
        </w:rPr>
        <w:t xml:space="preserve"> a gradual shift in</w:t>
      </w:r>
      <w:r w:rsidR="00765529" w:rsidRPr="000C1BF8">
        <w:rPr>
          <w:color w:val="0A2850"/>
          <w:sz w:val="24"/>
          <w:szCs w:val="24"/>
        </w:rPr>
        <w:t xml:space="preserve"> abundances of the </w:t>
      </w:r>
      <w:r w:rsidR="009E5B05" w:rsidRPr="000C1BF8">
        <w:rPr>
          <w:color w:val="0A2850"/>
          <w:sz w:val="24"/>
          <w:szCs w:val="24"/>
        </w:rPr>
        <w:t>newly acquired</w:t>
      </w:r>
      <w:r w:rsidR="00765529" w:rsidRPr="000C1BF8">
        <w:rPr>
          <w:color w:val="0A2850"/>
          <w:sz w:val="24"/>
          <w:szCs w:val="24"/>
        </w:rPr>
        <w:t xml:space="preserve"> </w:t>
      </w:r>
      <w:del w:id="32" w:author="Gherman Uritskiy" w:date="2019-04-10T12:41:00Z">
        <w:r w:rsidR="00765529">
          <w:rPr>
            <w:color w:val="0A2850"/>
            <w:sz w:val="24"/>
            <w:szCs w:val="24"/>
          </w:rPr>
          <w:delText>strains</w:delText>
        </w:r>
      </w:del>
      <w:ins w:id="33" w:author="Gherman Uritskiy" w:date="2019-04-10T12:41:00Z">
        <w:r w:rsidR="003934C8" w:rsidRPr="000C1BF8">
          <w:rPr>
            <w:color w:val="0A2850"/>
            <w:sz w:val="24"/>
            <w:szCs w:val="24"/>
          </w:rPr>
          <w:t>taxa</w:t>
        </w:r>
      </w:ins>
      <w:r w:rsidR="00765529" w:rsidRPr="000C1BF8">
        <w:rPr>
          <w:color w:val="0A2850"/>
          <w:sz w:val="24"/>
          <w:szCs w:val="24"/>
        </w:rPr>
        <w:t xml:space="preserve">. </w:t>
      </w:r>
      <w:r w:rsidR="00765529" w:rsidRPr="000C1BF8">
        <w:rPr>
          <w:color w:val="1E1D1C"/>
          <w:sz w:val="24"/>
          <w:szCs w:val="24"/>
        </w:rPr>
        <w:t xml:space="preserve">The general characterization and proposed quantitation of these two modes of community response </w:t>
      </w:r>
      <w:del w:id="34" w:author="Gherman Uritskiy" w:date="2019-04-10T12:41:00Z">
        <w:r w:rsidR="00385B91">
          <w:rPr>
            <w:color w:val="1E1D1C"/>
            <w:sz w:val="24"/>
            <w:szCs w:val="24"/>
          </w:rPr>
          <w:delText>can</w:delText>
        </w:r>
      </w:del>
      <w:ins w:id="35" w:author="Gherman Uritskiy" w:date="2019-04-10T12:41:00Z">
        <w:r w:rsidR="00E04206" w:rsidRPr="000C1BF8">
          <w:rPr>
            <w:color w:val="1E1D1C"/>
            <w:sz w:val="24"/>
            <w:szCs w:val="24"/>
          </w:rPr>
          <w:t>could potentially</w:t>
        </w:r>
      </w:ins>
      <w:r w:rsidR="00E04206" w:rsidRPr="000C1BF8">
        <w:rPr>
          <w:color w:val="1E1D1C"/>
          <w:sz w:val="24"/>
          <w:szCs w:val="24"/>
        </w:rPr>
        <w:t xml:space="preserve"> </w:t>
      </w:r>
      <w:r w:rsidRPr="000C1BF8">
        <w:rPr>
          <w:color w:val="1E1D1C"/>
          <w:sz w:val="24"/>
          <w:szCs w:val="24"/>
        </w:rPr>
        <w:t xml:space="preserve">be </w:t>
      </w:r>
      <w:r w:rsidR="00385B91" w:rsidRPr="000C1BF8">
        <w:rPr>
          <w:sz w:val="24"/>
          <w:szCs w:val="24"/>
        </w:rPr>
        <w:t>applied</w:t>
      </w:r>
      <w:r w:rsidRPr="000C1BF8">
        <w:rPr>
          <w:sz w:val="24"/>
          <w:szCs w:val="24"/>
        </w:rPr>
        <w:t xml:space="preserve"> to</w:t>
      </w:r>
      <w:r w:rsidR="00385B91" w:rsidRPr="000C1BF8">
        <w:rPr>
          <w:sz w:val="24"/>
          <w:szCs w:val="24"/>
        </w:rPr>
        <w:t xml:space="preserve"> other ecosystems, </w:t>
      </w:r>
      <w:r w:rsidR="00385B91" w:rsidRPr="000C1BF8">
        <w:rPr>
          <w:color w:val="1E1D1C"/>
          <w:sz w:val="24"/>
          <w:szCs w:val="24"/>
        </w:rPr>
        <w:t>providing a theoretical framework</w:t>
      </w:r>
      <w:r w:rsidRPr="000C1BF8">
        <w:rPr>
          <w:sz w:val="24"/>
          <w:szCs w:val="24"/>
        </w:rPr>
        <w:t xml:space="preserve"> </w:t>
      </w:r>
      <w:r w:rsidR="00385B91" w:rsidRPr="000C1BF8">
        <w:rPr>
          <w:sz w:val="24"/>
          <w:szCs w:val="24"/>
        </w:rPr>
        <w:t xml:space="preserve">for prediction of </w:t>
      </w:r>
      <w:r w:rsidRPr="000C1BF8">
        <w:rPr>
          <w:sz w:val="24"/>
          <w:szCs w:val="24"/>
        </w:rPr>
        <w:t>taxonomic and functional fl</w:t>
      </w:r>
      <w:r w:rsidR="00385B91" w:rsidRPr="000C1BF8">
        <w:rPr>
          <w:sz w:val="24"/>
          <w:szCs w:val="24"/>
        </w:rPr>
        <w:t xml:space="preserve">ux </w:t>
      </w:r>
      <w:r w:rsidRPr="000C1BF8">
        <w:rPr>
          <w:sz w:val="24"/>
          <w:szCs w:val="24"/>
        </w:rPr>
        <w:t>following environmental changes.</w:t>
      </w:r>
    </w:p>
    <w:p w14:paraId="776D023D" w14:textId="77777777" w:rsidR="00A16C38" w:rsidRPr="000C1BF8" w:rsidRDefault="00A16C38" w:rsidP="003B1371">
      <w:pPr>
        <w:pStyle w:val="Paragraph"/>
        <w:spacing w:before="0"/>
        <w:ind w:left="450" w:right="-633" w:firstLine="0"/>
        <w:rPr>
          <w:b/>
        </w:rPr>
      </w:pPr>
    </w:p>
    <w:p w14:paraId="05F7FFD3" w14:textId="77777777" w:rsidR="00224861" w:rsidRPr="000C1BF8" w:rsidRDefault="00224861" w:rsidP="003B1371">
      <w:pPr>
        <w:pStyle w:val="Teaser"/>
        <w:ind w:left="450" w:right="-633"/>
        <w:rPr>
          <w:b/>
        </w:rPr>
      </w:pPr>
      <w:r w:rsidRPr="000C1BF8">
        <w:rPr>
          <w:b/>
        </w:rPr>
        <w:t>INTRODUCTION</w:t>
      </w:r>
    </w:p>
    <w:p w14:paraId="161E0132" w14:textId="01DAAD35" w:rsidR="00224861" w:rsidRPr="000C1BF8" w:rsidRDefault="007156CC" w:rsidP="003B1371">
      <w:pPr>
        <w:ind w:left="450" w:right="-633"/>
        <w:rPr>
          <w:sz w:val="24"/>
          <w:szCs w:val="24"/>
        </w:rPr>
      </w:pPr>
      <w:r w:rsidRPr="000C1BF8">
        <w:rPr>
          <w:sz w:val="24"/>
          <w:szCs w:val="24"/>
        </w:rPr>
        <w:tab/>
      </w:r>
      <w:r w:rsidR="00224861" w:rsidRPr="000C1BF8">
        <w:rPr>
          <w:sz w:val="24"/>
          <w:szCs w:val="24"/>
        </w:rPr>
        <w:t xml:space="preserve">Microbial communities are essential to the functioning and evolution of our planet and their dynamics greatly affect ecosystems processing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Their taxonomic and functional diversity allow microbial communities to adapt to a wide range of environmental conditions and to respond rapidly to changes </w: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(2, 3)</w:t>
      </w:r>
      <w:r w:rsidR="004F13E8" w:rsidRPr="000C1BF8">
        <w:rPr>
          <w:sz w:val="24"/>
          <w:szCs w:val="24"/>
        </w:rPr>
        <w:fldChar w:fldCharType="end"/>
      </w:r>
      <w:r w:rsidR="00224861" w:rsidRPr="000C1BF8">
        <w:rPr>
          <w:sz w:val="24"/>
          <w:szCs w:val="24"/>
        </w:rPr>
        <w:t xml:space="preserve">. </w:t>
      </w:r>
      <w:r w:rsidR="00006AFB" w:rsidRPr="000C1BF8">
        <w:rPr>
          <w:sz w:val="24"/>
          <w:szCs w:val="24"/>
        </w:rPr>
        <w:t>R</w:t>
      </w:r>
      <w:r w:rsidR="00224861" w:rsidRPr="000C1BF8">
        <w:rPr>
          <w:sz w:val="24"/>
          <w:szCs w:val="24"/>
        </w:rPr>
        <w:t xml:space="preserve">esilience – the ability of </w:t>
      </w:r>
      <w:r w:rsidR="00006AFB" w:rsidRPr="000C1BF8">
        <w:rPr>
          <w:sz w:val="24"/>
          <w:szCs w:val="24"/>
        </w:rPr>
        <w:t xml:space="preserve">a community </w:t>
      </w:r>
      <w:r w:rsidR="00224861" w:rsidRPr="000C1BF8">
        <w:rPr>
          <w:sz w:val="24"/>
          <w:szCs w:val="24"/>
        </w:rPr>
        <w:t xml:space="preserve">to recover from perturbations – </w:t>
      </w:r>
      <w:r w:rsidR="00006AFB" w:rsidRPr="000C1BF8">
        <w:rPr>
          <w:sz w:val="24"/>
          <w:szCs w:val="24"/>
        </w:rPr>
        <w:t xml:space="preserve">is </w:t>
      </w:r>
      <w:r w:rsidR="00224861" w:rsidRPr="000C1BF8">
        <w:rPr>
          <w:sz w:val="24"/>
          <w:szCs w:val="24"/>
        </w:rPr>
        <w:t>of particular interest</w:t>
      </w:r>
      <w:r w:rsidR="004E4791" w:rsidRPr="000C1BF8">
        <w:rPr>
          <w:sz w:val="24"/>
          <w:szCs w:val="24"/>
        </w:rPr>
        <w:t>, especially</w:t>
      </w:r>
      <w:r w:rsidR="00224861" w:rsidRPr="000C1BF8">
        <w:rPr>
          <w:sz w:val="24"/>
          <w:szCs w:val="24"/>
        </w:rPr>
        <w:t xml:space="preserve"> in the context of global climate change, as extreme weather events are becoming more frequent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Understanding adaptation strategies for microbial resilience is </w:t>
      </w:r>
      <w:r w:rsidR="00006AFB" w:rsidRPr="000C1BF8">
        <w:rPr>
          <w:sz w:val="24"/>
          <w:szCs w:val="24"/>
        </w:rPr>
        <w:t xml:space="preserve">therefore </w:t>
      </w:r>
      <w:r w:rsidR="00224861" w:rsidRPr="000C1BF8">
        <w:rPr>
          <w:sz w:val="24"/>
          <w:szCs w:val="24"/>
        </w:rPr>
        <w:t xml:space="preserve">critical to gain insights into microbial evolution and diversification and to better understand the dynamics of translationally relevant microbiomes following stress.  </w:t>
      </w:r>
    </w:p>
    <w:p w14:paraId="6128D7DE" w14:textId="3829726B" w:rsidR="0052632B" w:rsidRPr="000C1BF8" w:rsidRDefault="00224861" w:rsidP="00391610">
      <w:pPr>
        <w:ind w:left="450" w:right="-633" w:firstLine="270"/>
        <w:rPr>
          <w:sz w:val="24"/>
          <w:szCs w:val="24"/>
        </w:rPr>
      </w:pPr>
      <w:r w:rsidRPr="000C1BF8">
        <w:rPr>
          <w:sz w:val="24"/>
          <w:szCs w:val="24"/>
        </w:rPr>
        <w:t xml:space="preserve">Previous studies have shown that acute disturbances can push a community’s taxonomic structure toward alternative equilibrium states, while retaining the preexisting functional potential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del w:id="36" w:author="Gherman Uritskiy" w:date="2019-04-10T12:41:00Z">
        <w:r>
          <w:rPr>
            <w:sz w:val="24"/>
            <w:szCs w:val="24"/>
          </w:rPr>
          <w:delText>functioning</w:delText>
        </w:r>
      </w:del>
      <w:ins w:id="37" w:author="Gherman Uritskiy" w:date="2019-04-10T12:41:00Z">
        <w:r w:rsidR="0052632B" w:rsidRPr="000C1BF8">
          <w:rPr>
            <w:sz w:val="24"/>
            <w:szCs w:val="24"/>
          </w:rPr>
          <w:t>functional potential</w:t>
        </w:r>
      </w:ins>
      <w:r w:rsidR="0052632B" w:rsidRPr="000C1BF8">
        <w:rPr>
          <w:sz w:val="24"/>
          <w:szCs w:val="24"/>
        </w:rPr>
        <w:t xml:space="preserve"> </w:t>
      </w:r>
      <w:r w:rsidRPr="000C1BF8">
        <w:rPr>
          <w:sz w:val="24"/>
          <w:szCs w:val="24"/>
        </w:rPr>
        <w:t xml:space="preserve">of the community </w: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(1, 2, 5, 6)</w:t>
      </w:r>
      <w:r w:rsidR="004F13E8" w:rsidRPr="000C1BF8">
        <w:rPr>
          <w:sz w:val="24"/>
          <w:szCs w:val="24"/>
        </w:rPr>
        <w:fldChar w:fldCharType="end"/>
      </w:r>
      <w:r w:rsidRPr="000C1BF8">
        <w:rPr>
          <w:sz w:val="24"/>
          <w:szCs w:val="24"/>
        </w:rPr>
        <w:t xml:space="preserve">. </w:t>
      </w:r>
      <w:del w:id="38" w:author="Gherman Uritskiy" w:date="2019-04-10T12:41:00Z">
        <w:r>
          <w:rPr>
            <w:sz w:val="24"/>
            <w:szCs w:val="24"/>
          </w:rPr>
          <w:delText>This</w:delText>
        </w:r>
      </w:del>
      <w:ins w:id="39" w:author="Gherman Uritskiy" w:date="2019-04-10T12:41:00Z">
        <w:r w:rsidR="00B507C5" w:rsidRPr="000C1BF8">
          <w:rPr>
            <w:sz w:val="24"/>
            <w:szCs w:val="24"/>
          </w:rPr>
          <w:t>Functional redundancy ha</w:t>
        </w:r>
        <w:r w:rsidR="000B7C61" w:rsidRPr="000C1BF8">
          <w:rPr>
            <w:sz w:val="24"/>
            <w:szCs w:val="24"/>
          </w:rPr>
          <w:t>s</w:t>
        </w:r>
        <w:r w:rsidR="00B507C5" w:rsidRPr="000C1BF8">
          <w:rPr>
            <w:sz w:val="24"/>
            <w:szCs w:val="24"/>
          </w:rPr>
          <w:t xml:space="preserve"> been proposed as a mechanism to support</w:t>
        </w:r>
      </w:ins>
      <w:r w:rsidR="00B507C5" w:rsidRPr="000C1BF8">
        <w:rPr>
          <w:sz w:val="24"/>
          <w:szCs w:val="24"/>
        </w:rPr>
        <w:t xml:space="preserve"> functional stability </w:t>
      </w:r>
      <w:del w:id="40" w:author="Gherman Uritskiy" w:date="2019-04-10T12:41:00Z">
        <w:r>
          <w:rPr>
            <w:sz w:val="24"/>
            <w:szCs w:val="24"/>
          </w:rPr>
          <w:delText>is attributed to a</w:delText>
        </w:r>
        <w:r w:rsidRPr="00B135B8">
          <w:rPr>
            <w:sz w:val="24"/>
            <w:szCs w:val="24"/>
          </w:rPr>
          <w:delText xml:space="preserve"> redundancy </w:delText>
        </w:r>
        <w:r>
          <w:rPr>
            <w:sz w:val="24"/>
            <w:szCs w:val="24"/>
          </w:rPr>
          <w:delText xml:space="preserve">of functions </w:delText>
        </w:r>
        <w:r w:rsidRPr="00B135B8">
          <w:rPr>
            <w:sz w:val="24"/>
            <w:szCs w:val="24"/>
          </w:rPr>
          <w:delText xml:space="preserve">between </w:delText>
        </w:r>
        <w:r>
          <w:rPr>
            <w:sz w:val="24"/>
            <w:szCs w:val="24"/>
          </w:rPr>
          <w:delText xml:space="preserve">multiple </w:delText>
        </w:r>
        <w:r w:rsidRPr="00B135B8">
          <w:rPr>
            <w:sz w:val="24"/>
            <w:szCs w:val="24"/>
          </w:rPr>
          <w:delText>closely related taxa</w:delText>
        </w:r>
      </w:del>
      <w:ins w:id="41" w:author="Gherman Uritskiy" w:date="2019-04-10T12:41:00Z">
        <w:r w:rsidR="00B507C5" w:rsidRPr="000C1BF8">
          <w:rPr>
            <w:sz w:val="24"/>
            <w:szCs w:val="24"/>
          </w:rPr>
          <w:t>following perturbation</w:t>
        </w:r>
      </w:ins>
      <w:r w:rsidR="000B7C61" w:rsidRPr="000C1BF8">
        <w:rPr>
          <w:sz w:val="24"/>
          <w:szCs w:val="24"/>
        </w:rPr>
        <w:t xml:space="preserve"> </w:t>
      </w:r>
      <w:r w:rsidR="000B7C61" w:rsidRPr="000C1BF8">
        <w:rPr>
          <w:sz w:val="24"/>
          <w:szCs w:val="24"/>
        </w:rPr>
        <w:fldChar w:fldCharType="begin"/>
      </w:r>
      <w:r w:rsidR="000B7C61" w:rsidRPr="000C1BF8">
        <w:rPr>
          <w:sz w:val="24"/>
          <w:szCs w:val="24"/>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0C1BF8">
        <w:rPr>
          <w:sz w:val="24"/>
          <w:szCs w:val="24"/>
        </w:rPr>
        <w:fldChar w:fldCharType="separate"/>
      </w:r>
      <w:r w:rsidR="000B7C61" w:rsidRPr="000C1BF8">
        <w:rPr>
          <w:noProof/>
          <w:sz w:val="24"/>
          <w:szCs w:val="24"/>
        </w:rPr>
        <w:t>(7)</w:t>
      </w:r>
      <w:r w:rsidR="000B7C61" w:rsidRPr="000C1BF8">
        <w:rPr>
          <w:sz w:val="24"/>
          <w:szCs w:val="24"/>
        </w:rPr>
        <w:fldChar w:fldCharType="end"/>
      </w:r>
      <w:r w:rsidR="00B507C5" w:rsidRPr="000C1BF8">
        <w:rPr>
          <w:sz w:val="24"/>
          <w:szCs w:val="24"/>
        </w:rPr>
        <w:t xml:space="preserve">, </w:t>
      </w:r>
      <w:del w:id="42" w:author="Gherman Uritskiy" w:date="2019-04-10T12:41:00Z">
        <w:r w:rsidRPr="00B135B8">
          <w:rPr>
            <w:sz w:val="24"/>
            <w:szCs w:val="24"/>
          </w:rPr>
          <w:delText>ensur</w:delText>
        </w:r>
        <w:r>
          <w:rPr>
            <w:sz w:val="24"/>
            <w:szCs w:val="24"/>
          </w:rPr>
          <w:delText>ing</w:delText>
        </w:r>
      </w:del>
      <w:ins w:id="43" w:author="Gherman Uritskiy" w:date="2019-04-10T12:41:00Z">
        <w:r w:rsidR="00B507C5" w:rsidRPr="000C1BF8">
          <w:rPr>
            <w:sz w:val="24"/>
            <w:szCs w:val="24"/>
          </w:rPr>
          <w:t xml:space="preserve">however </w:t>
        </w:r>
        <w:del w:id="44" w:author="Jocelyne DiRuggiero" w:date="2019-04-11T17:27:00Z">
          <w:r w:rsidR="00B507C5" w:rsidRPr="000C1BF8" w:rsidDel="00671EAD">
            <w:rPr>
              <w:sz w:val="24"/>
              <w:szCs w:val="24"/>
            </w:rPr>
            <w:delText>other</w:delText>
          </w:r>
        </w:del>
      </w:ins>
      <w:ins w:id="45" w:author="Jocelyne DiRuggiero" w:date="2019-04-11T17:27:00Z">
        <w:r w:rsidR="00671EAD">
          <w:rPr>
            <w:sz w:val="24"/>
            <w:szCs w:val="24"/>
          </w:rPr>
          <w:t>several</w:t>
        </w:r>
      </w:ins>
      <w:ins w:id="46" w:author="Gherman Uritskiy" w:date="2019-04-10T12:41:00Z">
        <w:r w:rsidR="00B507C5" w:rsidRPr="000C1BF8">
          <w:rPr>
            <w:sz w:val="24"/>
            <w:szCs w:val="24"/>
          </w:rPr>
          <w:t xml:space="preserve"> studies have shown</w:t>
        </w:r>
      </w:ins>
      <w:r w:rsidR="00B507C5" w:rsidRPr="000C1BF8">
        <w:rPr>
          <w:sz w:val="24"/>
          <w:szCs w:val="24"/>
        </w:rPr>
        <w:t xml:space="preserve"> that </w:t>
      </w:r>
      <w:ins w:id="47" w:author="Gherman Uritskiy" w:date="2019-04-10T12:41:00Z">
        <w:r w:rsidR="00B507C5" w:rsidRPr="000C1BF8">
          <w:rPr>
            <w:sz w:val="24"/>
            <w:szCs w:val="24"/>
          </w:rPr>
          <w:t xml:space="preserve">major taxonomic changes can </w:t>
        </w:r>
      </w:ins>
      <w:ins w:id="48" w:author="Jocelyne DiRuggiero" w:date="2019-04-11T17:27:00Z">
        <w:r w:rsidR="00671EAD">
          <w:rPr>
            <w:sz w:val="24"/>
            <w:szCs w:val="24"/>
          </w:rPr>
          <w:t xml:space="preserve">also </w:t>
        </w:r>
      </w:ins>
      <w:ins w:id="49" w:author="Gherman Uritskiy" w:date="2019-04-10T12:41:00Z">
        <w:r w:rsidR="00B507C5" w:rsidRPr="000C1BF8">
          <w:rPr>
            <w:sz w:val="24"/>
            <w:szCs w:val="24"/>
          </w:rPr>
          <w:t xml:space="preserve">result in important changes to </w:t>
        </w:r>
      </w:ins>
      <w:r w:rsidR="00B507C5" w:rsidRPr="000C1BF8">
        <w:rPr>
          <w:sz w:val="24"/>
          <w:szCs w:val="24"/>
        </w:rPr>
        <w:t xml:space="preserve">the functional potential of </w:t>
      </w:r>
      <w:del w:id="50" w:author="Gherman Uritskiy" w:date="2019-04-10T12:41:00Z">
        <w:r w:rsidRPr="00B135B8">
          <w:rPr>
            <w:sz w:val="24"/>
            <w:szCs w:val="24"/>
          </w:rPr>
          <w:delText>the</w:delText>
        </w:r>
      </w:del>
      <w:ins w:id="51" w:author="Gherman Uritskiy" w:date="2019-04-10T12:41:00Z">
        <w:r w:rsidR="00B507C5" w:rsidRPr="000C1BF8">
          <w:rPr>
            <w:sz w:val="24"/>
            <w:szCs w:val="24"/>
          </w:rPr>
          <w:t>a</w:t>
        </w:r>
      </w:ins>
      <w:r w:rsidR="00B507C5" w:rsidRPr="000C1BF8">
        <w:rPr>
          <w:sz w:val="24"/>
          <w:szCs w:val="24"/>
        </w:rPr>
        <w:t xml:space="preserve"> community</w:t>
      </w:r>
      <w:r w:rsidR="000B7C61" w:rsidRPr="000C1BF8">
        <w:rPr>
          <w:sz w:val="24"/>
          <w:szCs w:val="24"/>
        </w:rPr>
        <w:t xml:space="preserve"> </w:t>
      </w:r>
      <w:del w:id="52" w:author="Gherman Uritskiy" w:date="2019-04-10T12:41:00Z">
        <w:r w:rsidRPr="00B135B8">
          <w:rPr>
            <w:sz w:val="24"/>
            <w:szCs w:val="24"/>
          </w:rPr>
          <w:delText xml:space="preserve">persists even after a major rearrangement </w:delText>
        </w:r>
        <w:r>
          <w:rPr>
            <w:sz w:val="24"/>
            <w:szCs w:val="24"/>
          </w:rPr>
          <w:delText>of</w:delText>
        </w:r>
        <w:r w:rsidRPr="00B135B8">
          <w:rPr>
            <w:sz w:val="24"/>
            <w:szCs w:val="24"/>
          </w:rPr>
          <w:delText xml:space="preserve"> </w:delText>
        </w:r>
        <w:r>
          <w:rPr>
            <w:sz w:val="24"/>
            <w:szCs w:val="24"/>
          </w:rPr>
          <w:delText>its</w:delText>
        </w:r>
        <w:r w:rsidRPr="00B135B8">
          <w:rPr>
            <w:sz w:val="24"/>
            <w:szCs w:val="24"/>
          </w:rPr>
          <w:delText xml:space="preserve"> taxonomic structure </w:delText>
        </w:r>
      </w:del>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(8</w:t>
      </w:r>
      <w:del w:id="53" w:author="Gherman Uritskiy" w:date="2019-04-10T12:41:00Z">
        <w:r w:rsidR="00F04A66">
          <w:rPr>
            <w:noProof/>
            <w:sz w:val="24"/>
            <w:szCs w:val="24"/>
          </w:rPr>
          <w:delText>-10</w:delText>
        </w:r>
      </w:del>
      <w:ins w:id="54" w:author="Gherman Uritskiy" w:date="2019-04-10T12:41:00Z">
        <w:r w:rsidR="00007911">
          <w:rPr>
            <w:noProof/>
            <w:sz w:val="24"/>
            <w:szCs w:val="24"/>
          </w:rPr>
          <w:t>, 9</w:t>
        </w:r>
      </w:ins>
      <w:r w:rsidR="00007911">
        <w:rPr>
          <w:noProof/>
          <w:sz w:val="24"/>
          <w:szCs w:val="24"/>
        </w:rPr>
        <w:t>)</w:t>
      </w:r>
      <w:r w:rsidR="00007911">
        <w:rPr>
          <w:sz w:val="24"/>
          <w:szCs w:val="24"/>
        </w:rPr>
        <w:fldChar w:fldCharType="end"/>
      </w:r>
      <w:r w:rsidR="00B507C5" w:rsidRPr="000C1BF8">
        <w:rPr>
          <w:sz w:val="24"/>
          <w:szCs w:val="24"/>
        </w:rPr>
        <w:t>.</w:t>
      </w:r>
    </w:p>
    <w:p w14:paraId="343AF92F" w14:textId="084BC037" w:rsidR="00224861" w:rsidRPr="000C1BF8" w:rsidRDefault="00224861" w:rsidP="00391610">
      <w:pPr>
        <w:ind w:left="450" w:right="-633" w:firstLine="270"/>
        <w:rPr>
          <w:sz w:val="24"/>
          <w:szCs w:val="24"/>
        </w:rPr>
      </w:pPr>
      <w:r w:rsidRPr="000C1BF8">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0C1BF8">
        <w:rPr>
          <w:sz w:val="24"/>
          <w:szCs w:val="24"/>
        </w:rPr>
        <w:t xml:space="preserve"> </w:t>
      </w:r>
      <w:r w:rsidR="004F13E8" w:rsidRPr="000C1BF8">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(6, </w:t>
      </w:r>
      <w:del w:id="55" w:author="Gherman Uritskiy" w:date="2019-04-10T12:41:00Z">
        <w:r w:rsidR="00F04A66">
          <w:rPr>
            <w:noProof/>
            <w:sz w:val="24"/>
            <w:szCs w:val="24"/>
          </w:rPr>
          <w:delText>11</w:delText>
        </w:r>
      </w:del>
      <w:ins w:id="56" w:author="Gherman Uritskiy" w:date="2019-04-10T12:41:00Z">
        <w:r w:rsidR="00007911">
          <w:rPr>
            <w:noProof/>
            <w:sz w:val="24"/>
            <w:szCs w:val="24"/>
          </w:rPr>
          <w:t>10</w:t>
        </w:r>
      </w:ins>
      <w:r w:rsidR="00007911">
        <w:rPr>
          <w:noProof/>
          <w:sz w:val="24"/>
          <w:szCs w:val="24"/>
        </w:rPr>
        <w:t>)</w:t>
      </w:r>
      <w:r w:rsidR="004F13E8" w:rsidRPr="000C1BF8">
        <w:rPr>
          <w:sz w:val="24"/>
          <w:szCs w:val="24"/>
        </w:rPr>
        <w:fldChar w:fldCharType="end"/>
      </w:r>
      <w:r w:rsidRPr="000C1BF8">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7" w:author="Gherman Uritskiy" w:date="2019-04-10T12:41:00Z">
        <w:r w:rsidR="00007911">
          <w:rPr>
            <w:noProof/>
            <w:sz w:val="24"/>
            <w:szCs w:val="24"/>
          </w:rPr>
          <w:t xml:space="preserve">11, </w:t>
        </w:r>
      </w:ins>
      <w:r w:rsidR="00007911">
        <w:rPr>
          <w:noProof/>
          <w:sz w:val="24"/>
          <w:szCs w:val="24"/>
        </w:rPr>
        <w:t>12</w:t>
      </w:r>
      <w:del w:id="58"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These gaps in the understanding of microbial community behavior limits our ability to effectively model and predict the responses of microbiomes to major </w:t>
      </w:r>
      <w:r w:rsidRPr="000C1BF8">
        <w:rPr>
          <w:sz w:val="24"/>
          <w:szCs w:val="24"/>
        </w:rPr>
        <w:lastRenderedPageBreak/>
        <w:t xml:space="preserve">perturbations, such as those resulting from climate change and natural or man-made ecological disasters. </w:t>
      </w:r>
    </w:p>
    <w:p w14:paraId="55763DE4" w14:textId="1DB21254" w:rsidR="00224861" w:rsidRPr="000C1BF8" w:rsidRDefault="00224861" w:rsidP="00391610">
      <w:pPr>
        <w:ind w:left="450" w:right="-633" w:firstLine="270"/>
        <w:rPr>
          <w:sz w:val="24"/>
          <w:szCs w:val="24"/>
        </w:rPr>
      </w:pPr>
      <w:r w:rsidRPr="000C1BF8">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0C1BF8">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59" w:author="Gherman Uritskiy" w:date="2019-04-10T12:41:00Z">
        <w:r w:rsidR="00007911">
          <w:rPr>
            <w:noProof/>
            <w:sz w:val="24"/>
            <w:szCs w:val="24"/>
          </w:rPr>
          <w:t xml:space="preserve">13, </w:t>
        </w:r>
      </w:ins>
      <w:r w:rsidR="00007911">
        <w:rPr>
          <w:noProof/>
          <w:sz w:val="24"/>
          <w:szCs w:val="24"/>
        </w:rPr>
        <w:t>14</w:t>
      </w:r>
      <w:del w:id="60" w:author="Gherman Uritskiy" w:date="2019-04-10T12:41:00Z">
        <w:r w:rsidR="00F04A66">
          <w:rPr>
            <w:noProof/>
            <w:sz w:val="24"/>
            <w:szCs w:val="24"/>
          </w:rPr>
          <w:delText>, 15</w:delText>
        </w:r>
      </w:del>
      <w:r w:rsidR="00007911">
        <w:rPr>
          <w:noProof/>
          <w:sz w:val="24"/>
          <w:szCs w:val="24"/>
        </w:rPr>
        <w:t>)</w:t>
      </w:r>
      <w:r w:rsidR="004F13E8" w:rsidRPr="000C1BF8">
        <w:rPr>
          <w:sz w:val="24"/>
          <w:szCs w:val="24"/>
        </w:rPr>
        <w:fldChar w:fldCharType="end"/>
      </w:r>
      <w:r w:rsidRPr="000C1BF8">
        <w:rPr>
          <w:sz w:val="24"/>
          <w:szCs w:val="24"/>
        </w:rPr>
        <w:t xml:space="preserve">. Despite this, microbial communities have evolved strategies to survive and grow within various mineral substrates of the desert </w:t>
      </w:r>
      <w:del w:id="61" w:author="Gherman Uritskiy" w:date="2019-04-10T12:41:00Z">
        <w:r>
          <w:rPr>
            <w:sz w:val="24"/>
            <w:szCs w:val="24"/>
          </w:rPr>
          <w:fldChar w:fldCharType="begin"/>
        </w:r>
        <w:r w:rsidR="00F04A66">
          <w:rPr>
            <w:sz w:val="24"/>
            <w:szCs w:val="24"/>
          </w:rPr>
          <w:delInstrText xml:space="preserve"> ADDIN EN.CITE &lt;EndNote&gt;&lt;Cite&gt;&lt;Author&gt;Wierzchos&lt;/Author&gt;&lt;Year&gt;2018&lt;/Year&gt;&lt;RecNum&gt;8893&lt;/RecNum&gt;&lt;DisplayText&gt;(16)&lt;/DisplayText&gt;&lt;record&gt;&lt;rec-number&gt;8893&lt;/rec-number&gt;&lt;foreign-keys&gt;&lt;key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delInstrText>
        </w:r>
        <w:r>
          <w:rPr>
            <w:sz w:val="24"/>
            <w:szCs w:val="24"/>
          </w:rPr>
          <w:fldChar w:fldCharType="separate"/>
        </w:r>
        <w:r w:rsidR="00F04A66">
          <w:rPr>
            <w:noProof/>
            <w:sz w:val="24"/>
            <w:szCs w:val="24"/>
          </w:rPr>
          <w:delText>(16)</w:delText>
        </w:r>
        <w:r>
          <w:rPr>
            <w:sz w:val="24"/>
            <w:szCs w:val="24"/>
          </w:rPr>
          <w:fldChar w:fldCharType="end"/>
        </w:r>
        <w:r w:rsidRPr="00B135B8">
          <w:rPr>
            <w:sz w:val="24"/>
            <w:szCs w:val="24"/>
          </w:rPr>
          <w:delText xml:space="preserve">. One such community inhabits halite (salt rock) nodules found in evaporitic salt basins, including the Salar Grande basin </w:delText>
        </w:r>
      </w:del>
      <w:ins w:id="62" w:author="Gherman Uritskiy" w:date="2019-04-10T12:41:00Z">
        <w:r w:rsidR="004F13E8" w:rsidRPr="000C1BF8">
          <w:rPr>
            <w:sz w:val="24"/>
            <w:szCs w:val="24"/>
          </w:rPr>
          <w:fldChar w:fldCharType="begin"/>
        </w:r>
        <w:r w:rsidR="00007911">
          <w:rPr>
            <w:sz w:val="24"/>
            <w:szCs w:val="24"/>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0C1BF8">
          <w:rPr>
            <w:sz w:val="24"/>
            <w:szCs w:val="24"/>
          </w:rPr>
          <w:fldChar w:fldCharType="separate"/>
        </w:r>
        <w:r w:rsidR="00007911">
          <w:rPr>
            <w:noProof/>
            <w:sz w:val="24"/>
            <w:szCs w:val="24"/>
          </w:rPr>
          <w:t>(15)</w:t>
        </w:r>
        <w:r w:rsidR="004F13E8" w:rsidRPr="000C1BF8">
          <w:rPr>
            <w:sz w:val="24"/>
            <w:szCs w:val="24"/>
          </w:rPr>
          <w:fldChar w:fldCharType="end"/>
        </w:r>
        <w:r w:rsidRPr="000C1BF8">
          <w:rPr>
            <w:sz w:val="24"/>
            <w:szCs w:val="24"/>
          </w:rPr>
          <w:t>. One such community inhabits halite nodules</w:t>
        </w:r>
        <w:r w:rsidR="00B507C5" w:rsidRPr="000C1BF8">
          <w:rPr>
            <w:sz w:val="24"/>
            <w:szCs w:val="24"/>
          </w:rPr>
          <w:t xml:space="preserve"> that</w:t>
        </w:r>
        <w:r w:rsidR="00B46480" w:rsidRPr="000C1BF8">
          <w:rPr>
            <w:sz w:val="24"/>
            <w:szCs w:val="24"/>
          </w:rPr>
          <w:t xml:space="preserve"> are natural porous salt </w:t>
        </w:r>
        <w:r w:rsidR="009B069E" w:rsidRPr="000C1BF8">
          <w:rPr>
            <w:sz w:val="24"/>
            <w:szCs w:val="24"/>
          </w:rPr>
          <w:t>rocks</w:t>
        </w:r>
        <w:r w:rsidR="00B46480" w:rsidRPr="000C1BF8">
          <w:rPr>
            <w:sz w:val="24"/>
            <w:szCs w:val="24"/>
          </w:rPr>
          <w:t xml:space="preserve"> found </w:t>
        </w:r>
        <w:r w:rsidR="009B069E" w:rsidRPr="000C1BF8">
          <w:rPr>
            <w:sz w:val="24"/>
            <w:szCs w:val="24"/>
          </w:rPr>
          <w:t xml:space="preserve">exclusively </w:t>
        </w:r>
        <w:r w:rsidR="00B46480" w:rsidRPr="000C1BF8">
          <w:rPr>
            <w:sz w:val="24"/>
            <w:szCs w:val="24"/>
          </w:rPr>
          <w:t>in evaporitic salt basins</w:t>
        </w:r>
        <w:r w:rsidR="009B069E" w:rsidRPr="000C1BF8">
          <w:rPr>
            <w:sz w:val="24"/>
            <w:szCs w:val="24"/>
          </w:rPr>
          <w:t xml:space="preserve"> of the Atacama Desert</w:t>
        </w:r>
        <w:r w:rsidR="00B46480" w:rsidRPr="000C1BF8">
          <w:rPr>
            <w:sz w:val="24"/>
            <w:szCs w:val="24"/>
          </w:rPr>
          <w:t xml:space="preserve">, including the Salar Grande basin </w:t>
        </w:r>
      </w:ins>
      <w:r w:rsidR="004F13E8" w:rsidRPr="000C1BF8">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63" w:author="Gherman Uritskiy" w:date="2019-04-10T12:41:00Z">
        <w:r w:rsidR="00007911">
          <w:rPr>
            <w:noProof/>
            <w:sz w:val="24"/>
            <w:szCs w:val="24"/>
          </w:rPr>
          <w:t xml:space="preserve">16, </w:t>
        </w:r>
      </w:ins>
      <w:r w:rsidR="00007911">
        <w:rPr>
          <w:noProof/>
          <w:sz w:val="24"/>
          <w:szCs w:val="24"/>
        </w:rPr>
        <w:t>17</w:t>
      </w:r>
      <w:del w:id="64"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del w:id="65" w:author="Gherman Uritskiy" w:date="2019-04-10T12:41:00Z">
        <w:r w:rsidRPr="00B135B8">
          <w:rPr>
            <w:sz w:val="24"/>
            <w:szCs w:val="24"/>
          </w:rPr>
          <w:delText>.</w:delText>
        </w:r>
      </w:del>
      <w:ins w:id="66" w:author="Gherman Uritskiy" w:date="2019-04-10T12:41:00Z">
        <w:r w:rsidR="009B069E" w:rsidRPr="000C1BF8">
          <w:rPr>
            <w:sz w:val="24"/>
            <w:szCs w:val="24"/>
          </w:rPr>
          <w:t xml:space="preserve"> (Fig. </w:t>
        </w:r>
        <w:r w:rsidR="000B7C61" w:rsidRPr="000C1BF8">
          <w:rPr>
            <w:sz w:val="24"/>
            <w:szCs w:val="24"/>
          </w:rPr>
          <w:t>S</w:t>
        </w:r>
        <w:r w:rsidR="009B069E" w:rsidRPr="000C1BF8">
          <w:rPr>
            <w:sz w:val="24"/>
            <w:szCs w:val="24"/>
          </w:rPr>
          <w:t>1)</w:t>
        </w:r>
        <w:r w:rsidRPr="000C1BF8">
          <w:rPr>
            <w:sz w:val="24"/>
            <w:szCs w:val="24"/>
          </w:rPr>
          <w:t>.</w:t>
        </w:r>
      </w:ins>
      <w:r w:rsidRPr="000C1BF8">
        <w:rPr>
          <w:sz w:val="24"/>
          <w:szCs w:val="24"/>
        </w:rPr>
        <w:t xml:space="preserve"> In this community, the majority of the biomass is constituted of salt-in strategists </w:t>
      </w:r>
      <w:proofErr w:type="spellStart"/>
      <w:r w:rsidR="009B069E" w:rsidRPr="000C1BF8">
        <w:rPr>
          <w:sz w:val="24"/>
          <w:rPrChange w:id="67" w:author="Gherman Uritskiy" w:date="2019-04-10T12:41:00Z">
            <w:rPr>
              <w:i/>
              <w:sz w:val="24"/>
            </w:rPr>
          </w:rPrChange>
        </w:rPr>
        <w:t>Halobacteria</w:t>
      </w:r>
      <w:proofErr w:type="spellEnd"/>
      <w:r w:rsidR="00E6235A" w:rsidRPr="000C1BF8" w:rsidDel="00E6235A">
        <w:rPr>
          <w:i/>
          <w:sz w:val="24"/>
          <w:rPrChange w:id="68" w:author="Gherman Uritskiy" w:date="2019-04-10T12:41:00Z">
            <w:rPr>
              <w:sz w:val="24"/>
            </w:rPr>
          </w:rPrChange>
        </w:rPr>
        <w:t xml:space="preserve"> </w:t>
      </w:r>
      <w:r w:rsidRPr="000C1BF8">
        <w:rPr>
          <w:sz w:val="24"/>
          <w:szCs w:val="24"/>
        </w:rPr>
        <w:t>(</w:t>
      </w:r>
      <w:ins w:id="69" w:author="Gherman Uritskiy" w:date="2019-04-10T12:41:00Z">
        <w:r w:rsidR="00B507C5" w:rsidRPr="000C1BF8">
          <w:rPr>
            <w:sz w:val="24"/>
            <w:szCs w:val="24"/>
          </w:rPr>
          <w:t xml:space="preserve">a </w:t>
        </w:r>
      </w:ins>
      <w:r w:rsidRPr="000C1BF8">
        <w:rPr>
          <w:sz w:val="24"/>
          <w:szCs w:val="24"/>
        </w:rPr>
        <w:t xml:space="preserve">major </w:t>
      </w:r>
      <w:ins w:id="70" w:author="Gherman Uritskiy" w:date="2019-04-10T12:41:00Z">
        <w:r w:rsidR="009B069E" w:rsidRPr="000C1BF8">
          <w:rPr>
            <w:sz w:val="24"/>
            <w:szCs w:val="24"/>
          </w:rPr>
          <w:t>class</w:t>
        </w:r>
        <w:r w:rsidR="00B507C5" w:rsidRPr="000C1BF8">
          <w:rPr>
            <w:sz w:val="24"/>
            <w:szCs w:val="24"/>
          </w:rPr>
          <w:t xml:space="preserve"> of </w:t>
        </w:r>
      </w:ins>
      <w:r w:rsidR="00B507C5" w:rsidRPr="000C1BF8">
        <w:rPr>
          <w:sz w:val="24"/>
          <w:szCs w:val="24"/>
        </w:rPr>
        <w:t>archaea</w:t>
      </w:r>
      <w:del w:id="71" w:author="Gherman Uritskiy" w:date="2019-04-10T12:41:00Z">
        <w:r w:rsidRPr="002962A6">
          <w:rPr>
            <w:sz w:val="24"/>
            <w:szCs w:val="24"/>
          </w:rPr>
          <w:delText xml:space="preserve"> phylum</w:delText>
        </w:r>
      </w:del>
      <w:r w:rsidRPr="000C1BF8">
        <w:rPr>
          <w:sz w:val="24"/>
          <w:szCs w:val="24"/>
        </w:rPr>
        <w:t xml:space="preserve">) and </w:t>
      </w:r>
      <w:r w:rsidRPr="000C1BF8">
        <w:rPr>
          <w:sz w:val="24"/>
          <w:rPrChange w:id="72" w:author="Gherman Uritskiy" w:date="2019-04-10T12:41:00Z">
            <w:rPr>
              <w:i/>
              <w:sz w:val="24"/>
            </w:rPr>
          </w:rPrChange>
        </w:rPr>
        <w:t>Bacteroidete</w:t>
      </w:r>
      <w:r w:rsidRPr="000C1BF8">
        <w:rPr>
          <w:i/>
          <w:sz w:val="24"/>
          <w:szCs w:val="24"/>
        </w:rPr>
        <w:t>s</w:t>
      </w:r>
      <w:r w:rsidRPr="000C1BF8">
        <w:rPr>
          <w:sz w:val="24"/>
          <w:szCs w:val="24"/>
        </w:rPr>
        <w:t xml:space="preserve"> </w:t>
      </w:r>
      <w:r w:rsidR="004F13E8" w:rsidRPr="000C1BF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3" w:author="Gherman Uritskiy" w:date="2019-04-10T12:41:00Z">
        <w:r w:rsidR="00007911">
          <w:rPr>
            <w:noProof/>
            <w:sz w:val="24"/>
            <w:szCs w:val="24"/>
          </w:rPr>
          <w:t xml:space="preserve">17, </w:t>
        </w:r>
      </w:ins>
      <w:r w:rsidR="00007911">
        <w:rPr>
          <w:noProof/>
          <w:sz w:val="24"/>
          <w:szCs w:val="24"/>
        </w:rPr>
        <w:t>18</w:t>
      </w:r>
      <w:del w:id="74" w:author="Gherman Uritskiy" w:date="2019-04-10T12:41:00Z">
        <w:r w:rsidR="00F04A66">
          <w:rPr>
            <w:noProof/>
            <w:sz w:val="24"/>
            <w:szCs w:val="24"/>
          </w:rPr>
          <w:delText>, 19</w:delText>
        </w:r>
      </w:del>
      <w:r w:rsidR="00007911">
        <w:rPr>
          <w:noProof/>
          <w:sz w:val="24"/>
          <w:szCs w:val="24"/>
        </w:rPr>
        <w:t>)</w:t>
      </w:r>
      <w:r w:rsidR="004F13E8" w:rsidRPr="000C1BF8">
        <w:rPr>
          <w:sz w:val="24"/>
          <w:szCs w:val="24"/>
        </w:rPr>
        <w:fldChar w:fldCharType="end"/>
      </w:r>
      <w:r w:rsidRPr="000C1BF8">
        <w:rPr>
          <w:sz w:val="24"/>
          <w:szCs w:val="24"/>
        </w:rPr>
        <w:t xml:space="preserve"> – two taxonomically diverse groups of extreme halophiles that accumulate potassium ions to match the external osmotic pressure from sodium ions </w:t>
      </w:r>
      <w:r w:rsidR="004F13E8" w:rsidRPr="000C1BF8">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75" w:author="Gherman Uritskiy" w:date="2019-04-10T12:41:00Z">
        <w:r w:rsidR="00F04A66">
          <w:rPr>
            <w:noProof/>
            <w:sz w:val="24"/>
            <w:szCs w:val="24"/>
          </w:rPr>
          <w:delText>18</w:delText>
        </w:r>
      </w:del>
      <w:ins w:id="76" w:author="Gherman Uritskiy" w:date="2019-04-10T12:41:00Z">
        <w:r w:rsidR="00007911">
          <w:rPr>
            <w:noProof/>
            <w:sz w:val="24"/>
            <w:szCs w:val="24"/>
          </w:rPr>
          <w:t>17, 19</w:t>
        </w:r>
      </w:ins>
      <w:r w:rsidR="00007911">
        <w:rPr>
          <w:noProof/>
          <w:sz w:val="24"/>
          <w:szCs w:val="24"/>
        </w:rPr>
        <w:t>, 20</w:t>
      </w:r>
      <w:del w:id="77" w:author="Gherman Uritskiy" w:date="2019-04-10T12:41:00Z">
        <w:r w:rsidR="00F04A66">
          <w:rPr>
            <w:noProof/>
            <w:sz w:val="24"/>
            <w:szCs w:val="24"/>
          </w:rPr>
          <w:delText>, 21</w:delText>
        </w:r>
      </w:del>
      <w:r w:rsidR="00007911">
        <w:rPr>
          <w:noProof/>
          <w:sz w:val="24"/>
          <w:szCs w:val="24"/>
        </w:rPr>
        <w:t>)</w:t>
      </w:r>
      <w:r w:rsidR="004F13E8" w:rsidRPr="000C1BF8">
        <w:rPr>
          <w:sz w:val="24"/>
          <w:szCs w:val="24"/>
        </w:rPr>
        <w:fldChar w:fldCharType="end"/>
      </w:r>
      <w:r w:rsidRPr="000C1BF8">
        <w:rPr>
          <w:sz w:val="24"/>
          <w:szCs w:val="24"/>
        </w:rPr>
        <w:t xml:space="preserve">. This adaptation allows them to survive in extremely high-salt environment, but restricts their fitness to a narrow range of external salt concentration </w:t>
      </w:r>
      <w:r w:rsidR="004F13E8" w:rsidRPr="000C1BF8">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78" w:author="Gherman Uritskiy" w:date="2019-04-10T12:41:00Z">
        <w:r w:rsidR="00007911">
          <w:rPr>
            <w:noProof/>
            <w:sz w:val="24"/>
            <w:szCs w:val="24"/>
          </w:rPr>
          <w:t xml:space="preserve">21, </w:t>
        </w:r>
      </w:ins>
      <w:r w:rsidR="00007911">
        <w:rPr>
          <w:noProof/>
          <w:sz w:val="24"/>
          <w:szCs w:val="24"/>
        </w:rPr>
        <w:t>22</w:t>
      </w:r>
      <w:del w:id="79" w:author="Gherman Uritskiy" w:date="2019-04-10T12:41:00Z">
        <w:r w:rsidR="00F04A66">
          <w:rPr>
            <w:noProof/>
            <w:sz w:val="24"/>
            <w:szCs w:val="24"/>
          </w:rPr>
          <w:delText>, 23</w:delText>
        </w:r>
      </w:del>
      <w:r w:rsidR="00007911">
        <w:rPr>
          <w:noProof/>
          <w:sz w:val="24"/>
          <w:szCs w:val="24"/>
        </w:rPr>
        <w:t>)</w:t>
      </w:r>
      <w:r w:rsidR="004F13E8" w:rsidRPr="000C1BF8">
        <w:rPr>
          <w:sz w:val="24"/>
          <w:szCs w:val="24"/>
        </w:rPr>
        <w:fldChar w:fldCharType="end"/>
      </w:r>
      <w:r w:rsidRPr="000C1BF8">
        <w:rPr>
          <w:sz w:val="24"/>
          <w:szCs w:val="24"/>
        </w:rPr>
        <w:t>. As such, these highly specialized communities are more vulnerable to change compared to habitat generalists, particularly to sudden changes in external osmotic pressure.</w:t>
      </w:r>
    </w:p>
    <w:p w14:paraId="3431280C" w14:textId="5375D723" w:rsidR="00224861" w:rsidRPr="000C1BF8" w:rsidRDefault="00224861" w:rsidP="00391610">
      <w:pPr>
        <w:ind w:left="450" w:right="-633" w:firstLine="270"/>
        <w:rPr>
          <w:sz w:val="24"/>
          <w:szCs w:val="24"/>
        </w:rPr>
      </w:pPr>
      <w:r w:rsidRPr="000C1BF8">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del w:id="80" w:author="Gherman Uritskiy" w:date="2019-04-10T12:41:00Z">
        <w:r>
          <w:rPr>
            <w:sz w:val="24"/>
            <w:szCs w:val="24"/>
          </w:rPr>
          <w:fldChar w:fldCharType="begin"/>
        </w:r>
        <w:r w:rsidR="00F04A66">
          <w:rPr>
            <w:sz w:val="24"/>
            <w:szCs w:val="24"/>
          </w:rPr>
          <w:delInstrText xml:space="preserve"> ADDIN EN.CITE &lt;EndNote&gt;&lt;Cite&gt;&lt;Author&gt;Davila&lt;/Author&gt;&lt;Year&gt;2015&lt;/Year&gt;&lt;RecNum&gt;8777&lt;/RecNum&gt;&lt;DisplayText&gt;(24)&lt;/DisplayText&gt;&lt;record&gt;&lt;rec-number&gt;8777&lt;/rec-number&gt;&lt;foreign-keys&gt;&lt;key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delInstrText>
        </w:r>
        <w:r>
          <w:rPr>
            <w:sz w:val="24"/>
            <w:szCs w:val="24"/>
          </w:rPr>
          <w:fldChar w:fldCharType="separate"/>
        </w:r>
        <w:r w:rsidR="00F04A66">
          <w:rPr>
            <w:noProof/>
            <w:sz w:val="24"/>
            <w:szCs w:val="24"/>
          </w:rPr>
          <w:delText>(24)</w:delText>
        </w:r>
        <w:r>
          <w:rPr>
            <w:sz w:val="24"/>
            <w:szCs w:val="24"/>
          </w:rPr>
          <w:fldChar w:fldCharType="end"/>
        </w:r>
        <w:r w:rsidRPr="00B135B8">
          <w:rPr>
            <w:sz w:val="24"/>
            <w:szCs w:val="24"/>
          </w:rPr>
          <w:delText>.</w:delText>
        </w:r>
      </w:del>
      <w:ins w:id="81" w:author="Gherman Uritskiy" w:date="2019-04-10T12:41:00Z">
        <w:r w:rsidR="004F13E8" w:rsidRPr="000C1BF8">
          <w:rPr>
            <w:sz w:val="24"/>
            <w:szCs w:val="24"/>
          </w:rPr>
          <w:fldChar w:fldCharType="begin"/>
        </w:r>
        <w:r w:rsidR="00007911">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0C1BF8">
          <w:rPr>
            <w:sz w:val="24"/>
            <w:szCs w:val="24"/>
          </w:rPr>
          <w:fldChar w:fldCharType="separate"/>
        </w:r>
        <w:r w:rsidR="00007911">
          <w:rPr>
            <w:noProof/>
            <w:sz w:val="24"/>
            <w:szCs w:val="24"/>
          </w:rPr>
          <w:t>(23)</w:t>
        </w:r>
        <w:r w:rsidR="004F13E8" w:rsidRPr="000C1BF8">
          <w:rPr>
            <w:sz w:val="24"/>
            <w:szCs w:val="24"/>
          </w:rPr>
          <w:fldChar w:fldCharType="end"/>
        </w:r>
        <w:r w:rsidRPr="000C1BF8">
          <w:rPr>
            <w:sz w:val="24"/>
            <w:szCs w:val="24"/>
          </w:rPr>
          <w:t>.</w:t>
        </w:r>
      </w:ins>
      <w:r w:rsidRPr="000C1BF8">
        <w:rPr>
          <w:sz w:val="24"/>
          <w:szCs w:val="24"/>
        </w:rPr>
        <w:t xml:space="preserve"> Primary production is the major source of organic carbon in the community and is carried out by </w:t>
      </w:r>
      <w:r w:rsidRPr="000C1BF8">
        <w:rPr>
          <w:i/>
          <w:sz w:val="24"/>
          <w:szCs w:val="24"/>
        </w:rPr>
        <w:t>Cyanobacteria</w:t>
      </w:r>
      <w:r w:rsidRPr="000C1BF8">
        <w:rPr>
          <w:sz w:val="24"/>
          <w:szCs w:val="24"/>
        </w:rPr>
        <w:t xml:space="preserve"> and, to a lesser extent, by a unique alga </w:t>
      </w:r>
      <w:r w:rsidRPr="000C1BF8">
        <w:rPr>
          <w:i/>
          <w:sz w:val="24"/>
          <w:szCs w:val="24"/>
        </w:rPr>
        <w:t>(17)</w:t>
      </w:r>
      <w:r w:rsidRPr="000C1BF8">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6ACB4383" w14:textId="77777777" w:rsidR="00224861" w:rsidRDefault="00224861" w:rsidP="00391610">
      <w:pPr>
        <w:ind w:left="450" w:right="-633" w:firstLine="270"/>
        <w:rPr>
          <w:del w:id="82" w:author="Gherman Uritskiy" w:date="2019-04-10T12:41:00Z"/>
          <w:sz w:val="24"/>
          <w:szCs w:val="24"/>
        </w:rPr>
      </w:pPr>
      <w:del w:id="83" w:author="Gherman Uritskiy" w:date="2019-04-10T12:41:00Z">
        <w:r w:rsidRPr="00B135B8">
          <w:rPr>
            <w:sz w:val="24"/>
            <w:szCs w:val="24"/>
          </w:rPr>
          <w:delText xml:space="preserve">In August 2015, Northern Atacama received its first major rain in 13 years </w:delText>
        </w:r>
        <w:r>
          <w:rPr>
            <w:sz w:val="24"/>
            <w:szCs w:val="24"/>
          </w:rPr>
          <w:fldChar w:fldCharType="begin"/>
        </w:r>
        <w:r w:rsidR="00F04A66">
          <w:rPr>
            <w:sz w:val="24"/>
            <w:szCs w:val="24"/>
          </w:rPr>
          <w:delInstrText xml:space="preserve"> ADDIN EN.CITE &lt;EndNote&gt;&lt;Cite ExcludeAuth="1" ExcludeYear="1"&gt;&lt;Year&gt;2018&lt;/Year&gt;&lt;RecNum&gt;8576&lt;/RecNum&gt;&lt;DisplayText&gt;(15, 25)&lt;/DisplayText&gt;&lt;record&gt;&lt;rec-number&gt;8576&lt;/rec-number&gt;&lt;foreign-keys&gt;&lt;key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Cite&gt;&lt;Author&gt;Bozkurt&lt;/Author&gt;&lt;Year&gt;2016&lt;/Year&gt;&lt;RecNum&gt;8578&lt;/RecNum&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(15, 25)</w:delText>
        </w:r>
        <w:r>
          <w:rPr>
            <w:sz w:val="24"/>
            <w:szCs w:val="24"/>
          </w:rPr>
          <w:fldChar w:fldCharType="end"/>
        </w:r>
        <w:r w:rsidRPr="00B135B8">
          <w:rPr>
            <w:sz w:val="24"/>
            <w:szCs w:val="24"/>
          </w:rPr>
          <w:delText>. Such rain events have been observed to be devastating to the specialized hyper-a</w:delText>
        </w:r>
        <w:r>
          <w:rPr>
            <w:sz w:val="24"/>
            <w:szCs w:val="24"/>
          </w:rPr>
          <w:delText>rid microbiomes of the Atacama D</w:delText>
        </w:r>
        <w:r w:rsidRPr="00B135B8">
          <w:rPr>
            <w:sz w:val="24"/>
            <w:szCs w:val="24"/>
          </w:rPr>
          <w:delText xml:space="preserve">esert </w:delText>
        </w:r>
        <w:r>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 </w:delInstrText>
        </w:r>
        <w:r w:rsidR="00F04A66">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F04A66">
          <w:rPr>
            <w:sz w:val="24"/>
            <w:szCs w:val="24"/>
          </w:rPr>
          <w:delInstrText xml:space="preserve"> ADDIN EN.CITE.DATA </w:delInstrText>
        </w:r>
        <w:r w:rsidR="00F04A66">
          <w:rPr>
            <w:sz w:val="24"/>
            <w:szCs w:val="24"/>
          </w:rPr>
        </w:r>
        <w:r w:rsidR="00F04A66">
          <w:rPr>
            <w:sz w:val="24"/>
            <w:szCs w:val="24"/>
          </w:rPr>
          <w:fldChar w:fldCharType="end"/>
        </w:r>
        <w:r>
          <w:rPr>
            <w:sz w:val="24"/>
            <w:szCs w:val="24"/>
          </w:rPr>
        </w:r>
        <w:r>
          <w:rPr>
            <w:sz w:val="24"/>
            <w:szCs w:val="24"/>
          </w:rPr>
          <w:fldChar w:fldCharType="separate"/>
        </w:r>
        <w:r w:rsidR="00F04A66">
          <w:rPr>
            <w:noProof/>
            <w:sz w:val="24"/>
            <w:szCs w:val="24"/>
          </w:rPr>
          <w:delText>(26)</w:delText>
        </w:r>
        <w:r>
          <w:rPr>
            <w:sz w:val="24"/>
            <w:szCs w:val="24"/>
          </w:rPr>
          <w:fldChar w:fldCharType="end"/>
        </w:r>
        <w:r w:rsidRPr="00B135B8">
          <w:rPr>
            <w:sz w:val="24"/>
            <w:szCs w:val="24"/>
          </w:rPr>
          <w:delText xml:space="preserve">. Our longitudinal study over 4 years not only captured the microbiome’s short-term adaptations to </w:delText>
        </w:r>
        <w:r>
          <w:rPr>
            <w:sz w:val="24"/>
            <w:szCs w:val="24"/>
          </w:rPr>
          <w:delText xml:space="preserve">this </w:delText>
        </w:r>
        <w:r w:rsidRPr="00B135B8">
          <w:rPr>
            <w:sz w:val="24"/>
            <w:szCs w:val="24"/>
          </w:rPr>
          <w:delText>major natural disas</w:delText>
        </w:r>
        <w:r>
          <w:rPr>
            <w:sz w:val="24"/>
            <w:szCs w:val="24"/>
          </w:rPr>
          <w:delText>ter</w:delText>
        </w:r>
        <w:r w:rsidRPr="00B135B8">
          <w:rPr>
            <w:sz w:val="24"/>
            <w:szCs w:val="24"/>
          </w:rPr>
          <w:delText xml:space="preserve">, but also its recovery in the subsequent years, revealing two strikingly different community adaptation </w:delText>
        </w:r>
        <w:r>
          <w:rPr>
            <w:sz w:val="24"/>
            <w:szCs w:val="24"/>
          </w:rPr>
          <w:delText>mechanisms</w:delText>
        </w:r>
        <w:r w:rsidRPr="00B135B8">
          <w:rPr>
            <w:sz w:val="24"/>
            <w:szCs w:val="24"/>
          </w:rPr>
          <w:delText>.</w:delText>
        </w:r>
      </w:del>
    </w:p>
    <w:p w14:paraId="5CDA347E" w14:textId="241EA501" w:rsidR="00224861" w:rsidRPr="000C1BF8" w:rsidRDefault="00224861" w:rsidP="00391610">
      <w:pPr>
        <w:ind w:left="450" w:right="-633" w:firstLine="270"/>
        <w:rPr>
          <w:ins w:id="84" w:author="Gherman Uritskiy" w:date="2019-04-10T12:41:00Z"/>
          <w:sz w:val="24"/>
          <w:szCs w:val="24"/>
        </w:rPr>
      </w:pPr>
      <w:ins w:id="85" w:author="Gherman Uritskiy" w:date="2019-04-10T12:41:00Z">
        <w:r w:rsidRPr="000C1BF8">
          <w:rPr>
            <w:sz w:val="24"/>
            <w:szCs w:val="24"/>
          </w:rPr>
          <w:t xml:space="preserve">In 2015, Northern Atacama received its first major rain in 13 years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w:t>
        </w:r>
        <w:r w:rsidR="00BC4BC6" w:rsidRPr="000C1BF8">
          <w:rPr>
            <w:sz w:val="24"/>
            <w:szCs w:val="24"/>
          </w:rPr>
          <w:t>In particular, a</w:t>
        </w:r>
        <w:r w:rsidR="00756D59" w:rsidRPr="000C1BF8">
          <w:rPr>
            <w:sz w:val="24"/>
            <w:szCs w:val="24"/>
          </w:rPr>
          <w:t xml:space="preserve"> weather station located 40</w:t>
        </w:r>
        <w:r w:rsidR="00463464" w:rsidRPr="000C1BF8">
          <w:rPr>
            <w:sz w:val="24"/>
            <w:szCs w:val="24"/>
          </w:rPr>
          <w:t xml:space="preserve"> </w:t>
        </w:r>
        <w:r w:rsidR="00756D59" w:rsidRPr="000C1BF8">
          <w:rPr>
            <w:sz w:val="24"/>
            <w:szCs w:val="24"/>
          </w:rPr>
          <w:t>km North</w:t>
        </w:r>
        <w:r w:rsidR="00892F99" w:rsidRPr="000C1BF8">
          <w:rPr>
            <w:sz w:val="24"/>
            <w:szCs w:val="24"/>
          </w:rPr>
          <w:t>-West</w:t>
        </w:r>
        <w:r w:rsidR="00756D59" w:rsidRPr="000C1BF8">
          <w:rPr>
            <w:sz w:val="24"/>
            <w:szCs w:val="24"/>
          </w:rPr>
          <w:t xml:space="preserve"> of </w:t>
        </w:r>
        <w:r w:rsidR="00463464" w:rsidRPr="000C1BF8">
          <w:rPr>
            <w:sz w:val="24"/>
            <w:szCs w:val="24"/>
          </w:rPr>
          <w:t>our</w:t>
        </w:r>
        <w:r w:rsidR="009438BD" w:rsidRPr="000C1BF8">
          <w:rPr>
            <w:sz w:val="24"/>
            <w:szCs w:val="24"/>
          </w:rPr>
          <w:t xml:space="preserve"> sampling site (Diego </w:t>
        </w:r>
        <w:proofErr w:type="spellStart"/>
        <w:r w:rsidR="009438BD" w:rsidRPr="000C1BF8">
          <w:rPr>
            <w:sz w:val="24"/>
            <w:szCs w:val="24"/>
          </w:rPr>
          <w:t>Aracena</w:t>
        </w:r>
        <w:proofErr w:type="spellEnd"/>
        <w:r w:rsidR="009438BD" w:rsidRPr="000C1BF8">
          <w:rPr>
            <w:sz w:val="24"/>
            <w:szCs w:val="24"/>
          </w:rPr>
          <w:t xml:space="preserve"> A</w:t>
        </w:r>
        <w:r w:rsidR="00756D59" w:rsidRPr="000C1BF8">
          <w:rPr>
            <w:sz w:val="24"/>
            <w:szCs w:val="24"/>
          </w:rPr>
          <w:t>irport</w:t>
        </w:r>
        <w:r w:rsidR="009438BD" w:rsidRPr="000C1BF8">
          <w:rPr>
            <w:sz w:val="24"/>
            <w:szCs w:val="24"/>
          </w:rPr>
          <w:t xml:space="preserve"> </w:t>
        </w:r>
        <w:r w:rsidR="009438BD" w:rsidRPr="000C1BF8">
          <w:rPr>
            <w:i/>
            <w:sz w:val="24"/>
            <w:szCs w:val="24"/>
          </w:rPr>
          <w:t>SCDA</w:t>
        </w:r>
        <w:r w:rsidR="00756D59" w:rsidRPr="000C1BF8">
          <w:rPr>
            <w:sz w:val="24"/>
            <w:szCs w:val="24"/>
          </w:rPr>
          <w:t>) recorded significant rainfall</w:t>
        </w:r>
        <w:r w:rsidR="009438BD" w:rsidRPr="000C1BF8">
          <w:rPr>
            <w:sz w:val="24"/>
            <w:szCs w:val="24"/>
          </w:rPr>
          <w:t>s</w:t>
        </w:r>
        <w:r w:rsidR="00756D59" w:rsidRPr="000C1BF8">
          <w:rPr>
            <w:sz w:val="24"/>
            <w:szCs w:val="24"/>
          </w:rPr>
          <w:t xml:space="preserve"> of 4.1mm</w:t>
        </w:r>
        <w:r w:rsidR="009438BD" w:rsidRPr="000C1BF8">
          <w:rPr>
            <w:sz w:val="24"/>
            <w:szCs w:val="24"/>
          </w:rPr>
          <w:t xml:space="preserve"> (A</w:t>
        </w:r>
        <w:r w:rsidR="00BA4A6A" w:rsidRPr="000C1BF8">
          <w:rPr>
            <w:sz w:val="24"/>
            <w:szCs w:val="24"/>
          </w:rPr>
          <w:t>ugust</w:t>
        </w:r>
        <w:r w:rsidR="00463464" w:rsidRPr="000C1BF8">
          <w:rPr>
            <w:sz w:val="24"/>
            <w:szCs w:val="24"/>
          </w:rPr>
          <w:t xml:space="preserve"> </w:t>
        </w:r>
        <w:r w:rsidR="009438BD" w:rsidRPr="000C1BF8">
          <w:rPr>
            <w:sz w:val="24"/>
            <w:szCs w:val="24"/>
          </w:rPr>
          <w:t>9</w:t>
        </w:r>
        <w:r w:rsidR="009438BD" w:rsidRPr="000C1BF8">
          <w:rPr>
            <w:sz w:val="24"/>
            <w:szCs w:val="24"/>
            <w:vertAlign w:val="superscript"/>
          </w:rPr>
          <w:t>th</w:t>
        </w:r>
        <w:r w:rsidR="00E251F9" w:rsidRPr="000C1BF8">
          <w:rPr>
            <w:sz w:val="24"/>
            <w:szCs w:val="24"/>
          </w:rPr>
          <w:t>, 2015</w:t>
        </w:r>
        <w:r w:rsidR="009438BD" w:rsidRPr="000C1BF8">
          <w:rPr>
            <w:sz w:val="24"/>
            <w:szCs w:val="24"/>
          </w:rPr>
          <w:t>) and 20.1mm (Nov</w:t>
        </w:r>
        <w:r w:rsidR="00E32DE9" w:rsidRPr="000C1BF8">
          <w:rPr>
            <w:sz w:val="24"/>
            <w:szCs w:val="24"/>
          </w:rPr>
          <w:t>ember</w:t>
        </w:r>
        <w:r w:rsidR="009438BD" w:rsidRPr="000C1BF8">
          <w:rPr>
            <w:sz w:val="24"/>
            <w:szCs w:val="24"/>
          </w:rPr>
          <w:t xml:space="preserve"> 20</w:t>
        </w:r>
        <w:r w:rsidR="009438BD" w:rsidRPr="000C1BF8">
          <w:rPr>
            <w:sz w:val="24"/>
            <w:szCs w:val="24"/>
            <w:vertAlign w:val="superscript"/>
          </w:rPr>
          <w:t>th</w:t>
        </w:r>
        <w:r w:rsidR="00E251F9" w:rsidRPr="000C1BF8">
          <w:rPr>
            <w:sz w:val="24"/>
            <w:szCs w:val="24"/>
          </w:rPr>
          <w:t>, 2015</w:t>
        </w:r>
        <w:r w:rsidR="009438BD" w:rsidRPr="000C1BF8">
          <w:rPr>
            <w:sz w:val="24"/>
            <w:szCs w:val="24"/>
          </w:rPr>
          <w:t>)</w:t>
        </w:r>
        <w:r w:rsidR="007C4640" w:rsidRPr="000C1BF8">
          <w:rPr>
            <w:sz w:val="24"/>
            <w:szCs w:val="24"/>
          </w:rPr>
          <w:t xml:space="preserve"> </w:t>
        </w:r>
        <w:r w:rsidR="004F13E8" w:rsidRPr="000C1BF8">
          <w:rPr>
            <w:sz w:val="24"/>
            <w:szCs w:val="24"/>
          </w:rPr>
          <w:fldChar w:fldCharType="begin"/>
        </w:r>
        <w:r w:rsidR="00007911">
          <w:rPr>
            <w:sz w:val="24"/>
            <w:szCs w:val="24"/>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rPr>
          <w:fldChar w:fldCharType="separate"/>
        </w:r>
        <w:r w:rsidR="00007911">
          <w:rPr>
            <w:noProof/>
            <w:sz w:val="24"/>
            <w:szCs w:val="24"/>
          </w:rPr>
          <w:t>(24)</w:t>
        </w:r>
        <w:r w:rsidR="004F13E8" w:rsidRPr="000C1BF8">
          <w:rPr>
            <w:sz w:val="24"/>
            <w:szCs w:val="24"/>
          </w:rPr>
          <w:fldChar w:fldCharType="end"/>
        </w:r>
        <w:r w:rsidR="00756D59" w:rsidRPr="000C1BF8">
          <w:rPr>
            <w:sz w:val="24"/>
            <w:szCs w:val="24"/>
          </w:rPr>
          <w:t xml:space="preserve">. The previous notable precipitation in the area occurred in 2002 (4.1mm) </w:t>
        </w:r>
        <w:r w:rsidR="004F13E8" w:rsidRPr="000C1BF8">
          <w:rPr>
            <w:sz w:val="24"/>
            <w:szCs w:val="24"/>
          </w:rPr>
          <w:fldChar w:fldCharType="begin"/>
        </w:r>
        <w:r w:rsidR="00007911">
          <w:rPr>
            <w:sz w:val="24"/>
            <w:szCs w:val="24"/>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0C1BF8">
          <w:rPr>
            <w:sz w:val="24"/>
            <w:szCs w:val="24"/>
          </w:rPr>
          <w:fldChar w:fldCharType="separate"/>
        </w:r>
        <w:r w:rsidR="00007911">
          <w:rPr>
            <w:noProof/>
            <w:sz w:val="24"/>
            <w:szCs w:val="24"/>
          </w:rPr>
          <w:t>(25)</w:t>
        </w:r>
        <w:r w:rsidR="004F13E8" w:rsidRPr="000C1BF8">
          <w:rPr>
            <w:sz w:val="24"/>
            <w:szCs w:val="24"/>
          </w:rPr>
          <w:fldChar w:fldCharType="end"/>
        </w:r>
        <w:r w:rsidR="00756D59" w:rsidRPr="000C1BF8">
          <w:rPr>
            <w:sz w:val="24"/>
            <w:szCs w:val="24"/>
          </w:rPr>
          <w:t xml:space="preserve">. </w:t>
        </w:r>
        <w:r w:rsidRPr="000C1BF8">
          <w:rPr>
            <w:sz w:val="24"/>
            <w:szCs w:val="24"/>
          </w:rPr>
          <w:t xml:space="preserve">Such rain events have been observed to be devastating to the specialized hyper-arid microbiomes of the Atacama Desert </w:t>
        </w:r>
        <w:r w:rsidR="004F13E8" w:rsidRPr="000C1BF8">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(26)</w:t>
        </w:r>
        <w:r w:rsidR="004F13E8" w:rsidRPr="000C1BF8">
          <w:rPr>
            <w:sz w:val="24"/>
            <w:szCs w:val="24"/>
          </w:rPr>
          <w:fldChar w:fldCharType="end"/>
        </w:r>
        <w:r w:rsidRPr="000C1BF8">
          <w:rPr>
            <w:sz w:val="24"/>
            <w:szCs w:val="24"/>
          </w:rPr>
          <w:t xml:space="preserve">. Our longitudinal study over 4 years not only captured the microbiome’s short-term adaptations to this major natural disaster, but also its recovery in the subsequent years, revealing two strikingly different community </w:t>
        </w:r>
        <w:r w:rsidR="006F2CE5" w:rsidRPr="000C1BF8">
          <w:rPr>
            <w:sz w:val="24"/>
            <w:szCs w:val="24"/>
          </w:rPr>
          <w:t xml:space="preserve">response </w:t>
        </w:r>
        <w:r w:rsidRPr="000C1BF8">
          <w:rPr>
            <w:sz w:val="24"/>
            <w:szCs w:val="24"/>
          </w:rPr>
          <w:t>mechanisms.</w:t>
        </w:r>
        <w:r w:rsidR="00753B2B" w:rsidRPr="000C1BF8">
          <w:rPr>
            <w:sz w:val="24"/>
            <w:szCs w:val="24"/>
          </w:rPr>
          <w:t xml:space="preserve"> </w:t>
        </w:r>
      </w:ins>
    </w:p>
    <w:p w14:paraId="3A1CA156" w14:textId="77777777" w:rsidR="00224861" w:rsidRPr="000C1BF8" w:rsidRDefault="00224861" w:rsidP="003B1371">
      <w:pPr>
        <w:ind w:left="450" w:right="-633"/>
        <w:rPr>
          <w:sz w:val="24"/>
          <w:szCs w:val="24"/>
        </w:rPr>
      </w:pPr>
    </w:p>
    <w:p w14:paraId="2A1CDF82" w14:textId="2F147BB9" w:rsidR="00964E17" w:rsidRPr="000C1BF8" w:rsidRDefault="00964E17" w:rsidP="00964E17">
      <w:pPr>
        <w:pStyle w:val="Paragraph"/>
        <w:spacing w:before="0"/>
        <w:ind w:left="450" w:right="-633" w:firstLine="0"/>
        <w:rPr>
          <w:b/>
        </w:rPr>
      </w:pPr>
      <w:r w:rsidRPr="000C1BF8">
        <w:rPr>
          <w:b/>
        </w:rPr>
        <w:t>MATERIALS AND METHODS</w:t>
      </w:r>
    </w:p>
    <w:p w14:paraId="224C212B" w14:textId="77777777" w:rsidR="00756D59" w:rsidRPr="000C1BF8" w:rsidRDefault="00756D59" w:rsidP="00756D59">
      <w:pPr>
        <w:spacing w:line="288" w:lineRule="auto"/>
        <w:ind w:left="450" w:right="-633"/>
        <w:outlineLvl w:val="0"/>
        <w:rPr>
          <w:sz w:val="24"/>
          <w:rPrChange w:id="86" w:author="Gherman Uritskiy" w:date="2019-04-10T12:41:00Z">
            <w:rPr>
              <w:b/>
              <w:sz w:val="24"/>
            </w:rPr>
          </w:rPrChange>
        </w:rPr>
      </w:pPr>
      <w:moveToRangeStart w:id="87" w:author="Gherman Uritskiy" w:date="2019-04-10T12:41:00Z" w:name="move5792519"/>
      <w:moveTo w:id="88" w:author="Gherman Uritskiy" w:date="2019-04-10T12:41:00Z">
        <w:r w:rsidRPr="000C1BF8">
          <w:rPr>
            <w:sz w:val="24"/>
            <w:rPrChange w:id="89" w:author="Gherman Uritskiy" w:date="2019-04-10T12:41:00Z">
              <w:rPr>
                <w:b/>
                <w:sz w:val="24"/>
              </w:rPr>
            </w:rPrChange>
          </w:rPr>
          <w:t>Longitudinal sampling strategy and sequencing approach</w:t>
        </w:r>
      </w:moveTo>
    </w:p>
    <w:moveToRangeEnd w:id="87"/>
    <w:p w14:paraId="0C85C9A6" w14:textId="4018931F" w:rsidR="00756D59" w:rsidRPr="000C1BF8" w:rsidRDefault="00756D59" w:rsidP="00756D59">
      <w:pPr>
        <w:ind w:left="450" w:right="-633"/>
        <w:rPr>
          <w:ins w:id="90" w:author="Gherman Uritskiy" w:date="2019-04-10T12:41:00Z"/>
          <w:sz w:val="24"/>
          <w:szCs w:val="24"/>
        </w:rPr>
      </w:pPr>
      <w:ins w:id="91" w:author="Gherman Uritskiy" w:date="2019-04-10T12:41:00Z">
        <w:r w:rsidRPr="000C1BF8">
          <w:rPr>
            <w:sz w:val="24"/>
            <w:szCs w:val="24"/>
          </w:rPr>
          <w:t>To investigate the temporal dynamics of halite microbiomes, samples of halite nodules from two sites at Salar Grande</w:t>
        </w:r>
        <w:r w:rsidR="003A3929" w:rsidRPr="000C1BF8">
          <w:rPr>
            <w:sz w:val="24"/>
            <w:szCs w:val="24"/>
          </w:rPr>
          <w:t xml:space="preserve"> (Fig. S1)</w:t>
        </w:r>
        <w:r w:rsidR="00463464" w:rsidRPr="000C1BF8">
          <w:rPr>
            <w:sz w:val="24"/>
            <w:szCs w:val="24"/>
          </w:rPr>
          <w:t xml:space="preserve">, a </w:t>
        </w:r>
        <w:proofErr w:type="spellStart"/>
        <w:r w:rsidR="00463464" w:rsidRPr="000C1BF8">
          <w:rPr>
            <w:sz w:val="24"/>
            <w:szCs w:val="24"/>
          </w:rPr>
          <w:t>salar</w:t>
        </w:r>
        <w:proofErr w:type="spellEnd"/>
        <w:r w:rsidR="00463464" w:rsidRPr="000C1BF8">
          <w:rPr>
            <w:sz w:val="24"/>
            <w:szCs w:val="24"/>
          </w:rPr>
          <w:t xml:space="preserve"> in the Northern part of the Atacama Desert </w:t>
        </w:r>
        <w:r w:rsidR="00463464"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0C1BF8">
          <w:rPr>
            <w:sz w:val="24"/>
            <w:szCs w:val="24"/>
          </w:rPr>
          <w:fldChar w:fldCharType="separate"/>
        </w:r>
        <w:r w:rsidR="00007911">
          <w:rPr>
            <w:noProof/>
            <w:sz w:val="24"/>
            <w:szCs w:val="24"/>
          </w:rPr>
          <w:t>(16)</w:t>
        </w:r>
        <w:r w:rsidR="00463464" w:rsidRPr="000C1BF8">
          <w:rPr>
            <w:sz w:val="24"/>
            <w:szCs w:val="24"/>
          </w:rPr>
          <w:fldChar w:fldCharType="end"/>
        </w:r>
        <w:r w:rsidR="00463464" w:rsidRPr="000C1BF8">
          <w:rPr>
            <w:sz w:val="24"/>
            <w:szCs w:val="24"/>
          </w:rPr>
          <w:t>,</w:t>
        </w:r>
        <w:r w:rsidRPr="000C1BF8">
          <w:rPr>
            <w:sz w:val="24"/>
            <w:szCs w:val="24"/>
          </w:rPr>
          <w:t xml:space="preserve"> were harvested at regular intervals from 2014 to 2017, capturing the rare rain events that occurred in 2015 throughout the desert </w:t>
        </w:r>
        <w:r w:rsidR="004F13E8" w:rsidRPr="000C1BF8">
          <w:rPr>
            <w:sz w:val="24"/>
            <w:szCs w:val="24"/>
          </w:rPr>
          <w:fldChar w:fldCharType="begin"/>
        </w:r>
        <w:r w:rsidR="00007911">
          <w:rPr>
            <w:sz w:val="24"/>
            <w:szCs w:val="24"/>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0C1BF8">
          <w:rPr>
            <w:sz w:val="24"/>
            <w:szCs w:val="24"/>
          </w:rPr>
          <w:fldChar w:fldCharType="separate"/>
        </w:r>
        <w:r w:rsidR="00007911">
          <w:rPr>
            <w:noProof/>
            <w:sz w:val="24"/>
            <w:szCs w:val="24"/>
          </w:rPr>
          <w:t>(14)</w:t>
        </w:r>
        <w:r w:rsidR="004F13E8" w:rsidRPr="000C1BF8">
          <w:rPr>
            <w:sz w:val="24"/>
            <w:szCs w:val="24"/>
          </w:rPr>
          <w:fldChar w:fldCharType="end"/>
        </w:r>
        <w:r w:rsidRPr="000C1BF8">
          <w:rPr>
            <w:sz w:val="24"/>
            <w:szCs w:val="24"/>
          </w:rPr>
          <w:t xml:space="preserve">. The main sampling site </w:t>
        </w:r>
        <w:r w:rsidR="00463464" w:rsidRPr="000C1BF8">
          <w:rPr>
            <w:sz w:val="24"/>
            <w:szCs w:val="24"/>
          </w:rPr>
          <w:t>(S</w:t>
        </w:r>
        <w:r w:rsidR="003A3929" w:rsidRPr="000C1BF8">
          <w:rPr>
            <w:sz w:val="24"/>
            <w:szCs w:val="24"/>
          </w:rPr>
          <w:t xml:space="preserve">ite </w:t>
        </w:r>
        <w:r w:rsidR="00463464" w:rsidRPr="000C1BF8">
          <w:rPr>
            <w:sz w:val="24"/>
            <w:szCs w:val="24"/>
          </w:rPr>
          <w:t xml:space="preserve">1) </w:t>
        </w:r>
        <w:r w:rsidRPr="000C1BF8">
          <w:rPr>
            <w:sz w:val="24"/>
            <w:szCs w:val="24"/>
          </w:rPr>
          <w:t>was revisited four times during the study – twice before the rain (Sep 2014, Jun 2015), and</w:t>
        </w:r>
        <w:r w:rsidR="003D62C4" w:rsidRPr="000C1BF8">
          <w:rPr>
            <w:sz w:val="24"/>
            <w:szCs w:val="24"/>
          </w:rPr>
          <w:t xml:space="preserve"> twice after the rain – 3</w:t>
        </w:r>
        <w:r w:rsidRPr="000C1BF8">
          <w:rPr>
            <w:sz w:val="24"/>
            <w:szCs w:val="24"/>
          </w:rPr>
          <w:t xml:space="preserve"> months (Feb 2016</w:t>
        </w:r>
        <w:r w:rsidR="003D62C4" w:rsidRPr="000C1BF8">
          <w:rPr>
            <w:sz w:val="24"/>
            <w:szCs w:val="24"/>
          </w:rPr>
          <w:t>) and 15</w:t>
        </w:r>
        <w:r w:rsidRPr="000C1BF8">
          <w:rPr>
            <w:sz w:val="24"/>
            <w:szCs w:val="24"/>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0C1BF8">
          <w:rPr>
            <w:rFonts w:eastAsia="Times New Roman"/>
            <w:color w:val="000000"/>
            <w:sz w:val="24"/>
            <w:szCs w:val="24"/>
          </w:rPr>
          <w:t xml:space="preserve">70,689,467 </w:t>
        </w:r>
        <w:r w:rsidRPr="000C1BF8">
          <w:rPr>
            <w:sz w:val="24"/>
            <w:szCs w:val="24"/>
          </w:rPr>
          <w:t>paired-end reads (150bp paired-end, insert size 277</w:t>
        </w:r>
        <w:r w:rsidRPr="000C1BF8">
          <w:rPr>
            <w:rFonts w:eastAsia="Times New Roman"/>
            <w:sz w:val="24"/>
            <w:szCs w:val="24"/>
          </w:rPr>
          <w:t>±</w:t>
        </w:r>
        <w:r w:rsidRPr="000C1BF8">
          <w:rPr>
            <w:sz w:val="24"/>
            <w:szCs w:val="24"/>
          </w:rPr>
          <w:t xml:space="preserve">217bp). Additionally, 9-12 biological replicates </w:t>
        </w:r>
        <w:r w:rsidRPr="000C1BF8">
          <w:rPr>
            <w:sz w:val="24"/>
            <w:szCs w:val="24"/>
          </w:rPr>
          <w:lastRenderedPageBreak/>
          <w:t xml:space="preserve">were collected for ribosomal amplicons (16S </w:t>
        </w:r>
        <w:proofErr w:type="spellStart"/>
        <w:r w:rsidRPr="000C1BF8">
          <w:rPr>
            <w:sz w:val="24"/>
            <w:szCs w:val="24"/>
          </w:rPr>
          <w:t>rRNA</w:t>
        </w:r>
        <w:proofErr w:type="spellEnd"/>
        <w:r w:rsidRPr="000C1BF8">
          <w:rPr>
            <w:sz w:val="24"/>
            <w:szCs w:val="24"/>
          </w:rPr>
          <w:t xml:space="preserve"> gene) sequencing and were used for taxonomic profiling of the microbiomes; this yielded </w:t>
        </w:r>
        <w:r w:rsidRPr="000C1BF8">
          <w:rPr>
            <w:rFonts w:eastAsia="Times New Roman"/>
            <w:color w:val="000000"/>
            <w:sz w:val="24"/>
            <w:szCs w:val="24"/>
          </w:rPr>
          <w:t xml:space="preserve">535,233 </w:t>
        </w:r>
        <w:r w:rsidRPr="000C1BF8">
          <w:rPr>
            <w:sz w:val="24"/>
            <w:szCs w:val="24"/>
          </w:rPr>
          <w:t>paired-end reads (250bp paired-end, insert size 419</w:t>
        </w:r>
        <w:r w:rsidRPr="000C1BF8">
          <w:rPr>
            <w:rFonts w:eastAsia="Times New Roman"/>
            <w:sz w:val="24"/>
            <w:szCs w:val="24"/>
          </w:rPr>
          <w:t>±7bp</w:t>
        </w:r>
        <w:r w:rsidRPr="000C1BF8">
          <w:rPr>
            <w:sz w:val="24"/>
            <w:szCs w:val="24"/>
          </w:rPr>
          <w:t xml:space="preserve">). A nearby site </w:t>
        </w:r>
        <w:r w:rsidR="00463464" w:rsidRPr="000C1BF8">
          <w:rPr>
            <w:sz w:val="24"/>
            <w:szCs w:val="24"/>
          </w:rPr>
          <w:t>(S</w:t>
        </w:r>
        <w:r w:rsidR="003A3929" w:rsidRPr="000C1BF8">
          <w:rPr>
            <w:sz w:val="24"/>
            <w:szCs w:val="24"/>
          </w:rPr>
          <w:t xml:space="preserve">ite </w:t>
        </w:r>
        <w:r w:rsidR="00463464" w:rsidRPr="000C1BF8">
          <w:rPr>
            <w:sz w:val="24"/>
            <w:szCs w:val="24"/>
          </w:rPr>
          <w:t xml:space="preserve">2) </w:t>
        </w:r>
        <w:r w:rsidRPr="000C1BF8">
          <w:rPr>
            <w:sz w:val="24"/>
            <w:szCs w:val="24"/>
          </w:rPr>
          <w:t xml:space="preserve">was also sampled after the rain at a higher temporal resolution (Feb 2016, July 2016, Oct 2016, and Feb 2017), with 5-13 replicates per time point. The 16S </w:t>
        </w:r>
        <w:proofErr w:type="spellStart"/>
        <w:r w:rsidRPr="000C1BF8">
          <w:rPr>
            <w:sz w:val="24"/>
            <w:szCs w:val="24"/>
          </w:rPr>
          <w:t>rRNA</w:t>
        </w:r>
        <w:proofErr w:type="spellEnd"/>
        <w:r w:rsidRPr="000C1BF8">
          <w:rPr>
            <w:sz w:val="24"/>
            <w:szCs w:val="24"/>
          </w:rPr>
          <w:t xml:space="preserve"> gene amplicons from samples at this site were also sequenced, yielding </w:t>
        </w:r>
        <w:r w:rsidRPr="000C1BF8">
          <w:rPr>
            <w:rFonts w:eastAsia="Times New Roman"/>
            <w:color w:val="000000"/>
            <w:sz w:val="24"/>
            <w:szCs w:val="24"/>
          </w:rPr>
          <w:t>357,325 paired end 250bp reads (insert size 419</w:t>
        </w:r>
        <w:r w:rsidRPr="000C1BF8">
          <w:rPr>
            <w:rFonts w:eastAsia="Times New Roman"/>
            <w:sz w:val="24"/>
            <w:szCs w:val="24"/>
          </w:rPr>
          <w:t>±4bp</w:t>
        </w:r>
        <w:r w:rsidRPr="000C1BF8">
          <w:rPr>
            <w:rFonts w:eastAsia="Times New Roman"/>
            <w:color w:val="000000"/>
            <w:sz w:val="24"/>
            <w:szCs w:val="24"/>
          </w:rPr>
          <w:t>).</w:t>
        </w:r>
      </w:ins>
    </w:p>
    <w:p w14:paraId="4F68F31D" w14:textId="77777777" w:rsidR="00756D59" w:rsidRPr="000C1BF8" w:rsidRDefault="00756D59" w:rsidP="00964E17">
      <w:pPr>
        <w:ind w:left="450" w:right="-633"/>
        <w:outlineLvl w:val="0"/>
        <w:rPr>
          <w:ins w:id="92" w:author="Gherman Uritskiy" w:date="2019-04-10T12:41:00Z"/>
          <w:sz w:val="24"/>
          <w:szCs w:val="24"/>
          <w:u w:val="single"/>
        </w:rPr>
      </w:pPr>
    </w:p>
    <w:p w14:paraId="3E5EC30A" w14:textId="6D0B0C4A" w:rsidR="002206C7" w:rsidRPr="000C1BF8" w:rsidRDefault="002206C7" w:rsidP="00964E17">
      <w:pPr>
        <w:ind w:left="450" w:right="-633"/>
        <w:outlineLvl w:val="0"/>
        <w:rPr>
          <w:ins w:id="93" w:author="Gherman Uritskiy" w:date="2019-04-10T12:41:00Z"/>
          <w:sz w:val="24"/>
          <w:szCs w:val="24"/>
          <w:u w:val="single"/>
        </w:rPr>
      </w:pPr>
      <w:ins w:id="94" w:author="Gherman Uritskiy" w:date="2019-04-10T12:41:00Z">
        <w:r w:rsidRPr="000C1BF8">
          <w:rPr>
            <w:sz w:val="24"/>
            <w:szCs w:val="24"/>
            <w:u w:val="single"/>
          </w:rPr>
          <w:t>Climate data acquisition</w:t>
        </w:r>
      </w:ins>
    </w:p>
    <w:p w14:paraId="02360283" w14:textId="138DAFE9" w:rsidR="002206C7" w:rsidRPr="000C1BF8" w:rsidRDefault="002206C7" w:rsidP="00964E17">
      <w:pPr>
        <w:ind w:left="450" w:right="-633"/>
        <w:outlineLvl w:val="0"/>
        <w:rPr>
          <w:ins w:id="95" w:author="Gherman Uritskiy" w:date="2019-04-10T12:41:00Z"/>
          <w:sz w:val="24"/>
          <w:szCs w:val="24"/>
          <w:u w:val="single"/>
        </w:rPr>
      </w:pPr>
      <w:ins w:id="96" w:author="Gherman Uritskiy" w:date="2019-04-10T12:41:00Z">
        <w:r w:rsidRPr="000C1BF8">
          <w:rPr>
            <w:sz w:val="24"/>
            <w:szCs w:val="24"/>
            <w:u w:val="single"/>
          </w:rPr>
          <w:t xml:space="preserve">Climate history data was </w:t>
        </w:r>
        <w:r w:rsidR="00463464" w:rsidRPr="000C1BF8">
          <w:rPr>
            <w:sz w:val="24"/>
            <w:szCs w:val="24"/>
            <w:u w:val="single"/>
          </w:rPr>
          <w:t>obtained</w:t>
        </w:r>
        <w:r w:rsidRPr="000C1BF8">
          <w:rPr>
            <w:sz w:val="24"/>
            <w:szCs w:val="24"/>
            <w:u w:val="single"/>
          </w:rPr>
          <w:t xml:space="preserve"> from the Weather Underground weather reporting service</w:t>
        </w:r>
        <w:r w:rsidR="00BF59B5" w:rsidRPr="000C1BF8">
          <w:rPr>
            <w:sz w:val="24"/>
            <w:szCs w:val="24"/>
            <w:u w:val="single"/>
          </w:rPr>
          <w:t xml:space="preserve"> by selecting “Monthly</w:t>
        </w:r>
        <w:r w:rsidR="00F51FAF" w:rsidRPr="000C1BF8">
          <w:rPr>
            <w:sz w:val="24"/>
            <w:szCs w:val="24"/>
            <w:u w:val="single"/>
          </w:rPr>
          <w:t xml:space="preserve"> </w:t>
        </w:r>
        <w:r w:rsidR="00BF59B5" w:rsidRPr="000C1BF8">
          <w:rPr>
            <w:sz w:val="24"/>
            <w:szCs w:val="24"/>
            <w:u w:val="single"/>
          </w:rPr>
          <w:t>History”</w:t>
        </w:r>
        <w:r w:rsidR="00F51FAF" w:rsidRPr="000C1BF8">
          <w:rPr>
            <w:sz w:val="24"/>
            <w:szCs w:val="24"/>
            <w:u w:val="single"/>
          </w:rPr>
          <w:t xml:space="preserve"> in the data browser</w:t>
        </w:r>
        <w:r w:rsidRPr="000C1BF8">
          <w:rPr>
            <w:sz w:val="24"/>
            <w:szCs w:val="24"/>
            <w:u w:val="single"/>
          </w:rPr>
          <w:t xml:space="preserve"> </w:t>
        </w:r>
        <w:r w:rsidR="004F13E8" w:rsidRPr="000C1BF8">
          <w:rPr>
            <w:sz w:val="24"/>
            <w:szCs w:val="24"/>
            <w:u w:val="single"/>
          </w:rPr>
          <w:fldChar w:fldCharType="begin"/>
        </w:r>
        <w:r w:rsidR="00007911">
          <w:rPr>
            <w:sz w:val="24"/>
            <w:szCs w:val="24"/>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0C1BF8">
          <w:rPr>
            <w:sz w:val="24"/>
            <w:szCs w:val="24"/>
            <w:u w:val="single"/>
          </w:rPr>
          <w:fldChar w:fldCharType="separate"/>
        </w:r>
        <w:r w:rsidR="00007911">
          <w:rPr>
            <w:noProof/>
            <w:sz w:val="24"/>
            <w:szCs w:val="24"/>
            <w:u w:val="single"/>
          </w:rPr>
          <w:t>(24)</w:t>
        </w:r>
        <w:r w:rsidR="004F13E8" w:rsidRPr="000C1BF8">
          <w:rPr>
            <w:sz w:val="24"/>
            <w:szCs w:val="24"/>
            <w:u w:val="single"/>
          </w:rPr>
          <w:fldChar w:fldCharType="end"/>
        </w:r>
        <w:r w:rsidRPr="000C1BF8">
          <w:rPr>
            <w:sz w:val="24"/>
            <w:szCs w:val="24"/>
            <w:u w:val="single"/>
          </w:rPr>
          <w:t xml:space="preserve">. Weather data collected at the Diego </w:t>
        </w:r>
        <w:proofErr w:type="spellStart"/>
        <w:r w:rsidRPr="000C1BF8">
          <w:rPr>
            <w:sz w:val="24"/>
            <w:szCs w:val="24"/>
            <w:u w:val="single"/>
          </w:rPr>
          <w:t>Aracena</w:t>
        </w:r>
        <w:proofErr w:type="spellEnd"/>
        <w:r w:rsidRPr="000C1BF8">
          <w:rPr>
            <w:sz w:val="24"/>
            <w:szCs w:val="24"/>
            <w:u w:val="single"/>
          </w:rPr>
          <w:t xml:space="preserve">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r w:rsidR="00542AA2">
          <w:fldChar w:fldCharType="begin"/>
        </w:r>
        <w:r w:rsidR="00542AA2">
          <w:instrText xml:space="preserve"> HYPERLINK "https://github.com/ursky/timeline_paper" </w:instrText>
        </w:r>
        <w:r w:rsidR="00542AA2">
          <w:fldChar w:fldCharType="separate"/>
        </w:r>
        <w:r w:rsidRPr="000C1BF8">
          <w:rPr>
            <w:rStyle w:val="Hyperlink"/>
            <w:sz w:val="24"/>
            <w:szCs w:val="24"/>
          </w:rPr>
          <w:t>https://github.com/ursky/timeline_paper</w:t>
        </w:r>
        <w:r w:rsidR="00542AA2">
          <w:rPr>
            <w:rStyle w:val="Hyperlink"/>
            <w:sz w:val="24"/>
            <w:szCs w:val="24"/>
          </w:rPr>
          <w:fldChar w:fldCharType="end"/>
        </w:r>
        <w:r w:rsidRPr="000C1BF8">
          <w:rPr>
            <w:rStyle w:val="Hyperlink"/>
            <w:sz w:val="24"/>
            <w:szCs w:val="24"/>
          </w:rPr>
          <w:t>.</w:t>
        </w:r>
      </w:ins>
    </w:p>
    <w:p w14:paraId="1C790D86" w14:textId="77777777" w:rsidR="002206C7" w:rsidRPr="000C1BF8" w:rsidRDefault="002206C7" w:rsidP="00964E17">
      <w:pPr>
        <w:ind w:left="450" w:right="-633"/>
        <w:outlineLvl w:val="0"/>
        <w:rPr>
          <w:ins w:id="97" w:author="Gherman Uritskiy" w:date="2019-04-10T12:41:00Z"/>
          <w:sz w:val="24"/>
          <w:szCs w:val="24"/>
          <w:u w:val="single"/>
        </w:rPr>
      </w:pPr>
    </w:p>
    <w:p w14:paraId="30B74A35" w14:textId="77777777" w:rsidR="00964E17" w:rsidRPr="000C1BF8" w:rsidRDefault="00964E17" w:rsidP="00964E17">
      <w:pPr>
        <w:ind w:left="450" w:right="-633"/>
        <w:outlineLvl w:val="0"/>
        <w:rPr>
          <w:sz w:val="24"/>
          <w:szCs w:val="24"/>
          <w:u w:val="single"/>
        </w:rPr>
      </w:pPr>
      <w:r w:rsidRPr="000C1BF8">
        <w:rPr>
          <w:sz w:val="24"/>
          <w:szCs w:val="24"/>
          <w:u w:val="single"/>
        </w:rPr>
        <w:t>Sample collection and DNA extraction</w:t>
      </w:r>
    </w:p>
    <w:p w14:paraId="02A68DC7" w14:textId="7DE01FF9" w:rsidR="00964E17" w:rsidRPr="000C1BF8" w:rsidRDefault="00964E17" w:rsidP="00964E17">
      <w:pPr>
        <w:ind w:left="450" w:right="-633"/>
        <w:rPr>
          <w:sz w:val="24"/>
          <w:szCs w:val="24"/>
        </w:rPr>
      </w:pPr>
      <w:del w:id="98" w:author="Gherman Uritskiy" w:date="2019-04-10T12:41:00Z">
        <w:r w:rsidRPr="00B135B8">
          <w:rPr>
            <w:sz w:val="24"/>
            <w:szCs w:val="24"/>
          </w:rPr>
          <w:delText>Halite</w:delText>
        </w:r>
      </w:del>
      <w:ins w:id="99" w:author="Gherman Uritskiy" w:date="2019-04-10T12:41:00Z">
        <w:r w:rsidR="00AC7DEE" w:rsidRPr="000C1BF8">
          <w:rPr>
            <w:sz w:val="24"/>
            <w:szCs w:val="24"/>
          </w:rPr>
          <w:t>To investigate the effect of the rain on different locations, h</w:t>
        </w:r>
        <w:r w:rsidRPr="000C1BF8">
          <w:rPr>
            <w:sz w:val="24"/>
            <w:szCs w:val="24"/>
          </w:rPr>
          <w:t>alite</w:t>
        </w:r>
      </w:ins>
      <w:r w:rsidRPr="000C1BF8">
        <w:rPr>
          <w:sz w:val="24"/>
          <w:szCs w:val="24"/>
        </w:rPr>
        <w:t xml:space="preserve"> nodules were harvested from three sites in Salar Grande</w:t>
      </w:r>
      <w:del w:id="100" w:author="Gherman Uritskiy" w:date="2019-04-10T12:41:00Z">
        <w:r w:rsidRPr="00B135B8">
          <w:rPr>
            <w:sz w:val="24"/>
            <w:szCs w:val="24"/>
          </w:rPr>
          <w:delText xml:space="preserve">, a Salar in the Northern part of the Atacama Desert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All the sites were within 5 km of each other and, at</w:delText>
        </w:r>
      </w:del>
      <w:ins w:id="101" w:author="Gherman Uritskiy" w:date="2019-04-10T12:41:00Z">
        <w:r w:rsidR="002B4F13" w:rsidRPr="000C1BF8">
          <w:rPr>
            <w:sz w:val="24"/>
            <w:szCs w:val="24"/>
          </w:rPr>
          <w:t xml:space="preserve"> </w:t>
        </w:r>
        <w:r w:rsidR="00600645" w:rsidRPr="000C1BF8">
          <w:rPr>
            <w:sz w:val="24"/>
            <w:szCs w:val="24"/>
          </w:rPr>
          <w:t>(Table 1)</w:t>
        </w:r>
        <w:r w:rsidRPr="000C1BF8">
          <w:rPr>
            <w:sz w:val="24"/>
            <w:szCs w:val="24"/>
          </w:rPr>
          <w:t xml:space="preserve">. </w:t>
        </w:r>
        <w:r w:rsidR="00AC7DEE" w:rsidRPr="000C1BF8">
          <w:rPr>
            <w:sz w:val="24"/>
            <w:szCs w:val="24"/>
          </w:rPr>
          <w:t>A</w:t>
        </w:r>
        <w:r w:rsidRPr="000C1BF8">
          <w:rPr>
            <w:sz w:val="24"/>
            <w:szCs w:val="24"/>
          </w:rPr>
          <w:t>t</w:t>
        </w:r>
      </w:ins>
      <w:r w:rsidRPr="000C1BF8">
        <w:rPr>
          <w:sz w:val="24"/>
          <w:szCs w:val="24"/>
        </w:rPr>
        <w:t xml:space="preserve"> each site, halite nodules were harvested within a 50m</w:t>
      </w:r>
      <w:r w:rsidRPr="000C1BF8">
        <w:rPr>
          <w:sz w:val="24"/>
          <w:szCs w:val="24"/>
          <w:vertAlign w:val="superscript"/>
        </w:rPr>
        <w:t>2</w:t>
      </w:r>
      <w:r w:rsidRPr="000C1BF8">
        <w:rPr>
          <w:sz w:val="24"/>
          <w:szCs w:val="24"/>
        </w:rPr>
        <w:t xml:space="preserve"> are</w:t>
      </w:r>
      <w:r w:rsidR="00600645" w:rsidRPr="000C1BF8">
        <w:rPr>
          <w:sz w:val="24"/>
          <w:szCs w:val="24"/>
        </w:rPr>
        <w:t>a</w:t>
      </w:r>
      <w:r w:rsidRPr="000C1BF8">
        <w:rPr>
          <w:sz w:val="24"/>
          <w:szCs w:val="24"/>
        </w:rPr>
        <w:t xml:space="preserve">. </w:t>
      </w:r>
      <w:del w:id="102" w:author="Gherman Uritskiy" w:date="2019-04-10T12:41:00Z">
        <w:r w:rsidRPr="00B135B8">
          <w:rPr>
            <w:sz w:val="24"/>
            <w:szCs w:val="24"/>
          </w:rPr>
          <w:delText>Sites were as follow:</w:delText>
        </w:r>
      </w:del>
      <w:ins w:id="103" w:author="Gherman Uritskiy" w:date="2019-04-10T12:41:00Z">
        <w:r w:rsidR="00600645" w:rsidRPr="000C1BF8">
          <w:rPr>
            <w:sz w:val="24"/>
            <w:szCs w:val="24"/>
          </w:rPr>
          <w:t>At the</w:t>
        </w:r>
      </w:ins>
      <w:r w:rsidR="00600645" w:rsidRPr="000C1BF8">
        <w:rPr>
          <w:sz w:val="24"/>
          <w:szCs w:val="24"/>
        </w:rPr>
        <w:t xml:space="preserve"> S1 </w:t>
      </w:r>
      <w:del w:id="104" w:author="Gherman Uritskiy" w:date="2019-04-10T12:41:00Z">
        <w:r w:rsidRPr="00B135B8">
          <w:rPr>
            <w:sz w:val="24"/>
            <w:szCs w:val="24"/>
          </w:rPr>
          <w:delText>was used</w:delText>
        </w:r>
      </w:del>
      <w:ins w:id="105" w:author="Gherman Uritskiy" w:date="2019-04-10T12:41:00Z">
        <w:r w:rsidR="00600645" w:rsidRPr="000C1BF8">
          <w:rPr>
            <w:sz w:val="24"/>
            <w:szCs w:val="24"/>
          </w:rPr>
          <w:t>location, 14-24 replicates were collected yearly over the course of 4 years</w:t>
        </w:r>
      </w:ins>
      <w:r w:rsidR="00600645" w:rsidRPr="000C1BF8">
        <w:rPr>
          <w:sz w:val="24"/>
          <w:szCs w:val="24"/>
        </w:rPr>
        <w:t xml:space="preserve"> for the </w:t>
      </w:r>
      <w:ins w:id="106" w:author="Gherman Uritskiy" w:date="2019-04-10T12:41:00Z">
        <w:r w:rsidR="00AC7DEE" w:rsidRPr="000C1BF8">
          <w:rPr>
            <w:sz w:val="24"/>
            <w:szCs w:val="24"/>
          </w:rPr>
          <w:t xml:space="preserve">main </w:t>
        </w:r>
      </w:ins>
      <w:r w:rsidRPr="000C1BF8">
        <w:rPr>
          <w:sz w:val="24"/>
          <w:szCs w:val="24"/>
        </w:rPr>
        <w:t>analysis in this work comparing pre- and post-rain samples</w:t>
      </w:r>
      <w:del w:id="107" w:author="Gherman Uritskiy" w:date="2019-04-10T12:41:00Z">
        <w:r w:rsidRPr="00B135B8">
          <w:rPr>
            <w:sz w:val="24"/>
            <w:szCs w:val="24"/>
          </w:rPr>
          <w:delText xml:space="preserve">, </w:delText>
        </w:r>
      </w:del>
      <w:ins w:id="108" w:author="Gherman Uritskiy" w:date="2019-04-10T12:41:00Z">
        <w:r w:rsidR="001B5E3A" w:rsidRPr="000C1BF8">
          <w:rPr>
            <w:sz w:val="24"/>
            <w:szCs w:val="24"/>
          </w:rPr>
          <w:t xml:space="preserve"> with both shotgun and amplicon sequencing</w:t>
        </w:r>
        <w:r w:rsidR="00600645" w:rsidRPr="000C1BF8">
          <w:rPr>
            <w:sz w:val="24"/>
            <w:szCs w:val="24"/>
          </w:rPr>
          <w:t xml:space="preserve">. At the </w:t>
        </w:r>
      </w:ins>
      <w:r w:rsidRPr="000C1BF8">
        <w:rPr>
          <w:sz w:val="24"/>
          <w:szCs w:val="24"/>
        </w:rPr>
        <w:t xml:space="preserve">S2 </w:t>
      </w:r>
      <w:del w:id="109" w:author="Gherman Uritskiy" w:date="2019-04-10T12:41:00Z">
        <w:r w:rsidRPr="00B135B8">
          <w:rPr>
            <w:sz w:val="24"/>
            <w:szCs w:val="24"/>
          </w:rPr>
          <w:delText>was used for validating</w:delText>
        </w:r>
      </w:del>
      <w:ins w:id="110" w:author="Gherman Uritskiy" w:date="2019-04-10T12:41:00Z">
        <w:r w:rsidR="00600645" w:rsidRPr="000C1BF8">
          <w:rPr>
            <w:sz w:val="24"/>
            <w:szCs w:val="24"/>
          </w:rPr>
          <w:t xml:space="preserve">location, 5-13 replicates were collected from 4 time points in the year </w:t>
        </w:r>
        <w:r w:rsidR="001B5E3A" w:rsidRPr="000C1BF8">
          <w:rPr>
            <w:sz w:val="24"/>
            <w:szCs w:val="24"/>
          </w:rPr>
          <w:t>following</w:t>
        </w:r>
        <w:r w:rsidR="00600645" w:rsidRPr="000C1BF8">
          <w:rPr>
            <w:sz w:val="24"/>
            <w:szCs w:val="24"/>
          </w:rPr>
          <w:t xml:space="preserve"> the rain </w:t>
        </w:r>
        <w:r w:rsidR="001B5E3A" w:rsidRPr="000C1BF8">
          <w:rPr>
            <w:sz w:val="24"/>
            <w:szCs w:val="24"/>
          </w:rPr>
          <w:t xml:space="preserve">to </w:t>
        </w:r>
        <w:r w:rsidRPr="000C1BF8">
          <w:rPr>
            <w:sz w:val="24"/>
            <w:szCs w:val="24"/>
          </w:rPr>
          <w:t>validat</w:t>
        </w:r>
        <w:r w:rsidR="001B5E3A" w:rsidRPr="000C1BF8">
          <w:rPr>
            <w:sz w:val="24"/>
            <w:szCs w:val="24"/>
          </w:rPr>
          <w:t>e</w:t>
        </w:r>
      </w:ins>
      <w:r w:rsidR="001B5E3A" w:rsidRPr="000C1BF8">
        <w:rPr>
          <w:sz w:val="24"/>
          <w:szCs w:val="24"/>
        </w:rPr>
        <w:t xml:space="preserve"> </w:t>
      </w:r>
      <w:r w:rsidRPr="000C1BF8">
        <w:rPr>
          <w:sz w:val="24"/>
          <w:szCs w:val="24"/>
        </w:rPr>
        <w:t xml:space="preserve">the post-rain </w:t>
      </w:r>
      <w:ins w:id="111" w:author="Gherman Uritskiy" w:date="2019-04-10T12:41:00Z">
        <w:r w:rsidR="001B5E3A" w:rsidRPr="000C1BF8">
          <w:rPr>
            <w:sz w:val="24"/>
            <w:szCs w:val="24"/>
          </w:rPr>
          <w:t xml:space="preserve">community </w:t>
        </w:r>
      </w:ins>
      <w:r w:rsidRPr="000C1BF8">
        <w:rPr>
          <w:sz w:val="24"/>
          <w:szCs w:val="24"/>
        </w:rPr>
        <w:t>recovery</w:t>
      </w:r>
      <w:del w:id="112" w:author="Gherman Uritskiy" w:date="2019-04-10T12:41:00Z">
        <w:r w:rsidRPr="00B135B8">
          <w:rPr>
            <w:sz w:val="24"/>
            <w:szCs w:val="24"/>
          </w:rPr>
          <w:delText>, and</w:delText>
        </w:r>
      </w:del>
      <w:ins w:id="113" w:author="Gherman Uritskiy" w:date="2019-04-10T12:41:00Z">
        <w:r w:rsidR="001B5E3A" w:rsidRPr="000C1BF8">
          <w:rPr>
            <w:sz w:val="24"/>
            <w:szCs w:val="24"/>
          </w:rPr>
          <w:t xml:space="preserve"> with amplicon sequencing</w:t>
        </w:r>
        <w:r w:rsidR="00600645" w:rsidRPr="000C1BF8">
          <w:rPr>
            <w:sz w:val="24"/>
            <w:szCs w:val="24"/>
          </w:rPr>
          <w:t>. Finally</w:t>
        </w:r>
        <w:r w:rsidRPr="000C1BF8">
          <w:rPr>
            <w:sz w:val="24"/>
            <w:szCs w:val="24"/>
          </w:rPr>
          <w:t xml:space="preserve">, </w:t>
        </w:r>
        <w:r w:rsidR="00600645" w:rsidRPr="000C1BF8">
          <w:rPr>
            <w:sz w:val="24"/>
            <w:szCs w:val="24"/>
          </w:rPr>
          <w:t>shotgun sequencing of samples from the</w:t>
        </w:r>
      </w:ins>
      <w:r w:rsidR="00600645" w:rsidRPr="000C1BF8">
        <w:rPr>
          <w:sz w:val="24"/>
          <w:szCs w:val="24"/>
        </w:rPr>
        <w:t xml:space="preserve"> </w:t>
      </w:r>
      <w:r w:rsidRPr="000C1BF8">
        <w:rPr>
          <w:sz w:val="24"/>
          <w:szCs w:val="24"/>
        </w:rPr>
        <w:t xml:space="preserve">S3 </w:t>
      </w:r>
      <w:del w:id="114" w:author="Gherman Uritskiy" w:date="2019-04-10T12:41:00Z">
        <w:r w:rsidRPr="00B135B8">
          <w:rPr>
            <w:sz w:val="24"/>
            <w:szCs w:val="24"/>
          </w:rPr>
          <w:delText xml:space="preserve">was </w:delText>
        </w:r>
      </w:del>
      <w:ins w:id="115" w:author="Gherman Uritskiy" w:date="2019-04-10T12:41:00Z">
        <w:r w:rsidR="00600645" w:rsidRPr="000C1BF8">
          <w:rPr>
            <w:sz w:val="24"/>
            <w:szCs w:val="24"/>
          </w:rPr>
          <w:t xml:space="preserve">location were </w:t>
        </w:r>
      </w:ins>
      <w:r w:rsidR="00600645" w:rsidRPr="000C1BF8">
        <w:rPr>
          <w:sz w:val="24"/>
          <w:szCs w:val="24"/>
        </w:rPr>
        <w:t xml:space="preserve">used to </w:t>
      </w:r>
      <w:r w:rsidRPr="000C1BF8">
        <w:rPr>
          <w:sz w:val="24"/>
          <w:szCs w:val="24"/>
        </w:rPr>
        <w:t>improve</w:t>
      </w:r>
      <w:r w:rsidR="00600645" w:rsidRPr="000C1BF8">
        <w:rPr>
          <w:sz w:val="24"/>
          <w:szCs w:val="24"/>
        </w:rPr>
        <w:t xml:space="preserve"> </w:t>
      </w:r>
      <w:ins w:id="116" w:author="Gherman Uritskiy" w:date="2019-04-10T12:41:00Z">
        <w:r w:rsidR="00600645" w:rsidRPr="000C1BF8">
          <w:rPr>
            <w:sz w:val="24"/>
            <w:szCs w:val="24"/>
          </w:rPr>
          <w:t xml:space="preserve">the </w:t>
        </w:r>
      </w:ins>
      <w:r w:rsidRPr="000C1BF8">
        <w:rPr>
          <w:sz w:val="24"/>
          <w:szCs w:val="24"/>
        </w:rPr>
        <w:t>binning results</w:t>
      </w:r>
      <w:r w:rsidR="00600645" w:rsidRPr="000C1BF8">
        <w:rPr>
          <w:sz w:val="24"/>
          <w:szCs w:val="24"/>
        </w:rPr>
        <w:t xml:space="preserve"> </w:t>
      </w:r>
      <w:ins w:id="117" w:author="Gherman Uritskiy" w:date="2019-04-10T12:41:00Z">
        <w:r w:rsidR="00600645" w:rsidRPr="000C1BF8">
          <w:rPr>
            <w:sz w:val="24"/>
            <w:szCs w:val="24"/>
          </w:rPr>
          <w:t>from S1,</w:t>
        </w:r>
        <w:r w:rsidRPr="000C1BF8">
          <w:rPr>
            <w:sz w:val="24"/>
            <w:szCs w:val="24"/>
          </w:rPr>
          <w:t xml:space="preserve"> </w:t>
        </w:r>
      </w:ins>
      <w:r w:rsidRPr="000C1BF8">
        <w:rPr>
          <w:sz w:val="24"/>
          <w:szCs w:val="24"/>
        </w:rPr>
        <w:t xml:space="preserve">but </w:t>
      </w:r>
      <w:ins w:id="118" w:author="Gherman Uritskiy" w:date="2019-04-10T12:41:00Z">
        <w:r w:rsidR="00600645" w:rsidRPr="000C1BF8">
          <w:rPr>
            <w:sz w:val="24"/>
            <w:szCs w:val="24"/>
          </w:rPr>
          <w:t xml:space="preserve">were </w:t>
        </w:r>
      </w:ins>
      <w:r w:rsidR="00600645" w:rsidRPr="000C1BF8">
        <w:rPr>
          <w:sz w:val="24"/>
          <w:szCs w:val="24"/>
        </w:rPr>
        <w:t xml:space="preserve">not </w:t>
      </w:r>
      <w:ins w:id="119" w:author="Gherman Uritskiy" w:date="2019-04-10T12:41:00Z">
        <w:r w:rsidR="00600645" w:rsidRPr="000C1BF8">
          <w:rPr>
            <w:sz w:val="24"/>
            <w:szCs w:val="24"/>
          </w:rPr>
          <w:t xml:space="preserve">used </w:t>
        </w:r>
      </w:ins>
      <w:r w:rsidR="00600645" w:rsidRPr="000C1BF8">
        <w:rPr>
          <w:sz w:val="24"/>
          <w:szCs w:val="24"/>
        </w:rPr>
        <w:t xml:space="preserve">for </w:t>
      </w:r>
      <w:del w:id="120" w:author="Gherman Uritskiy" w:date="2019-04-10T12:41:00Z">
        <w:r w:rsidRPr="00B135B8">
          <w:rPr>
            <w:sz w:val="24"/>
            <w:szCs w:val="24"/>
          </w:rPr>
          <w:delText>relative abundance calculation</w:delText>
        </w:r>
      </w:del>
      <w:ins w:id="121" w:author="Gherman Uritskiy" w:date="2019-04-10T12:41:00Z">
        <w:r w:rsidR="00600645" w:rsidRPr="000C1BF8">
          <w:rPr>
            <w:sz w:val="24"/>
            <w:szCs w:val="24"/>
          </w:rPr>
          <w:t xml:space="preserve">the longitudinal analysis </w:t>
        </w:r>
        <w:r w:rsidR="001B5E3A" w:rsidRPr="000C1BF8">
          <w:rPr>
            <w:sz w:val="24"/>
            <w:szCs w:val="24"/>
          </w:rPr>
          <w:t>of</w:t>
        </w:r>
        <w:r w:rsidR="00600645" w:rsidRPr="000C1BF8">
          <w:rPr>
            <w:sz w:val="24"/>
            <w:szCs w:val="24"/>
          </w:rPr>
          <w:t xml:space="preserve"> this work</w:t>
        </w:r>
      </w:ins>
      <w:r w:rsidR="00600645" w:rsidRPr="000C1BF8">
        <w:rPr>
          <w:sz w:val="24"/>
          <w:szCs w:val="24"/>
        </w:rPr>
        <w:t xml:space="preserve"> </w:t>
      </w:r>
      <w:r w:rsidRPr="000C1BF8">
        <w:rPr>
          <w:sz w:val="24"/>
          <w:szCs w:val="24"/>
        </w:rPr>
        <w:t xml:space="preserve">because too few </w:t>
      </w:r>
      <w:del w:id="122" w:author="Gherman Uritskiy" w:date="2019-04-10T12:41:00Z">
        <w:r w:rsidRPr="00B135B8">
          <w:rPr>
            <w:sz w:val="24"/>
            <w:szCs w:val="24"/>
          </w:rPr>
          <w:delText>samples</w:delText>
        </w:r>
      </w:del>
      <w:ins w:id="123" w:author="Gherman Uritskiy" w:date="2019-04-10T12:41:00Z">
        <w:r w:rsidR="001B5E3A" w:rsidRPr="000C1BF8">
          <w:rPr>
            <w:sz w:val="24"/>
            <w:szCs w:val="24"/>
          </w:rPr>
          <w:t>time points</w:t>
        </w:r>
      </w:ins>
      <w:r w:rsidR="001B5E3A" w:rsidRPr="000C1BF8">
        <w:rPr>
          <w:sz w:val="24"/>
          <w:szCs w:val="24"/>
        </w:rPr>
        <w:t xml:space="preserve"> </w:t>
      </w:r>
      <w:r w:rsidRPr="000C1BF8">
        <w:rPr>
          <w:sz w:val="24"/>
          <w:szCs w:val="24"/>
        </w:rPr>
        <w:t>and replicates were collected (</w:t>
      </w:r>
      <w:del w:id="124" w:author="Gherman Uritskiy" w:date="2019-04-10T12:41:00Z">
        <w:r w:rsidRPr="00B135B8">
          <w:rPr>
            <w:sz w:val="24"/>
            <w:szCs w:val="24"/>
          </w:rPr>
          <w:delText>See</w:delText>
        </w:r>
      </w:del>
      <w:ins w:id="125" w:author="Gherman Uritskiy" w:date="2019-04-10T12:41:00Z">
        <w:r w:rsidR="002B4F13" w:rsidRPr="000C1BF8">
          <w:rPr>
            <w:sz w:val="24"/>
            <w:szCs w:val="24"/>
          </w:rPr>
          <w:t>s</w:t>
        </w:r>
        <w:r w:rsidRPr="000C1BF8">
          <w:rPr>
            <w:sz w:val="24"/>
            <w:szCs w:val="24"/>
          </w:rPr>
          <w:t>ee</w:t>
        </w:r>
      </w:ins>
      <w:r w:rsidRPr="000C1BF8">
        <w:rPr>
          <w:sz w:val="24"/>
          <w:szCs w:val="24"/>
        </w:rPr>
        <w:t xml:space="preserve"> Table S1 for details on sampling sites and replication). Halite nodules were collected as previously described </w:t>
      </w:r>
      <w:del w:id="126" w:author="Gherman Uritskiy" w:date="2019-04-10T12:41:00Z">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del>
      <w:ins w:id="127" w:author="Gherman Uritskiy" w:date="2019-04-10T12:41:00Z">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ins>
      <w:r w:rsidRPr="000C1BF8">
        <w:rPr>
          <w:sz w:val="24"/>
          <w:szCs w:val="24"/>
        </w:rPr>
        <w:t xml:space="preserve"> and ground into a powder, pooling </w:t>
      </w:r>
      <w:ins w:id="128" w:author="Gherman Uritskiy" w:date="2019-04-10T12:41:00Z">
        <w:r w:rsidR="00B46480" w:rsidRPr="000C1BF8">
          <w:rPr>
            <w:sz w:val="24"/>
            <w:szCs w:val="24"/>
          </w:rPr>
          <w:t xml:space="preserve">material </w:t>
        </w:r>
      </w:ins>
      <w:r w:rsidRPr="000C1BF8">
        <w:rPr>
          <w:sz w:val="24"/>
          <w:szCs w:val="24"/>
        </w:rPr>
        <w:t xml:space="preserve">from 1-3 </w:t>
      </w:r>
      <w:ins w:id="129" w:author="Gherman Uritskiy" w:date="2019-04-10T12:41:00Z">
        <w:r w:rsidR="00B46480" w:rsidRPr="000C1BF8">
          <w:rPr>
            <w:sz w:val="24"/>
            <w:szCs w:val="24"/>
          </w:rPr>
          <w:t xml:space="preserve">larger </w:t>
        </w:r>
      </w:ins>
      <w:r w:rsidRPr="000C1BF8">
        <w:rPr>
          <w:sz w:val="24"/>
          <w:szCs w:val="24"/>
        </w:rPr>
        <w:t xml:space="preserve">nodules until sufficient </w:t>
      </w:r>
      <w:del w:id="130" w:author="Gherman Uritskiy" w:date="2019-04-10T12:41:00Z">
        <w:r w:rsidRPr="00B135B8">
          <w:rPr>
            <w:sz w:val="24"/>
            <w:szCs w:val="24"/>
          </w:rPr>
          <w:delText>material</w:delText>
        </w:r>
      </w:del>
      <w:ins w:id="131" w:author="Gherman Uritskiy" w:date="2019-04-10T12:41:00Z">
        <w:r w:rsidR="00B46480" w:rsidRPr="000C1BF8">
          <w:rPr>
            <w:sz w:val="24"/>
            <w:szCs w:val="24"/>
          </w:rPr>
          <w:t>amount</w:t>
        </w:r>
      </w:ins>
      <w:r w:rsidR="00B46480" w:rsidRPr="000C1BF8">
        <w:rPr>
          <w:sz w:val="24"/>
          <w:szCs w:val="24"/>
        </w:rPr>
        <w:t xml:space="preserve"> </w:t>
      </w:r>
      <w:r w:rsidRPr="000C1BF8">
        <w:rPr>
          <w:sz w:val="24"/>
          <w:szCs w:val="24"/>
        </w:rPr>
        <w:t xml:space="preserve">was collected, and stored in dark in dry conditions until DNA extraction in the lab. Genomic DNA was extracted as previously described </w:t>
      </w:r>
      <w:r w:rsidR="004F13E8" w:rsidRPr="000C1BF8">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132" w:author="Gherman Uritskiy" w:date="2019-04-10T12:41:00Z">
        <w:r w:rsidR="00007911">
          <w:rPr>
            <w:noProof/>
            <w:sz w:val="24"/>
            <w:szCs w:val="24"/>
          </w:rPr>
          <w:t xml:space="preserve">16, </w:t>
        </w:r>
      </w:ins>
      <w:r w:rsidR="00007911">
        <w:rPr>
          <w:noProof/>
          <w:sz w:val="24"/>
          <w:szCs w:val="24"/>
        </w:rPr>
        <w:t>17</w:t>
      </w:r>
      <w:del w:id="133" w:author="Gherman Uritskiy" w:date="2019-04-10T12:41:00Z">
        <w:r w:rsidR="00F04A66">
          <w:rPr>
            <w:noProof/>
            <w:sz w:val="24"/>
            <w:szCs w:val="24"/>
          </w:rPr>
          <w:delText>, 18</w:delText>
        </w:r>
      </w:del>
      <w:r w:rsidR="00007911">
        <w:rPr>
          <w:noProof/>
          <w:sz w:val="24"/>
          <w:szCs w:val="24"/>
        </w:rPr>
        <w:t>)</w:t>
      </w:r>
      <w:r w:rsidR="004F13E8" w:rsidRPr="000C1BF8">
        <w:rPr>
          <w:sz w:val="24"/>
          <w:szCs w:val="24"/>
        </w:rPr>
        <w:fldChar w:fldCharType="end"/>
      </w:r>
      <w:r w:rsidRPr="000C1BF8">
        <w:rPr>
          <w:sz w:val="24"/>
          <w:szCs w:val="24"/>
        </w:rPr>
        <w:t xml:space="preserve"> with the </w:t>
      </w:r>
      <w:proofErr w:type="spellStart"/>
      <w:r w:rsidRPr="000C1BF8">
        <w:rPr>
          <w:sz w:val="24"/>
          <w:szCs w:val="24"/>
        </w:rPr>
        <w:t>DNAeasy</w:t>
      </w:r>
      <w:proofErr w:type="spellEnd"/>
      <w:r w:rsidRPr="000C1BF8">
        <w:rPr>
          <w:sz w:val="24"/>
          <w:szCs w:val="24"/>
        </w:rPr>
        <w:t xml:space="preserve"> </w:t>
      </w:r>
      <w:proofErr w:type="spellStart"/>
      <w:r w:rsidRPr="000C1BF8">
        <w:rPr>
          <w:sz w:val="24"/>
          <w:szCs w:val="24"/>
        </w:rPr>
        <w:t>PowerSoil</w:t>
      </w:r>
      <w:proofErr w:type="spellEnd"/>
      <w:r w:rsidRPr="000C1BF8">
        <w:rPr>
          <w:sz w:val="24"/>
          <w:szCs w:val="24"/>
        </w:rPr>
        <w:t xml:space="preserve"> DNA extraction kit (QIAGEN).</w:t>
      </w:r>
    </w:p>
    <w:p w14:paraId="4A99B973" w14:textId="77777777" w:rsidR="00964E17" w:rsidRPr="000C1BF8" w:rsidRDefault="00964E17" w:rsidP="00964E17">
      <w:pPr>
        <w:ind w:left="450" w:right="-633"/>
        <w:rPr>
          <w:sz w:val="24"/>
          <w:szCs w:val="24"/>
        </w:rPr>
      </w:pPr>
    </w:p>
    <w:p w14:paraId="066C466D" w14:textId="1A3798FB" w:rsidR="00964E17" w:rsidRPr="000C1BF8" w:rsidRDefault="00964E17" w:rsidP="00964E17">
      <w:pPr>
        <w:ind w:left="450" w:right="-633"/>
        <w:outlineLvl w:val="0"/>
        <w:rPr>
          <w:sz w:val="24"/>
          <w:szCs w:val="24"/>
          <w:u w:val="single"/>
        </w:rPr>
      </w:pPr>
      <w:r w:rsidRPr="000C1BF8">
        <w:rPr>
          <w:sz w:val="24"/>
          <w:szCs w:val="24"/>
          <w:u w:val="single"/>
        </w:rPr>
        <w:t xml:space="preserve">16S </w:t>
      </w:r>
      <w:del w:id="134" w:author="Gherman Uritskiy" w:date="2019-04-10T12:41:00Z">
        <w:r w:rsidRPr="00B135B8">
          <w:rPr>
            <w:sz w:val="24"/>
            <w:szCs w:val="24"/>
            <w:u w:val="single"/>
          </w:rPr>
          <w:delText>rDNA</w:delText>
        </w:r>
      </w:del>
      <w:proofErr w:type="spellStart"/>
      <w:ins w:id="135"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proofErr w:type="spellEnd"/>
        <w:r w:rsidR="00B46480" w:rsidRPr="000C1BF8">
          <w:rPr>
            <w:sz w:val="24"/>
            <w:szCs w:val="24"/>
            <w:u w:val="single"/>
          </w:rPr>
          <w:t xml:space="preserve"> gene</w:t>
        </w:r>
      </w:ins>
      <w:r w:rsidRPr="000C1BF8">
        <w:rPr>
          <w:sz w:val="24"/>
          <w:szCs w:val="24"/>
          <w:u w:val="single"/>
        </w:rPr>
        <w:t xml:space="preserve"> amplicon library preparation and sequencing</w:t>
      </w:r>
    </w:p>
    <w:p w14:paraId="02D67F52" w14:textId="61F4A308" w:rsidR="00964E17" w:rsidRPr="000C1BF8" w:rsidRDefault="00964E17" w:rsidP="00964E17">
      <w:pPr>
        <w:ind w:left="450" w:right="-633"/>
        <w:rPr>
          <w:sz w:val="24"/>
          <w:szCs w:val="24"/>
        </w:rPr>
      </w:pPr>
      <w:del w:id="136" w:author="Gherman Uritskiy" w:date="2019-04-10T12:41:00Z">
        <w:r w:rsidRPr="00B135B8">
          <w:rPr>
            <w:sz w:val="24"/>
            <w:szCs w:val="24"/>
          </w:rPr>
          <w:delText xml:space="preserve">The communities’ 16S rDNA was amplified with a 2-step amplification and barcoding PCR strategy as previously described </w:delText>
        </w:r>
        <w:r>
          <w:rPr>
            <w:sz w:val="24"/>
            <w:szCs w:val="24"/>
          </w:rPr>
          <w:fldChar w:fldCharType="begin"/>
        </w:r>
        <w:r w:rsidR="00F04A66">
          <w:rPr>
            <w:sz w:val="24"/>
            <w:szCs w:val="24"/>
          </w:rPr>
          <w:delInstrText xml:space="preserve"> ADDIN EN.CITE &lt;EndNote&gt;&lt;Cite&gt;&lt;Author&gt;Robinson&lt;/Author&gt;&lt;Year&gt;2015&lt;/Year&gt;&lt;RecNum&gt;6954&lt;/RecNum&gt;&lt;DisplayText&gt;(17)&lt;/DisplayText&gt;&lt;record&gt;&lt;rec-number&gt;6954&lt;/rec-number&gt;&lt;foreign-keys&gt;&lt;key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delInstrText>
        </w:r>
        <w:r>
          <w:rPr>
            <w:sz w:val="24"/>
            <w:szCs w:val="24"/>
          </w:rPr>
          <w:fldChar w:fldCharType="separate"/>
        </w:r>
        <w:r w:rsidR="00F04A66">
          <w:rPr>
            <w:noProof/>
            <w:sz w:val="24"/>
            <w:szCs w:val="24"/>
          </w:rPr>
          <w:delText>(17)</w:delText>
        </w:r>
        <w:r>
          <w:rPr>
            <w:sz w:val="24"/>
            <w:szCs w:val="24"/>
          </w:rPr>
          <w:fldChar w:fldCharType="end"/>
        </w:r>
        <w:r w:rsidRPr="00B135B8">
          <w:rPr>
            <w:sz w:val="24"/>
            <w:szCs w:val="24"/>
          </w:rPr>
          <w:delText xml:space="preserve"> by amplifying the hypervariable V3-V4 region with 515F and 926R primers </w:delText>
        </w:r>
      </w:del>
      <w:ins w:id="137" w:author="Gherman Uritskiy" w:date="2019-04-10T12:41:00Z">
        <w:r w:rsidRPr="000C1BF8">
          <w:rPr>
            <w:sz w:val="24"/>
            <w:szCs w:val="24"/>
          </w:rPr>
          <w:t xml:space="preserve">The communities’ 16S </w:t>
        </w:r>
        <w:proofErr w:type="spellStart"/>
        <w:r w:rsidRPr="000C1BF8">
          <w:rPr>
            <w:sz w:val="24"/>
            <w:szCs w:val="24"/>
          </w:rPr>
          <w:t>r</w:t>
        </w:r>
        <w:r w:rsidR="00B8234C" w:rsidRPr="000C1BF8">
          <w:rPr>
            <w:sz w:val="24"/>
            <w:szCs w:val="24"/>
          </w:rPr>
          <w:t>R</w:t>
        </w:r>
        <w:r w:rsidRPr="000C1BF8">
          <w:rPr>
            <w:sz w:val="24"/>
            <w:szCs w:val="24"/>
          </w:rPr>
          <w:t>NA</w:t>
        </w:r>
        <w:proofErr w:type="spellEnd"/>
        <w:r w:rsidRPr="000C1BF8">
          <w:rPr>
            <w:sz w:val="24"/>
            <w:szCs w:val="24"/>
          </w:rPr>
          <w:t xml:space="preserve"> </w:t>
        </w:r>
        <w:r w:rsidR="00B8234C" w:rsidRPr="000C1BF8">
          <w:rPr>
            <w:sz w:val="24"/>
            <w:szCs w:val="24"/>
          </w:rPr>
          <w:t xml:space="preserve">gene </w:t>
        </w:r>
        <w:r w:rsidRPr="000C1BF8">
          <w:rPr>
            <w:sz w:val="24"/>
            <w:szCs w:val="24"/>
          </w:rPr>
          <w:t xml:space="preserve">was amplified with a 2-step amplification and barcoding PCR strategy as previously described </w:t>
        </w:r>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r w:rsidRPr="000C1BF8">
          <w:rPr>
            <w:sz w:val="24"/>
            <w:szCs w:val="24"/>
          </w:rPr>
          <w:t xml:space="preserve"> by amplifying the hypervariable V3-V4 region with 515F and 926R primers </w:t>
        </w:r>
      </w:ins>
      <w:r w:rsidR="004F13E8" w:rsidRPr="000C1BF8">
        <w:rPr>
          <w:sz w:val="24"/>
          <w:szCs w:val="24"/>
        </w:rPr>
        <w:fldChar w:fldCharType="begin"/>
      </w:r>
      <w:r w:rsidR="00007911">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0C1BF8">
        <w:rPr>
          <w:sz w:val="24"/>
          <w:szCs w:val="24"/>
        </w:rPr>
        <w:fldChar w:fldCharType="separate"/>
      </w:r>
      <w:r w:rsidR="00007911">
        <w:rPr>
          <w:noProof/>
          <w:sz w:val="24"/>
          <w:szCs w:val="24"/>
        </w:rPr>
        <w:t>(27)</w:t>
      </w:r>
      <w:r w:rsidR="004F13E8" w:rsidRPr="000C1BF8">
        <w:rPr>
          <w:sz w:val="24"/>
          <w:szCs w:val="24"/>
        </w:rPr>
        <w:fldChar w:fldCharType="end"/>
      </w:r>
      <w:r w:rsidRPr="000C1BF8">
        <w:rPr>
          <w:sz w:val="24"/>
          <w:szCs w:val="24"/>
        </w:rPr>
        <w:t xml:space="preserve">. PCR was done with the </w:t>
      </w:r>
      <w:proofErr w:type="spellStart"/>
      <w:r w:rsidRPr="000C1BF8">
        <w:rPr>
          <w:sz w:val="24"/>
          <w:szCs w:val="24"/>
        </w:rPr>
        <w:t>Phusion</w:t>
      </w:r>
      <w:proofErr w:type="spellEnd"/>
      <w:r w:rsidRPr="000C1BF8">
        <w:rPr>
          <w:sz w:val="24"/>
          <w:szCs w:val="24"/>
        </w:rPr>
        <w:t xml:space="preserve"> High-Fidelity PCR kit (New England </w:t>
      </w:r>
      <w:proofErr w:type="spellStart"/>
      <w:r w:rsidRPr="000C1BF8">
        <w:rPr>
          <w:sz w:val="24"/>
          <w:szCs w:val="24"/>
        </w:rPr>
        <w:t>BioLabs</w:t>
      </w:r>
      <w:proofErr w:type="spellEnd"/>
      <w:r w:rsidRPr="000C1BF8">
        <w:rPr>
          <w:sz w:val="24"/>
          <w:szCs w:val="24"/>
        </w:rPr>
        <w:t xml:space="preserve">) with 40ng of </w:t>
      </w:r>
      <w:proofErr w:type="spellStart"/>
      <w:r w:rsidRPr="000C1BF8">
        <w:rPr>
          <w:sz w:val="24"/>
          <w:szCs w:val="24"/>
        </w:rPr>
        <w:t>gDNA</w:t>
      </w:r>
      <w:proofErr w:type="spellEnd"/>
      <w:r w:rsidRPr="000C1BF8">
        <w:rPr>
          <w:sz w:val="24"/>
          <w:szCs w:val="24"/>
        </w:rPr>
        <w:t xml:space="preserve">. Barcoded samples were quantified with the Qubit dsDNA HS Assay Kit (Invitrogen), pooled and sequenced on the Illumina </w:t>
      </w:r>
      <w:proofErr w:type="spellStart"/>
      <w:r w:rsidRPr="000C1BF8">
        <w:rPr>
          <w:sz w:val="24"/>
          <w:szCs w:val="24"/>
        </w:rPr>
        <w:t>MiSeq</w:t>
      </w:r>
      <w:proofErr w:type="spellEnd"/>
      <w:r w:rsidRPr="000C1BF8">
        <w:rPr>
          <w:sz w:val="24"/>
          <w:szCs w:val="24"/>
        </w:rPr>
        <w:t xml:space="preserve"> platform with 250 </w:t>
      </w:r>
      <w:proofErr w:type="spellStart"/>
      <w:r w:rsidRPr="000C1BF8">
        <w:rPr>
          <w:sz w:val="24"/>
          <w:szCs w:val="24"/>
        </w:rPr>
        <w:t>bp</w:t>
      </w:r>
      <w:proofErr w:type="spellEnd"/>
      <w:r w:rsidRPr="000C1BF8">
        <w:rPr>
          <w:sz w:val="24"/>
          <w:szCs w:val="24"/>
        </w:rPr>
        <w:t xml:space="preserve"> paired-end reads at the Johns Hopkins Genetic Resources Core Facility (GRCF).</w:t>
      </w:r>
    </w:p>
    <w:p w14:paraId="79DF1758" w14:textId="77777777" w:rsidR="00964E17" w:rsidRPr="000C1BF8" w:rsidRDefault="00964E17" w:rsidP="00964E17">
      <w:pPr>
        <w:ind w:left="450" w:right="-633"/>
        <w:rPr>
          <w:sz w:val="24"/>
          <w:szCs w:val="24"/>
        </w:rPr>
      </w:pPr>
    </w:p>
    <w:p w14:paraId="7E8F91C3" w14:textId="011F5F8C" w:rsidR="00964E17" w:rsidRPr="000C1BF8" w:rsidRDefault="00964E17" w:rsidP="00964E17">
      <w:pPr>
        <w:ind w:left="450" w:right="-633"/>
        <w:outlineLvl w:val="0"/>
        <w:rPr>
          <w:sz w:val="24"/>
          <w:szCs w:val="24"/>
          <w:u w:val="single"/>
        </w:rPr>
      </w:pPr>
      <w:del w:id="138" w:author="Gherman Uritskiy" w:date="2019-04-10T12:41:00Z">
        <w:r w:rsidRPr="00B135B8">
          <w:rPr>
            <w:sz w:val="24"/>
            <w:szCs w:val="24"/>
            <w:u w:val="single"/>
          </w:rPr>
          <w:delText>WMG</w:delText>
        </w:r>
      </w:del>
      <w:ins w:id="139" w:author="Gherman Uritskiy" w:date="2019-04-10T12:41:00Z">
        <w:r w:rsidR="00B8234C" w:rsidRPr="000C1BF8">
          <w:rPr>
            <w:sz w:val="24"/>
            <w:szCs w:val="24"/>
            <w:u w:val="single"/>
          </w:rPr>
          <w:t>Shotgun metagenomic</w:t>
        </w:r>
      </w:ins>
      <w:r w:rsidR="00B8234C" w:rsidRPr="000C1BF8">
        <w:rPr>
          <w:sz w:val="24"/>
          <w:szCs w:val="24"/>
          <w:u w:val="single"/>
        </w:rPr>
        <w:t xml:space="preserve"> </w:t>
      </w:r>
      <w:r w:rsidRPr="000C1BF8">
        <w:rPr>
          <w:sz w:val="24"/>
          <w:szCs w:val="24"/>
          <w:u w:val="single"/>
        </w:rPr>
        <w:t>library preparation</w:t>
      </w:r>
    </w:p>
    <w:p w14:paraId="4BC32D2C" w14:textId="2BA13815" w:rsidR="00964E17" w:rsidRPr="000C1BF8" w:rsidRDefault="00964E17" w:rsidP="00964E17">
      <w:pPr>
        <w:ind w:left="450" w:right="-633"/>
        <w:rPr>
          <w:sz w:val="24"/>
          <w:szCs w:val="24"/>
        </w:rPr>
      </w:pPr>
      <w:r w:rsidRPr="000C1BF8">
        <w:rPr>
          <w:sz w:val="24"/>
          <w:szCs w:val="24"/>
        </w:rPr>
        <w:t>Whole</w:t>
      </w:r>
      <w:del w:id="140" w:author="Gherman Uritskiy" w:date="2019-04-10T12:41:00Z">
        <w:r w:rsidRPr="00B135B8">
          <w:rPr>
            <w:sz w:val="24"/>
            <w:szCs w:val="24"/>
          </w:rPr>
          <w:delText xml:space="preserve"> </w:delText>
        </w:r>
      </w:del>
      <w:ins w:id="141" w:author="Gherman Uritskiy" w:date="2019-04-10T12:41:00Z">
        <w:r w:rsidR="00E17D72" w:rsidRPr="000C1BF8">
          <w:rPr>
            <w:sz w:val="24"/>
            <w:szCs w:val="24"/>
          </w:rPr>
          <w:t>-</w:t>
        </w:r>
      </w:ins>
      <w:r w:rsidRPr="000C1BF8">
        <w:rPr>
          <w:sz w:val="24"/>
          <w:szCs w:val="24"/>
        </w:rPr>
        <w:t>genome</w:t>
      </w:r>
      <w:ins w:id="142" w:author="Gherman Uritskiy" w:date="2019-04-10T12:41:00Z">
        <w:r w:rsidRPr="000C1BF8">
          <w:rPr>
            <w:sz w:val="24"/>
            <w:szCs w:val="24"/>
          </w:rPr>
          <w:t xml:space="preserve"> </w:t>
        </w:r>
        <w:r w:rsidR="00E17D72" w:rsidRPr="000C1BF8">
          <w:rPr>
            <w:sz w:val="24"/>
            <w:szCs w:val="24"/>
          </w:rPr>
          <w:t>metagenomic</w:t>
        </w:r>
      </w:ins>
      <w:r w:rsidR="00E17D72" w:rsidRPr="000C1BF8">
        <w:rPr>
          <w:sz w:val="24"/>
          <w:szCs w:val="24"/>
        </w:rPr>
        <w:t xml:space="preserve"> </w:t>
      </w:r>
      <w:r w:rsidRPr="000C1BF8">
        <w:rPr>
          <w:sz w:val="24"/>
          <w:szCs w:val="24"/>
        </w:rPr>
        <w:t xml:space="preserve">sequencing libraries were prepared using the KAPA </w:t>
      </w:r>
      <w:proofErr w:type="spellStart"/>
      <w:r w:rsidRPr="000C1BF8">
        <w:rPr>
          <w:sz w:val="24"/>
          <w:szCs w:val="24"/>
        </w:rPr>
        <w:t>HyperPlus</w:t>
      </w:r>
      <w:proofErr w:type="spellEnd"/>
      <w:r w:rsidRPr="000C1BF8">
        <w:rPr>
          <w:sz w:val="24"/>
          <w:szCs w:val="24"/>
        </w:rPr>
        <w:t xml:space="preserve"> kit (Roche). The fragmentation was performed with 5ng of input </w:t>
      </w:r>
      <w:proofErr w:type="spellStart"/>
      <w:r w:rsidRPr="000C1BF8">
        <w:rPr>
          <w:sz w:val="24"/>
          <w:szCs w:val="24"/>
        </w:rPr>
        <w:t>gDNA</w:t>
      </w:r>
      <w:proofErr w:type="spellEnd"/>
      <w:r w:rsidRPr="000C1BF8">
        <w:rPr>
          <w:sz w:val="24"/>
          <w:szCs w:val="24"/>
        </w:rPr>
        <w:t xml:space="preserve"> for 6 minutes to achieve size peaks of 800bp. Library amplification was done with dual-index primers for a total of 7 cycles, and the product library was cleaned 3 times with XP </w:t>
      </w:r>
      <w:proofErr w:type="spellStart"/>
      <w:r w:rsidRPr="000C1BF8">
        <w:rPr>
          <w:sz w:val="24"/>
          <w:szCs w:val="24"/>
        </w:rPr>
        <w:t>AMPure</w:t>
      </w:r>
      <w:proofErr w:type="spellEnd"/>
      <w:r w:rsidRPr="000C1BF8">
        <w:rPr>
          <w:sz w:val="24"/>
          <w:szCs w:val="24"/>
        </w:rPr>
        <w:t xml:space="preserve"> Beads (New England </w:t>
      </w:r>
      <w:proofErr w:type="spellStart"/>
      <w:r w:rsidRPr="000C1BF8">
        <w:rPr>
          <w:sz w:val="24"/>
          <w:szCs w:val="24"/>
        </w:rPr>
        <w:t>BioLabs</w:t>
      </w:r>
      <w:proofErr w:type="spellEnd"/>
      <w:r w:rsidRPr="000C1BF8">
        <w:rPr>
          <w:sz w:val="24"/>
          <w:szCs w:val="24"/>
        </w:rPr>
        <w:t xml:space="preserve">) to remove short fragments and primers (bead ratios 1X and 0.6X, keep beads) and long fragments (0.4X bead ratio, discard beads). Other steps followed the manufacturer’s recommendations. The final barcoded libraries were quantified with Qubit dsDNA HS kit, inspected on a dsDNA HS </w:t>
      </w:r>
      <w:proofErr w:type="spellStart"/>
      <w:r w:rsidRPr="000C1BF8">
        <w:rPr>
          <w:sz w:val="24"/>
          <w:szCs w:val="24"/>
        </w:rPr>
        <w:t>Bioanalyzer</w:t>
      </w:r>
      <w:proofErr w:type="spellEnd"/>
      <w:r w:rsidRPr="000C1BF8">
        <w:rPr>
          <w:sz w:val="24"/>
          <w:szCs w:val="24"/>
        </w:rPr>
        <w:t>, pooled to equal molarity, and sequenced with paired 150bp reads on t</w:t>
      </w:r>
      <w:r w:rsidR="006B226F" w:rsidRPr="000C1BF8">
        <w:rPr>
          <w:sz w:val="24"/>
          <w:szCs w:val="24"/>
        </w:rPr>
        <w:t>he HiSeq 2000 platform at GRCF.</w:t>
      </w:r>
    </w:p>
    <w:p w14:paraId="08687DDB" w14:textId="77777777" w:rsidR="006B226F" w:rsidRPr="000C1BF8" w:rsidRDefault="006B226F" w:rsidP="00964E17">
      <w:pPr>
        <w:ind w:left="450" w:right="-633"/>
        <w:rPr>
          <w:sz w:val="24"/>
          <w:szCs w:val="24"/>
        </w:rPr>
      </w:pPr>
    </w:p>
    <w:p w14:paraId="19A8C19C" w14:textId="62F13646" w:rsidR="00964E17" w:rsidRPr="000C1BF8" w:rsidRDefault="00964E17" w:rsidP="00964E17">
      <w:pPr>
        <w:ind w:left="450" w:right="-633"/>
        <w:outlineLvl w:val="0"/>
        <w:rPr>
          <w:sz w:val="24"/>
          <w:szCs w:val="24"/>
          <w:u w:val="single"/>
        </w:rPr>
      </w:pPr>
      <w:r w:rsidRPr="000C1BF8">
        <w:rPr>
          <w:sz w:val="24"/>
          <w:szCs w:val="24"/>
          <w:u w:val="single"/>
        </w:rPr>
        <w:t xml:space="preserve">16S </w:t>
      </w:r>
      <w:del w:id="143" w:author="Gherman Uritskiy" w:date="2019-04-10T12:41:00Z">
        <w:r w:rsidRPr="00B135B8">
          <w:rPr>
            <w:sz w:val="24"/>
            <w:szCs w:val="24"/>
            <w:u w:val="single"/>
          </w:rPr>
          <w:delText>rDNA</w:delText>
        </w:r>
      </w:del>
      <w:proofErr w:type="spellStart"/>
      <w:ins w:id="144" w:author="Gherman Uritskiy" w:date="2019-04-10T12:41:00Z">
        <w:r w:rsidRPr="000C1BF8">
          <w:rPr>
            <w:sz w:val="24"/>
            <w:szCs w:val="24"/>
            <w:u w:val="single"/>
          </w:rPr>
          <w:t>r</w:t>
        </w:r>
        <w:r w:rsidR="00B46480" w:rsidRPr="000C1BF8">
          <w:rPr>
            <w:sz w:val="24"/>
            <w:szCs w:val="24"/>
            <w:u w:val="single"/>
          </w:rPr>
          <w:t>R</w:t>
        </w:r>
        <w:r w:rsidRPr="000C1BF8">
          <w:rPr>
            <w:sz w:val="24"/>
            <w:szCs w:val="24"/>
            <w:u w:val="single"/>
          </w:rPr>
          <w:t>NA</w:t>
        </w:r>
        <w:proofErr w:type="spellEnd"/>
        <w:r w:rsidRPr="000C1BF8">
          <w:rPr>
            <w:sz w:val="24"/>
            <w:szCs w:val="24"/>
            <w:u w:val="single"/>
          </w:rPr>
          <w:t xml:space="preserve"> </w:t>
        </w:r>
        <w:r w:rsidR="00B46480" w:rsidRPr="000C1BF8">
          <w:rPr>
            <w:sz w:val="24"/>
            <w:szCs w:val="24"/>
            <w:u w:val="single"/>
          </w:rPr>
          <w:t>gene</w:t>
        </w:r>
      </w:ins>
      <w:r w:rsidR="00B46480" w:rsidRPr="000C1BF8">
        <w:rPr>
          <w:sz w:val="24"/>
          <w:szCs w:val="24"/>
          <w:u w:val="single"/>
        </w:rPr>
        <w:t xml:space="preserve"> </w:t>
      </w:r>
      <w:r w:rsidRPr="000C1BF8">
        <w:rPr>
          <w:sz w:val="24"/>
          <w:szCs w:val="24"/>
          <w:u w:val="single"/>
        </w:rPr>
        <w:t>amplicon sequence analysis</w:t>
      </w:r>
    </w:p>
    <w:p w14:paraId="7A18423A" w14:textId="7B4DD0B6" w:rsidR="00964E17" w:rsidRPr="000C1BF8" w:rsidRDefault="00964E17" w:rsidP="00964E17">
      <w:pPr>
        <w:ind w:left="450" w:right="-633"/>
        <w:rPr>
          <w:rStyle w:val="Hyperlink"/>
          <w:sz w:val="24"/>
          <w:szCs w:val="24"/>
        </w:rPr>
      </w:pPr>
      <w:r w:rsidRPr="000C1BF8">
        <w:rPr>
          <w:sz w:val="24"/>
          <w:szCs w:val="24"/>
        </w:rPr>
        <w:t xml:space="preserve">The de-multiplexed and quality trimmed 16S </w:t>
      </w:r>
      <w:del w:id="145" w:author="Gherman Uritskiy" w:date="2019-04-10T12:41:00Z">
        <w:r w:rsidRPr="00B135B8">
          <w:rPr>
            <w:sz w:val="24"/>
            <w:szCs w:val="24"/>
          </w:rPr>
          <w:delText>rDNA</w:delText>
        </w:r>
      </w:del>
      <w:proofErr w:type="spellStart"/>
      <w:ins w:id="146" w:author="Gherman Uritskiy" w:date="2019-04-10T12:41:00Z">
        <w:r w:rsidRPr="000C1BF8">
          <w:rPr>
            <w:sz w:val="24"/>
            <w:szCs w:val="24"/>
          </w:rPr>
          <w:t>r</w:t>
        </w:r>
        <w:r w:rsidR="00B46480" w:rsidRPr="000C1BF8">
          <w:rPr>
            <w:sz w:val="24"/>
            <w:szCs w:val="24"/>
          </w:rPr>
          <w:t>R</w:t>
        </w:r>
        <w:r w:rsidRPr="000C1BF8">
          <w:rPr>
            <w:sz w:val="24"/>
            <w:szCs w:val="24"/>
          </w:rPr>
          <w:t>NA</w:t>
        </w:r>
        <w:proofErr w:type="spellEnd"/>
        <w:r w:rsidRPr="000C1BF8">
          <w:rPr>
            <w:sz w:val="24"/>
            <w:szCs w:val="24"/>
          </w:rPr>
          <w:t xml:space="preserve"> </w:t>
        </w:r>
        <w:r w:rsidR="00B46480" w:rsidRPr="000C1BF8">
          <w:rPr>
            <w:sz w:val="24"/>
            <w:szCs w:val="24"/>
          </w:rPr>
          <w:t>gene</w:t>
        </w:r>
      </w:ins>
      <w:r w:rsidR="00B46480" w:rsidRPr="000C1BF8">
        <w:rPr>
          <w:sz w:val="24"/>
          <w:szCs w:val="24"/>
        </w:rPr>
        <w:t xml:space="preserve"> </w:t>
      </w:r>
      <w:r w:rsidRPr="000C1BF8">
        <w:rPr>
          <w:sz w:val="24"/>
          <w:szCs w:val="24"/>
        </w:rPr>
        <w:t xml:space="preserve">amplicon reads from the </w:t>
      </w:r>
      <w:proofErr w:type="spellStart"/>
      <w:r w:rsidRPr="000C1BF8">
        <w:rPr>
          <w:sz w:val="24"/>
          <w:szCs w:val="24"/>
        </w:rPr>
        <w:t>MiSeq</w:t>
      </w:r>
      <w:proofErr w:type="spellEnd"/>
      <w:r w:rsidRPr="000C1BF8">
        <w:rPr>
          <w:sz w:val="24"/>
          <w:szCs w:val="24"/>
        </w:rPr>
        <w:t xml:space="preserve"> sequencer were processed with </w:t>
      </w:r>
      <w:proofErr w:type="spellStart"/>
      <w:r w:rsidRPr="000C1BF8">
        <w:rPr>
          <w:sz w:val="24"/>
          <w:szCs w:val="24"/>
        </w:rPr>
        <w:t>MacQIIME</w:t>
      </w:r>
      <w:proofErr w:type="spellEnd"/>
      <w:r w:rsidRPr="000C1BF8">
        <w:rPr>
          <w:sz w:val="24"/>
          <w:szCs w:val="24"/>
        </w:rPr>
        <w:t xml:space="preserve"> v1.9.1 </w:t>
      </w:r>
      <w:r w:rsidR="004F13E8" w:rsidRPr="000C1BF8">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(28)</w:t>
      </w:r>
      <w:r w:rsidR="004F13E8" w:rsidRPr="000C1BF8">
        <w:rPr>
          <w:sz w:val="24"/>
          <w:szCs w:val="24"/>
        </w:rPr>
        <w:fldChar w:fldCharType="end"/>
      </w:r>
      <w:r w:rsidRPr="000C1BF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0C1BF8">
        <w:rPr>
          <w:sz w:val="24"/>
          <w:szCs w:val="24"/>
        </w:rPr>
        <w:fldChar w:fldCharType="begin"/>
      </w:r>
      <w:r w:rsidR="00007911">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0C1BF8">
        <w:rPr>
          <w:sz w:val="24"/>
          <w:szCs w:val="24"/>
        </w:rPr>
        <w:fldChar w:fldCharType="separate"/>
      </w:r>
      <w:r w:rsidR="00007911">
        <w:rPr>
          <w:noProof/>
          <w:sz w:val="24"/>
          <w:szCs w:val="24"/>
        </w:rPr>
        <w:t>(29)</w:t>
      </w:r>
      <w:r w:rsidR="004F13E8" w:rsidRPr="000C1BF8">
        <w:rPr>
          <w:sz w:val="24"/>
          <w:szCs w:val="24"/>
        </w:rPr>
        <w:fldChar w:fldCharType="end"/>
      </w:r>
      <w:r w:rsidRPr="000C1BF8">
        <w:rPr>
          <w:sz w:val="24"/>
          <w:szCs w:val="24"/>
        </w:rPr>
        <w:t xml:space="preserve"> release as reference and USEARCH v6.1.554 </w:t>
      </w:r>
      <w:r w:rsidR="004F13E8" w:rsidRPr="000C1BF8">
        <w:rPr>
          <w:sz w:val="24"/>
          <w:szCs w:val="24"/>
        </w:rPr>
        <w:fldChar w:fldCharType="begin"/>
      </w:r>
      <w:r w:rsidR="00007911">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0C1BF8">
        <w:rPr>
          <w:sz w:val="24"/>
          <w:szCs w:val="24"/>
        </w:rPr>
        <w:fldChar w:fldCharType="separate"/>
      </w:r>
      <w:r w:rsidR="00007911">
        <w:rPr>
          <w:noProof/>
          <w:sz w:val="24"/>
          <w:szCs w:val="24"/>
        </w:rPr>
        <w:t>(30)</w:t>
      </w:r>
      <w:r w:rsidR="004F13E8" w:rsidRPr="000C1BF8">
        <w:rPr>
          <w:sz w:val="24"/>
          <w:szCs w:val="24"/>
        </w:rPr>
        <w:fldChar w:fldCharType="end"/>
      </w:r>
      <w:r w:rsidRPr="000C1BF8">
        <w:rPr>
          <w:sz w:val="24"/>
          <w:szCs w:val="24"/>
        </w:rPr>
        <w:t>. The OTUs were filtered with filter_otus_from_otu_table.py (-n 2 option), resulting in a total of 472 OTUs for site 1 and 329 OTUs for site 2</w:t>
      </w:r>
      <w:del w:id="147" w:author="Gherman Uritskiy" w:date="2019-04-10T12:41:00Z">
        <w:r w:rsidRPr="00B135B8">
          <w:rPr>
            <w:sz w:val="24"/>
            <w:szCs w:val="24"/>
          </w:rPr>
          <w:delText>.</w:delText>
        </w:r>
      </w:del>
      <w:ins w:id="148" w:author="Gherman Uritskiy" w:date="2019-04-10T12:41:00Z">
        <w:r w:rsidR="00E62C90" w:rsidRPr="000C1BF8">
          <w:rPr>
            <w:sz w:val="24"/>
            <w:szCs w:val="24"/>
          </w:rPr>
          <w:t xml:space="preserve"> (Data S1)</w:t>
        </w:r>
        <w:r w:rsidRPr="000C1BF8">
          <w:rPr>
            <w:sz w:val="24"/>
            <w:szCs w:val="24"/>
          </w:rPr>
          <w:t>.</w:t>
        </w:r>
      </w:ins>
      <w:r w:rsidRPr="000C1BF8">
        <w:rPr>
          <w:sz w:val="24"/>
          <w:szCs w:val="24"/>
        </w:rPr>
        <w:t xml:space="preserve"> The taxonomic composition of the samples was visualized with summarize_taxa_through_plots.py (default options</w:t>
      </w:r>
      <w:ins w:id="149" w:author="Gherman Uritskiy" w:date="2019-04-10T12:41:00Z">
        <w:r w:rsidR="00E62C90" w:rsidRPr="000C1BF8">
          <w:rPr>
            <w:sz w:val="24"/>
            <w:szCs w:val="24"/>
          </w:rPr>
          <w:t>; Data S2, S3</w:t>
        </w:r>
      </w:ins>
      <w:r w:rsidRPr="000C1BF8">
        <w:rPr>
          <w:sz w:val="24"/>
          <w:szCs w:val="24"/>
        </w:rPr>
        <w:t xml:space="preserve">). The beta diversity metrics of samples from the two sites were compared by normalizing the OTU tables with normalize_table.py (default options), and then running beta_diversity.py (-m </w:t>
      </w:r>
      <w:proofErr w:type="spellStart"/>
      <w:r w:rsidRPr="000C1BF8">
        <w:rPr>
          <w:sz w:val="24"/>
          <w:szCs w:val="24"/>
        </w:rPr>
        <w:t>unweighted_unifrac</w:t>
      </w:r>
      <w:proofErr w:type="spellEnd"/>
      <w:r w:rsidRPr="000C1BF8">
        <w:rPr>
          <w:sz w:val="24"/>
          <w:szCs w:val="24"/>
        </w:rPr>
        <w:t xml:space="preserve">, </w:t>
      </w:r>
      <w:proofErr w:type="spellStart"/>
      <w:r w:rsidRPr="000C1BF8">
        <w:rPr>
          <w:sz w:val="24"/>
          <w:szCs w:val="24"/>
        </w:rPr>
        <w:t>weighted_unifrac</w:t>
      </w:r>
      <w:proofErr w:type="spellEnd"/>
      <w:r w:rsidRPr="000C1BF8">
        <w:rPr>
          <w:sz w:val="24"/>
          <w:szCs w:val="24"/>
        </w:rPr>
        <w:t xml:space="preserve">). The sample dissimilarity matrices were visualized on </w:t>
      </w:r>
      <w:proofErr w:type="spellStart"/>
      <w:r w:rsidRPr="000C1BF8">
        <w:rPr>
          <w:sz w:val="24"/>
          <w:szCs w:val="24"/>
        </w:rPr>
        <w:t>PCoA</w:t>
      </w:r>
      <w:proofErr w:type="spellEnd"/>
      <w:r w:rsidRPr="000C1BF8">
        <w:rPr>
          <w:sz w:val="24"/>
          <w:szCs w:val="24"/>
        </w:rPr>
        <w:t xml:space="preserve"> plots with principal_coordinates.py (default parameters) and clustered heat maps with </w:t>
      </w:r>
      <w:proofErr w:type="spellStart"/>
      <w:r w:rsidRPr="000C1BF8">
        <w:rPr>
          <w:sz w:val="24"/>
          <w:szCs w:val="24"/>
        </w:rPr>
        <w:t>clustermap</w:t>
      </w:r>
      <w:proofErr w:type="spellEnd"/>
      <w:r w:rsidRPr="000C1BF8">
        <w:rPr>
          <w:sz w:val="24"/>
          <w:szCs w:val="24"/>
        </w:rPr>
        <w:t xml:space="preserve"> in </w:t>
      </w:r>
      <w:proofErr w:type="spellStart"/>
      <w:r w:rsidRPr="000C1BF8">
        <w:rPr>
          <w:sz w:val="24"/>
          <w:szCs w:val="24"/>
        </w:rPr>
        <w:t>Seaborn</w:t>
      </w:r>
      <w:proofErr w:type="spellEnd"/>
      <w:r w:rsidRPr="000C1BF8">
        <w:rPr>
          <w:sz w:val="24"/>
          <w:szCs w:val="24"/>
        </w:rPr>
        <w:t xml:space="preserve">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metric=‘correlation’). Group significance was determined with compare_categories.py (--method=</w:t>
      </w:r>
      <w:proofErr w:type="spellStart"/>
      <w:r w:rsidRPr="000C1BF8">
        <w:rPr>
          <w:sz w:val="24"/>
          <w:szCs w:val="24"/>
        </w:rPr>
        <w:t>permanova</w:t>
      </w:r>
      <w:proofErr w:type="spellEnd"/>
      <w:r w:rsidRPr="000C1BF8">
        <w:rPr>
          <w:sz w:val="24"/>
          <w:szCs w:val="24"/>
        </w:rPr>
        <w:t xml:space="preserve">). Relative similarity between metadata categories (harvest dates) was calculated with the make_distance_boxplots.py statistical package, which summarized the distances between pairs of sample groups (from Weighted or Unweighted </w:t>
      </w:r>
      <w:proofErr w:type="spellStart"/>
      <w:r w:rsidRPr="000C1BF8">
        <w:rPr>
          <w:sz w:val="24"/>
          <w:szCs w:val="24"/>
        </w:rPr>
        <w:t>Unifrac</w:t>
      </w:r>
      <w:proofErr w:type="spellEnd"/>
      <w:r w:rsidRPr="000C1BF8">
        <w:rPr>
          <w:sz w:val="24"/>
          <w:szCs w:val="24"/>
        </w:rPr>
        <w:t xml:space="preserve">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2" w:history="1">
        <w:r w:rsidRPr="000C1BF8">
          <w:rPr>
            <w:rStyle w:val="Hyperlink"/>
            <w:sz w:val="24"/>
            <w:szCs w:val="24"/>
          </w:rPr>
          <w:t>https://github.com/ursky/timeline_paper</w:t>
        </w:r>
      </w:hyperlink>
      <w:ins w:id="150" w:author="Gherman Uritskiy" w:date="2019-04-10T12:41:00Z">
        <w:r w:rsidR="009438BD" w:rsidRPr="000C1BF8">
          <w:rPr>
            <w:rStyle w:val="Hyperlink"/>
            <w:sz w:val="24"/>
            <w:szCs w:val="24"/>
          </w:rPr>
          <w:t>.</w:t>
        </w:r>
      </w:ins>
    </w:p>
    <w:p w14:paraId="0FB1B2FE" w14:textId="77777777" w:rsidR="00964E17" w:rsidRPr="000C1BF8" w:rsidRDefault="00964E17" w:rsidP="00964E17">
      <w:pPr>
        <w:ind w:left="450" w:right="-633"/>
        <w:rPr>
          <w:sz w:val="24"/>
          <w:szCs w:val="24"/>
        </w:rPr>
      </w:pPr>
    </w:p>
    <w:p w14:paraId="2F2C80EF" w14:textId="659E9B58" w:rsidR="00964E17" w:rsidRPr="000C1BF8" w:rsidRDefault="00964E17" w:rsidP="00964E17">
      <w:pPr>
        <w:ind w:left="450" w:right="-633"/>
        <w:outlineLvl w:val="0"/>
        <w:rPr>
          <w:sz w:val="24"/>
          <w:szCs w:val="24"/>
          <w:u w:val="single"/>
        </w:rPr>
      </w:pPr>
      <w:del w:id="151" w:author="Gherman Uritskiy" w:date="2019-04-10T12:41:00Z">
        <w:r w:rsidRPr="00B135B8">
          <w:rPr>
            <w:sz w:val="24"/>
            <w:szCs w:val="24"/>
            <w:u w:val="single"/>
          </w:rPr>
          <w:delText>WMG</w:delText>
        </w:r>
      </w:del>
      <w:ins w:id="152" w:author="Gherman Uritskiy" w:date="2019-04-10T12:41:00Z">
        <w:r w:rsidR="00B8234C" w:rsidRPr="000C1BF8">
          <w:rPr>
            <w:sz w:val="24"/>
            <w:szCs w:val="24"/>
            <w:u w:val="single"/>
          </w:rPr>
          <w:t>P</w:t>
        </w:r>
        <w:r w:rsidRPr="000C1BF8">
          <w:rPr>
            <w:sz w:val="24"/>
            <w:szCs w:val="24"/>
            <w:u w:val="single"/>
          </w:rPr>
          <w:t>rocessing</w:t>
        </w:r>
        <w:r w:rsidR="00B8234C" w:rsidRPr="000C1BF8">
          <w:rPr>
            <w:sz w:val="24"/>
            <w:szCs w:val="24"/>
            <w:u w:val="single"/>
          </w:rPr>
          <w:t xml:space="preserve"> shotgun metagenomic</w:t>
        </w:r>
      </w:ins>
      <w:r w:rsidR="00B8234C" w:rsidRPr="000C1BF8">
        <w:rPr>
          <w:sz w:val="24"/>
          <w:szCs w:val="24"/>
          <w:u w:val="single"/>
        </w:rPr>
        <w:t xml:space="preserve"> sequence </w:t>
      </w:r>
      <w:del w:id="153" w:author="Gherman Uritskiy" w:date="2019-04-10T12:41:00Z">
        <w:r w:rsidRPr="00B135B8">
          <w:rPr>
            <w:sz w:val="24"/>
            <w:szCs w:val="24"/>
            <w:u w:val="single"/>
          </w:rPr>
          <w:delText>processing</w:delText>
        </w:r>
      </w:del>
      <w:ins w:id="154" w:author="Gherman Uritskiy" w:date="2019-04-10T12:41:00Z">
        <w:r w:rsidR="00B8234C" w:rsidRPr="000C1BF8">
          <w:rPr>
            <w:sz w:val="24"/>
            <w:szCs w:val="24"/>
            <w:u w:val="single"/>
          </w:rPr>
          <w:t>data</w:t>
        </w:r>
      </w:ins>
    </w:p>
    <w:p w14:paraId="595B0F50" w14:textId="64513892" w:rsidR="00964E17" w:rsidRPr="000C1BF8" w:rsidRDefault="00964E17" w:rsidP="00964E17">
      <w:pPr>
        <w:ind w:left="450" w:right="-633"/>
        <w:rPr>
          <w:rStyle w:val="Hyperlink"/>
          <w:sz w:val="24"/>
          <w:szCs w:val="24"/>
        </w:rPr>
      </w:pPr>
      <w:r w:rsidRPr="000C1BF8">
        <w:rPr>
          <w:sz w:val="24"/>
          <w:szCs w:val="24"/>
        </w:rPr>
        <w:t xml:space="preserve">The de-multiplexed WMG sequencing reads were processed with the complete metaWRAP v0.8.2 pipeline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with recommended databases on a UNIX cluster with 48 cores and 1024GB of RAM available. Read trimming and human contamination removal was done by the metaWRAP </w:t>
      </w:r>
      <w:proofErr w:type="spellStart"/>
      <w:r w:rsidRPr="000C1BF8">
        <w:rPr>
          <w:sz w:val="24"/>
          <w:szCs w:val="24"/>
        </w:rPr>
        <w:t>Read_qc</w:t>
      </w:r>
      <w:proofErr w:type="spellEnd"/>
      <w:r w:rsidRPr="000C1BF8">
        <w:rPr>
          <w:sz w:val="24"/>
          <w:szCs w:val="24"/>
        </w:rPr>
        <w:t xml:space="preserve"> module (default parameters) on each separate sample. The taxonomic profiling was done on the trimmed reads with the metaWRAP Kraken module </w:t>
      </w:r>
      <w:r w:rsidR="004F13E8" w:rsidRPr="000C1BF8">
        <w:rPr>
          <w:sz w:val="24"/>
          <w:szCs w:val="24"/>
        </w:rPr>
        <w:fldChar w:fldCharType="begin"/>
      </w:r>
      <w:r w:rsidR="00007911">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0C1BF8">
        <w:rPr>
          <w:sz w:val="24"/>
          <w:szCs w:val="24"/>
        </w:rPr>
        <w:fldChar w:fldCharType="separate"/>
      </w:r>
      <w:r w:rsidR="00007911">
        <w:rPr>
          <w:noProof/>
          <w:sz w:val="24"/>
          <w:szCs w:val="24"/>
        </w:rPr>
        <w:t>(33)</w:t>
      </w:r>
      <w:r w:rsidR="004F13E8" w:rsidRPr="000C1BF8">
        <w:rPr>
          <w:sz w:val="24"/>
          <w:szCs w:val="24"/>
        </w:rPr>
        <w:fldChar w:fldCharType="end"/>
      </w:r>
      <w:r w:rsidRPr="000C1BF8">
        <w:rPr>
          <w:sz w:val="24"/>
          <w:szCs w:val="24"/>
        </w:rPr>
        <w:t xml:space="preserve"> (default parameters, standard KRAKEN database, 2017). The reads from all samples from the 3 sampling sites were individually assembled (for </w:t>
      </w:r>
      <w:proofErr w:type="spellStart"/>
      <w:r w:rsidRPr="000C1BF8">
        <w:rPr>
          <w:i/>
          <w:sz w:val="24"/>
          <w:szCs w:val="24"/>
        </w:rPr>
        <w:t>pI</w:t>
      </w:r>
      <w:proofErr w:type="spellEnd"/>
      <w:r w:rsidRPr="000C1BF8">
        <w:rPr>
          <w:i/>
          <w:sz w:val="24"/>
          <w:szCs w:val="24"/>
        </w:rPr>
        <w:t xml:space="preserve"> </w:t>
      </w:r>
      <w:r w:rsidRPr="000C1BF8">
        <w:rPr>
          <w:sz w:val="24"/>
          <w:szCs w:val="24"/>
        </w:rPr>
        <w:t>calculations) and co-assembled (for all other analysis) with the metaWRAP Assembly module (--use-</w:t>
      </w:r>
      <w:proofErr w:type="spellStart"/>
      <w:del w:id="155" w:author="Gherman Uritskiy" w:date="2019-04-10T12:41:00Z">
        <w:r w:rsidRPr="00B135B8">
          <w:rPr>
            <w:sz w:val="24"/>
            <w:szCs w:val="24"/>
          </w:rPr>
          <w:delText>metastades</w:delText>
        </w:r>
      </w:del>
      <w:ins w:id="156" w:author="Gherman Uritskiy" w:date="2019-04-10T12:41:00Z">
        <w:r w:rsidRPr="000C1BF8">
          <w:rPr>
            <w:sz w:val="24"/>
            <w:szCs w:val="24"/>
          </w:rPr>
          <w:t>metas</w:t>
        </w:r>
        <w:r w:rsidR="00F30947" w:rsidRPr="000C1BF8">
          <w:rPr>
            <w:sz w:val="24"/>
            <w:szCs w:val="24"/>
          </w:rPr>
          <w:t>p</w:t>
        </w:r>
        <w:r w:rsidRPr="000C1BF8">
          <w:rPr>
            <w:sz w:val="24"/>
            <w:szCs w:val="24"/>
          </w:rPr>
          <w:t>ades</w:t>
        </w:r>
      </w:ins>
      <w:proofErr w:type="spellEnd"/>
      <w:r w:rsidRPr="000C1BF8">
        <w:rPr>
          <w:sz w:val="24"/>
          <w:szCs w:val="24"/>
        </w:rPr>
        <w:t xml:space="preserve"> option) </w:t>
      </w:r>
      <w:r w:rsidR="004F13E8" w:rsidRPr="000C1BF8">
        <w:rPr>
          <w:sz w:val="24"/>
          <w:szCs w:val="24"/>
        </w:rPr>
        <w:fldChar w:fldCharType="begin"/>
      </w:r>
      <w:r w:rsidR="00007911">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0C1BF8">
        <w:rPr>
          <w:sz w:val="24"/>
          <w:szCs w:val="24"/>
        </w:rPr>
        <w:fldChar w:fldCharType="separate"/>
      </w:r>
      <w:r w:rsidR="00007911">
        <w:rPr>
          <w:noProof/>
          <w:sz w:val="24"/>
          <w:szCs w:val="24"/>
        </w:rPr>
        <w:t>(34)</w:t>
      </w:r>
      <w:r w:rsidR="004F13E8" w:rsidRPr="000C1BF8">
        <w:rPr>
          <w:sz w:val="24"/>
          <w:szCs w:val="24"/>
        </w:rPr>
        <w:fldChar w:fldCharType="end"/>
      </w:r>
      <w:r w:rsidRPr="000C1BF8">
        <w:rPr>
          <w:sz w:val="24"/>
          <w:szCs w:val="24"/>
        </w:rPr>
        <w:t xml:space="preserve">.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w:t>
      </w:r>
      <w:proofErr w:type="spellStart"/>
      <w:r w:rsidRPr="000C1BF8">
        <w:rPr>
          <w:sz w:val="24"/>
          <w:szCs w:val="24"/>
        </w:rPr>
        <w:t>metaWRAP’s</w:t>
      </w:r>
      <w:proofErr w:type="spellEnd"/>
      <w:r w:rsidRPr="000C1BF8">
        <w:rPr>
          <w:sz w:val="24"/>
          <w:szCs w:val="24"/>
        </w:rPr>
        <w:t xml:space="preserve"> </w:t>
      </w:r>
      <w:proofErr w:type="spellStart"/>
      <w:r w:rsidRPr="000C1BF8">
        <w:rPr>
          <w:sz w:val="24"/>
          <w:szCs w:val="24"/>
        </w:rPr>
        <w:t>Bin_refinement</w:t>
      </w:r>
      <w:proofErr w:type="spellEnd"/>
      <w:r w:rsidRPr="000C1BF8">
        <w:rPr>
          <w:sz w:val="24"/>
          <w:szCs w:val="24"/>
        </w:rPr>
        <w:t xml:space="preserve"> module (-c 70 -x 5 options</w:t>
      </w:r>
      <w:del w:id="157" w:author="Gherman Uritskiy" w:date="2019-04-10T12:41:00Z">
        <w:r w:rsidRPr="00B135B8">
          <w:rPr>
            <w:sz w:val="24"/>
            <w:szCs w:val="24"/>
          </w:rPr>
          <w:delText xml:space="preserve">). The bins and the contig taxonomy were then visualized with the Blobology </w:delText>
        </w:r>
        <w:r>
          <w:rPr>
            <w:sz w:val="24"/>
            <w:szCs w:val="24"/>
          </w:rPr>
          <w:fldChar w:fldCharType="begin"/>
        </w:r>
        <w:r w:rsidR="00F04A66">
          <w:rPr>
            <w:sz w:val="24"/>
            <w:szCs w:val="24"/>
          </w:rPr>
          <w:delInstrText xml:space="preserve"> ADDIN EN.CITE &lt;EndNote&gt;&lt;Cite&gt;&lt;Author&gt;Kumar&lt;/Author&gt;&lt;Year&gt;2013&lt;/Year&gt;&lt;RecNum&gt;8279&lt;/RecNum&gt;&lt;DisplayText&gt;(35)&lt;/DisplayText&gt;&lt;record&gt;&lt;rec-number&gt;8279&lt;/rec-number&gt;&lt;foreign-keys&gt;&lt;key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Pr>
            <w:sz w:val="24"/>
            <w:szCs w:val="24"/>
          </w:rPr>
          <w:fldChar w:fldCharType="separate"/>
        </w:r>
        <w:r w:rsidR="00F04A66">
          <w:rPr>
            <w:noProof/>
            <w:sz w:val="24"/>
            <w:szCs w:val="24"/>
          </w:rPr>
          <w:delText>(35)</w:delText>
        </w:r>
        <w:r>
          <w:rPr>
            <w:sz w:val="24"/>
            <w:szCs w:val="24"/>
          </w:rPr>
          <w:fldChar w:fldCharType="end"/>
        </w:r>
        <w:r w:rsidRPr="00B135B8">
          <w:rPr>
            <w:sz w:val="24"/>
            <w:szCs w:val="24"/>
          </w:rPr>
          <w:delText xml:space="preserve"> module (--bins option specified), classified with the Classify_bins module (default parameters), and</w:delText>
        </w:r>
      </w:del>
      <w:ins w:id="158" w:author="Gherman Uritskiy" w:date="2019-04-10T12:41:00Z">
        <w:r w:rsidR="00075C8C" w:rsidRPr="000C1BF8">
          <w:rPr>
            <w:sz w:val="24"/>
            <w:szCs w:val="24"/>
          </w:rPr>
          <w:t>; Data S4</w:t>
        </w:r>
        <w:r w:rsidRPr="000C1BF8">
          <w:rPr>
            <w:sz w:val="24"/>
            <w:szCs w:val="24"/>
          </w:rPr>
          <w:t>). The bins</w:t>
        </w:r>
        <w:r w:rsidR="00F31A36" w:rsidRPr="000C1BF8">
          <w:rPr>
            <w:sz w:val="24"/>
            <w:szCs w:val="24"/>
          </w:rPr>
          <w:t xml:space="preserve"> were then</w:t>
        </w:r>
      </w:ins>
      <w:r w:rsidR="00F31A36" w:rsidRPr="000C1BF8">
        <w:rPr>
          <w:sz w:val="24"/>
          <w:szCs w:val="24"/>
        </w:rPr>
        <w:t xml:space="preserve"> </w:t>
      </w:r>
      <w:r w:rsidRPr="000C1BF8">
        <w:rPr>
          <w:sz w:val="24"/>
          <w:szCs w:val="24"/>
        </w:rPr>
        <w:t xml:space="preserve">quantified by Salmon </w:t>
      </w:r>
      <w:del w:id="159" w:author="Gherman Uritskiy" w:date="2019-04-10T12:41:00Z">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del>
      <w:ins w:id="160" w:author="Gherman Uritskiy" w:date="2019-04-10T12:41:00Z">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ins>
      <w:r w:rsidRPr="000C1BF8">
        <w:rPr>
          <w:sz w:val="24"/>
          <w:szCs w:val="24"/>
        </w:rPr>
        <w:t xml:space="preserve"> with the </w:t>
      </w:r>
      <w:proofErr w:type="spellStart"/>
      <w:r w:rsidRPr="000C1BF8">
        <w:rPr>
          <w:sz w:val="24"/>
          <w:szCs w:val="24"/>
        </w:rPr>
        <w:t>Quant_bins</w:t>
      </w:r>
      <w:proofErr w:type="spellEnd"/>
      <w:r w:rsidRPr="000C1BF8">
        <w:rPr>
          <w:sz w:val="24"/>
          <w:szCs w:val="24"/>
        </w:rPr>
        <w:t xml:space="preserve"> module (default parameters). Contig read depth was estimated for each sample with the </w:t>
      </w:r>
      <w:proofErr w:type="spellStart"/>
      <w:r w:rsidRPr="000C1BF8">
        <w:rPr>
          <w:sz w:val="24"/>
          <w:szCs w:val="24"/>
        </w:rPr>
        <w:t>metaWRAP’s</w:t>
      </w:r>
      <w:proofErr w:type="spellEnd"/>
      <w:r w:rsidRPr="000C1BF8">
        <w:rPr>
          <w:sz w:val="24"/>
          <w:szCs w:val="24"/>
        </w:rPr>
        <w:t xml:space="preserve"> </w:t>
      </w:r>
      <w:proofErr w:type="spellStart"/>
      <w:r w:rsidRPr="000C1BF8">
        <w:rPr>
          <w:sz w:val="24"/>
          <w:szCs w:val="24"/>
        </w:rPr>
        <w:t>Quant_bins</w:t>
      </w:r>
      <w:proofErr w:type="spellEnd"/>
      <w:r w:rsidRPr="000C1BF8">
        <w:rPr>
          <w:sz w:val="24"/>
          <w:szCs w:val="24"/>
        </w:rPr>
        <w:t xml:space="preserve"> module, and the weighted contig abundance calculated by multiplying the </w:t>
      </w:r>
      <w:proofErr w:type="spellStart"/>
      <w:r w:rsidRPr="000C1BF8">
        <w:rPr>
          <w:sz w:val="24"/>
          <w:szCs w:val="24"/>
        </w:rPr>
        <w:t>contig’s</w:t>
      </w:r>
      <w:proofErr w:type="spellEnd"/>
      <w:r w:rsidRPr="000C1BF8">
        <w:rPr>
          <w:sz w:val="24"/>
          <w:szCs w:val="24"/>
        </w:rPr>
        <w:t xml:space="preserve"> depth by its length, and standardizing to the total contig abundance in each replicate Detailed scripts for the entire analysis pipeline can be found at</w:t>
      </w:r>
      <w:r w:rsidRPr="000C1BF8" w:rsidDel="00AF48B7">
        <w:rPr>
          <w:sz w:val="24"/>
          <w:szCs w:val="24"/>
        </w:rPr>
        <w:t xml:space="preserve"> </w:t>
      </w:r>
      <w:hyperlink r:id="rId13" w:history="1">
        <w:r w:rsidRPr="000C1BF8">
          <w:rPr>
            <w:rStyle w:val="Hyperlink"/>
            <w:sz w:val="24"/>
            <w:szCs w:val="24"/>
          </w:rPr>
          <w:t>https://github.com/ursky/timeline_paper</w:t>
        </w:r>
      </w:hyperlink>
      <w:ins w:id="161" w:author="Gherman Uritskiy" w:date="2019-04-10T12:41:00Z">
        <w:r w:rsidR="00240092" w:rsidRPr="000C1BF8">
          <w:rPr>
            <w:rStyle w:val="Hyperlink"/>
            <w:sz w:val="24"/>
            <w:szCs w:val="24"/>
          </w:rPr>
          <w:t>.</w:t>
        </w:r>
      </w:ins>
    </w:p>
    <w:p w14:paraId="15675CA3" w14:textId="77777777" w:rsidR="00964E17" w:rsidRPr="000C1BF8" w:rsidRDefault="00964E17" w:rsidP="00964E17">
      <w:pPr>
        <w:ind w:left="450" w:right="-633"/>
        <w:rPr>
          <w:sz w:val="24"/>
          <w:szCs w:val="24"/>
        </w:rPr>
      </w:pPr>
    </w:p>
    <w:p w14:paraId="39599442" w14:textId="77777777" w:rsidR="00964E17" w:rsidRPr="000C1BF8" w:rsidRDefault="00964E17" w:rsidP="00964E17">
      <w:pPr>
        <w:ind w:left="450" w:right="-633"/>
        <w:outlineLvl w:val="0"/>
        <w:rPr>
          <w:sz w:val="24"/>
          <w:szCs w:val="24"/>
          <w:u w:val="single"/>
        </w:rPr>
      </w:pPr>
      <w:r w:rsidRPr="000C1BF8">
        <w:rPr>
          <w:sz w:val="24"/>
          <w:szCs w:val="24"/>
          <w:u w:val="single"/>
        </w:rPr>
        <w:t>Functional annotation</w:t>
      </w:r>
    </w:p>
    <w:p w14:paraId="20F52E5E" w14:textId="77777777" w:rsidR="00964E17" w:rsidRPr="00B135B8" w:rsidRDefault="00964E17" w:rsidP="00964E17">
      <w:pPr>
        <w:ind w:left="450" w:right="-633"/>
        <w:rPr>
          <w:del w:id="162" w:author="Gherman Uritskiy" w:date="2019-04-10T12:41:00Z"/>
          <w:sz w:val="24"/>
          <w:szCs w:val="24"/>
        </w:rPr>
      </w:pPr>
      <w:r w:rsidRPr="000C1BF8">
        <w:rPr>
          <w:sz w:val="24"/>
          <w:szCs w:val="24"/>
        </w:rPr>
        <w:t xml:space="preserve">Gene prediction and functional annotation of the co-assembly was done with the JGI Integrated Microbial Genomes &amp; Microbiomes (IMG) </w:t>
      </w:r>
      <w:r w:rsidR="004F13E8" w:rsidRPr="000C1BF8">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w:t>
      </w:r>
      <w:del w:id="163" w:author="Gherman Uritskiy" w:date="2019-04-10T12:41:00Z">
        <w:r w:rsidR="00F04A66">
          <w:rPr>
            <w:noProof/>
            <w:sz w:val="24"/>
            <w:szCs w:val="24"/>
          </w:rPr>
          <w:delText>7</w:delText>
        </w:r>
      </w:del>
      <w:ins w:id="164" w:author="Gherman Uritskiy" w:date="2019-04-10T12:41:00Z">
        <w:r w:rsidR="00007911">
          <w:rPr>
            <w:noProof/>
            <w:sz w:val="24"/>
            <w:szCs w:val="24"/>
          </w:rPr>
          <w:t>6</w:t>
        </w:r>
      </w:ins>
      <w:r w:rsidR="00007911">
        <w:rPr>
          <w:noProof/>
          <w:sz w:val="24"/>
          <w:szCs w:val="24"/>
        </w:rPr>
        <w:t>)</w:t>
      </w:r>
      <w:r w:rsidR="004F13E8" w:rsidRPr="000C1BF8">
        <w:rPr>
          <w:sz w:val="24"/>
          <w:szCs w:val="24"/>
        </w:rPr>
        <w:fldChar w:fldCharType="end"/>
      </w:r>
      <w:del w:id="165" w:author="Gherman Uritskiy" w:date="2019-04-10T12:41:00Z">
        <w:r w:rsidRPr="00B135B8">
          <w:rPr>
            <w:sz w:val="24"/>
            <w:szCs w:val="24"/>
          </w:rPr>
          <w:delText xml:space="preserve"> annotation service. Gene relative abundances were taken as the average read depth of the contigs carrying those genes (estimated with Salmon </w:delText>
        </w:r>
        <w:r>
          <w:rPr>
            <w:sz w:val="24"/>
            <w:szCs w:val="24"/>
          </w:rPr>
          <w:fldChar w:fldCharType="begin"/>
        </w:r>
        <w:r w:rsidR="00F04A66">
          <w:rPr>
            <w:sz w:val="24"/>
            <w:szCs w:val="24"/>
          </w:rPr>
          <w:delInstrText xml:space="preserve"> ADDIN EN.CITE &lt;EndNote&gt;&lt;Cite&gt;&lt;Author&gt;Patro&lt;/Author&gt;&lt;Year&gt;2017&lt;/Year&gt;&lt;RecNum&gt;8556&lt;/RecNum&gt;&lt;DisplayText&gt;(36)&lt;/DisplayText&gt;&lt;record&gt;&lt;rec-number&gt;8556&lt;/rec-number&gt;&lt;foreign-keys&gt;&lt;key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Pr>
            <w:sz w:val="24"/>
            <w:szCs w:val="24"/>
          </w:rPr>
          <w:fldChar w:fldCharType="separate"/>
        </w:r>
        <w:r w:rsidR="00F04A66">
          <w:rPr>
            <w:noProof/>
            <w:sz w:val="24"/>
            <w:szCs w:val="24"/>
          </w:rPr>
          <w:delText>(36)</w:delText>
        </w:r>
        <w:r>
          <w:rPr>
            <w:sz w:val="24"/>
            <w:szCs w:val="24"/>
          </w:rPr>
          <w:fldChar w:fldCharType="end"/>
        </w:r>
        <w:r w:rsidRPr="00B135B8">
          <w:rPr>
            <w:sz w:val="24"/>
            <w:szCs w:val="24"/>
          </w:rPr>
          <w:delText xml:space="preserve">. KEGG KO identifiers were linked to their respective functions using the KEGG BRITE pathway classification </w:delText>
        </w:r>
        <w:r>
          <w:rPr>
            <w:sz w:val="24"/>
            <w:szCs w:val="24"/>
          </w:rPr>
          <w:fldChar w:fldCharType="begin"/>
        </w:r>
        <w:r w:rsidR="00F04A66">
          <w:rPr>
            <w:sz w:val="24"/>
            <w:szCs w:val="24"/>
          </w:rPr>
          <w:delInstrText xml:space="preserve"> ADDIN EN.CITE &lt;EndNote&gt;&lt;Cite&gt;&lt;Author&gt;Kanehisa&lt;/Author&gt;&lt;Year&gt;2016&lt;/Year&gt;&lt;RecNum&gt;8829&lt;/RecNum&gt;&lt;DisplayText&gt;(38)&lt;/DisplayText&gt;&lt;record&gt;&lt;rec-number&gt;8829&lt;/rec-number&gt;&lt;foreign-keys&gt;&lt;key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delInstrText>
        </w:r>
        <w:r>
          <w:rPr>
            <w:sz w:val="24"/>
            <w:szCs w:val="24"/>
          </w:rPr>
          <w:fldChar w:fldCharType="separate"/>
        </w:r>
        <w:r w:rsidR="00F04A66">
          <w:rPr>
            <w:noProof/>
            <w:sz w:val="24"/>
            <w:szCs w:val="24"/>
          </w:rPr>
          <w:delText>(38)</w:delText>
        </w:r>
        <w:r>
          <w:rPr>
            <w:sz w:val="24"/>
            <w:szCs w:val="24"/>
          </w:rPr>
          <w:fldChar w:fldCharType="end"/>
        </w:r>
        <w:r w:rsidRPr="00B135B8">
          <w:rPr>
            <w:sz w:val="24"/>
            <w:szCs w:val="24"/>
          </w:rPr>
          <w:delText>. KEGG pathway relative abundances were calculated as the sum of read depths of genes (estimated from the read depths of the contigs carrying them) classified to be part of the pathway.</w:delText>
        </w:r>
      </w:del>
    </w:p>
    <w:p w14:paraId="79009E44" w14:textId="77777777" w:rsidR="00964E17" w:rsidRPr="00B135B8" w:rsidRDefault="00964E17" w:rsidP="00964E17">
      <w:pPr>
        <w:ind w:left="450" w:right="-633"/>
        <w:rPr>
          <w:del w:id="166" w:author="Gherman Uritskiy" w:date="2019-04-10T12:41:00Z"/>
          <w:sz w:val="24"/>
          <w:szCs w:val="24"/>
        </w:rPr>
      </w:pPr>
    </w:p>
    <w:p w14:paraId="27C499E8" w14:textId="77777777" w:rsidR="00964E17" w:rsidRPr="00B135B8" w:rsidRDefault="00964E17" w:rsidP="00964E17">
      <w:pPr>
        <w:ind w:left="450" w:right="-633"/>
        <w:outlineLvl w:val="0"/>
        <w:rPr>
          <w:del w:id="167" w:author="Gherman Uritskiy" w:date="2019-04-10T12:41:00Z"/>
          <w:sz w:val="24"/>
          <w:szCs w:val="24"/>
          <w:u w:val="single"/>
        </w:rPr>
      </w:pPr>
      <w:del w:id="168" w:author="Gherman Uritskiy" w:date="2019-04-10T12:41:00Z">
        <w:r w:rsidRPr="00B135B8">
          <w:rPr>
            <w:sz w:val="24"/>
            <w:szCs w:val="24"/>
            <w:u w:val="single"/>
          </w:rPr>
          <w:delText>Isoelectric point (</w:delText>
        </w:r>
        <w:r w:rsidRPr="00B135B8">
          <w:rPr>
            <w:i/>
            <w:sz w:val="24"/>
            <w:szCs w:val="24"/>
            <w:u w:val="single"/>
          </w:rPr>
          <w:delText>pI</w:delText>
        </w:r>
        <w:r w:rsidRPr="00B135B8">
          <w:rPr>
            <w:sz w:val="24"/>
            <w:szCs w:val="24"/>
            <w:u w:val="single"/>
          </w:rPr>
          <w:delText>) analysis</w:delText>
        </w:r>
      </w:del>
    </w:p>
    <w:p w14:paraId="3C9986E9" w14:textId="3C510EDB" w:rsidR="00964E17" w:rsidRPr="000C1BF8" w:rsidRDefault="00964E17" w:rsidP="00964E17">
      <w:pPr>
        <w:ind w:left="450" w:right="-633"/>
        <w:rPr>
          <w:ins w:id="169" w:author="Gherman Uritskiy" w:date="2019-04-10T12:41:00Z"/>
          <w:sz w:val="24"/>
          <w:szCs w:val="24"/>
        </w:rPr>
      </w:pPr>
      <w:del w:id="170" w:author="Gherman Uritskiy" w:date="2019-04-10T12:41:00Z">
        <w:r w:rsidRPr="00B135B8">
          <w:rPr>
            <w:sz w:val="24"/>
            <w:szCs w:val="24"/>
          </w:rPr>
          <w:delText xml:space="preserve">The average </w:delText>
        </w:r>
        <w:r w:rsidRPr="00B135B8">
          <w:rPr>
            <w:i/>
            <w:sz w:val="24"/>
            <w:szCs w:val="24"/>
            <w:u w:val="single"/>
          </w:rPr>
          <w:delText>pI</w:delText>
        </w:r>
        <w:r w:rsidRPr="00B135B8" w:rsidDel="00A058A0">
          <w:rPr>
            <w:sz w:val="24"/>
            <w:szCs w:val="24"/>
          </w:rPr>
          <w:delText xml:space="preserve"> </w:delText>
        </w:r>
        <w:r w:rsidRPr="00B135B8">
          <w:rPr>
            <w:sz w:val="24"/>
            <w:szCs w:val="24"/>
          </w:rPr>
          <w:delText xml:space="preserve">of gene pools were calculated from individual replicate metagenomic assemblies. Open reading frames (ORFs) were predicted by PRODIGAL </w:delText>
        </w:r>
        <w:r>
          <w:rPr>
            <w:sz w:val="24"/>
            <w:szCs w:val="24"/>
          </w:rPr>
          <w:fldChar w:fldCharType="begin"/>
        </w:r>
        <w:r w:rsidR="00F04A66">
          <w:rPr>
            <w:sz w:val="24"/>
            <w:szCs w:val="24"/>
          </w:rPr>
          <w:delInstrText xml:space="preserve"> ADDIN EN.CITE &lt;EndNote&gt;&lt;Cite&gt;&lt;Author&gt;Hyatt&lt;/Author&gt;&lt;Year&gt;2010&lt;/Year&gt;&lt;RecNum&gt;8093&lt;/RecNum&gt;&lt;DisplayText&gt;(39)&lt;/DisplayText&gt;&lt;record&gt;&lt;rec-number&gt;8093&lt;/rec-number&gt;&lt;foreign-keys&gt;&lt;key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delInstrText>
        </w:r>
        <w:r>
          <w:rPr>
            <w:sz w:val="24"/>
            <w:szCs w:val="24"/>
          </w:rPr>
          <w:fldChar w:fldCharType="separate"/>
        </w:r>
        <w:r w:rsidR="00F04A66">
          <w:rPr>
            <w:noProof/>
            <w:sz w:val="24"/>
            <w:szCs w:val="24"/>
          </w:rPr>
          <w:delText>(39)</w:delText>
        </w:r>
        <w:r>
          <w:rPr>
            <w:sz w:val="24"/>
            <w:szCs w:val="24"/>
          </w:rPr>
          <w:fldChar w:fldCharType="end"/>
        </w:r>
        <w:r w:rsidRPr="00B135B8">
          <w:rPr>
            <w:sz w:val="24"/>
            <w:szCs w:val="24"/>
          </w:rPr>
          <w:delText xml:space="preserve"> with the use of metaWRAP</w:delText>
        </w:r>
        <w:r w:rsidR="007156CC">
          <w:rPr>
            <w:sz w:val="24"/>
            <w:szCs w:val="24"/>
          </w:rPr>
          <w:delText xml:space="preserve"> </w:delText>
        </w:r>
      </w:del>
      <w:ins w:id="171" w:author="Gherman Uritskiy" w:date="2019-04-10T12:41:00Z">
        <w:r w:rsidRPr="000C1BF8">
          <w:rPr>
            <w:sz w:val="24"/>
            <w:szCs w:val="24"/>
          </w:rPr>
          <w:t xml:space="preserve"> annotation service. Gene relative abundances were taken as the average read depth of the contigs carrying those genes (estimated with Salmon </w:t>
        </w:r>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r w:rsidRPr="000C1BF8">
          <w:rPr>
            <w:sz w:val="24"/>
            <w:szCs w:val="24"/>
          </w:rPr>
          <w:t xml:space="preserve">. KEGG KO identifiers were linked to their respective functions using the KEGG BRITE pathway </w:t>
        </w:r>
        <w:r w:rsidRPr="000C1BF8">
          <w:rPr>
            <w:sz w:val="24"/>
            <w:szCs w:val="24"/>
          </w:rPr>
          <w:lastRenderedPageBreak/>
          <w:t xml:space="preserve">classification </w:t>
        </w:r>
        <w:r w:rsidR="004F13E8" w:rsidRPr="000C1BF8">
          <w:rPr>
            <w:sz w:val="24"/>
            <w:szCs w:val="24"/>
          </w:rPr>
          <w:fldChar w:fldCharType="begin"/>
        </w:r>
        <w:r w:rsidR="00007911">
          <w:rPr>
            <w:sz w:val="24"/>
            <w:szCs w:val="24"/>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0C1BF8">
          <w:rPr>
            <w:sz w:val="24"/>
            <w:szCs w:val="24"/>
          </w:rPr>
          <w:fldChar w:fldCharType="separate"/>
        </w:r>
        <w:r w:rsidR="00007911">
          <w:rPr>
            <w:noProof/>
            <w:sz w:val="24"/>
            <w:szCs w:val="24"/>
          </w:rPr>
          <w:t>(37)</w:t>
        </w:r>
        <w:r w:rsidR="004F13E8" w:rsidRPr="000C1BF8">
          <w:rPr>
            <w:sz w:val="24"/>
            <w:szCs w:val="24"/>
          </w:rPr>
          <w:fldChar w:fldCharType="end"/>
        </w:r>
        <w:r w:rsidRPr="000C1BF8">
          <w:rPr>
            <w:sz w:val="24"/>
            <w:szCs w:val="24"/>
          </w:rPr>
          <w:t>. KEGG pathway relative abundances were calculated as the sum of read depths of genes (estimated from the read depths of the contigs carrying them) classified to be part of the pathway.</w:t>
        </w:r>
        <w:r w:rsidR="008D7C86" w:rsidRPr="000C1BF8">
          <w:rPr>
            <w:sz w:val="24"/>
            <w:szCs w:val="24"/>
          </w:rPr>
          <w:t xml:space="preserve"> To test for changes in functional diversity, </w:t>
        </w:r>
        <w:r w:rsidR="009B4803" w:rsidRPr="000C1BF8">
          <w:rPr>
            <w:sz w:val="24"/>
            <w:szCs w:val="24"/>
          </w:rPr>
          <w:t xml:space="preserve">the </w:t>
        </w:r>
        <w:r w:rsidR="008D7C86" w:rsidRPr="000C1BF8">
          <w:rPr>
            <w:sz w:val="24"/>
            <w:szCs w:val="24"/>
          </w:rPr>
          <w:t>total number of unique enzyme identifiers that had a combined coverage of 1, 2, 4, 8, 16, or 32 transcripts per million</w:t>
        </w:r>
        <w:r w:rsidR="009B4803" w:rsidRPr="000C1BF8">
          <w:rPr>
            <w:sz w:val="24"/>
            <w:szCs w:val="24"/>
          </w:rPr>
          <w:t xml:space="preserve"> was calculated</w:t>
        </w:r>
        <w:r w:rsidR="008D7C86" w:rsidRPr="000C1BF8">
          <w:rPr>
            <w:sz w:val="24"/>
            <w:szCs w:val="24"/>
          </w:rPr>
          <w:t>.</w:t>
        </w:r>
      </w:ins>
    </w:p>
    <w:p w14:paraId="68D977CD" w14:textId="77777777" w:rsidR="00964E17" w:rsidRPr="000C1BF8" w:rsidRDefault="00964E17" w:rsidP="00964E17">
      <w:pPr>
        <w:ind w:left="450" w:right="-633"/>
        <w:rPr>
          <w:ins w:id="172" w:author="Gherman Uritskiy" w:date="2019-04-10T12:41:00Z"/>
          <w:sz w:val="24"/>
          <w:szCs w:val="24"/>
        </w:rPr>
      </w:pPr>
    </w:p>
    <w:p w14:paraId="79D5E789" w14:textId="77777777" w:rsidR="00964E17" w:rsidRPr="000C1BF8" w:rsidRDefault="00964E17" w:rsidP="00964E17">
      <w:pPr>
        <w:ind w:left="450" w:right="-633"/>
        <w:outlineLvl w:val="0"/>
        <w:rPr>
          <w:ins w:id="173" w:author="Gherman Uritskiy" w:date="2019-04-10T12:41:00Z"/>
          <w:sz w:val="24"/>
          <w:szCs w:val="24"/>
          <w:u w:val="single"/>
        </w:rPr>
      </w:pPr>
      <w:ins w:id="174" w:author="Gherman Uritskiy" w:date="2019-04-10T12:41:00Z">
        <w:r w:rsidRPr="000C1BF8">
          <w:rPr>
            <w:sz w:val="24"/>
            <w:szCs w:val="24"/>
            <w:u w:val="single"/>
          </w:rPr>
          <w:t>Isoelectric point (</w:t>
        </w:r>
        <w:proofErr w:type="spellStart"/>
        <w:r w:rsidRPr="000C1BF8">
          <w:rPr>
            <w:i/>
            <w:sz w:val="24"/>
            <w:szCs w:val="24"/>
            <w:u w:val="single"/>
          </w:rPr>
          <w:t>pI</w:t>
        </w:r>
        <w:proofErr w:type="spellEnd"/>
        <w:r w:rsidRPr="000C1BF8">
          <w:rPr>
            <w:sz w:val="24"/>
            <w:szCs w:val="24"/>
            <w:u w:val="single"/>
          </w:rPr>
          <w:t>) analysis</w:t>
        </w:r>
      </w:ins>
    </w:p>
    <w:p w14:paraId="1E205A79" w14:textId="0CB3BC88" w:rsidR="00964E17" w:rsidRPr="000C1BF8" w:rsidRDefault="00964E17" w:rsidP="00964E17">
      <w:pPr>
        <w:ind w:left="450" w:right="-633"/>
        <w:rPr>
          <w:sz w:val="24"/>
          <w:szCs w:val="24"/>
        </w:rPr>
      </w:pPr>
      <w:ins w:id="175" w:author="Gherman Uritskiy" w:date="2019-04-10T12:41:00Z">
        <w:r w:rsidRPr="000C1BF8">
          <w:rPr>
            <w:sz w:val="24"/>
            <w:szCs w:val="24"/>
          </w:rPr>
          <w:t xml:space="preserve">The average </w:t>
        </w:r>
        <w:proofErr w:type="spellStart"/>
        <w:r w:rsidRPr="000C1BF8">
          <w:rPr>
            <w:i/>
            <w:sz w:val="24"/>
            <w:szCs w:val="24"/>
            <w:u w:val="single"/>
          </w:rPr>
          <w:t>pI</w:t>
        </w:r>
        <w:proofErr w:type="spellEnd"/>
        <w:r w:rsidRPr="000C1BF8" w:rsidDel="00A058A0">
          <w:rPr>
            <w:sz w:val="24"/>
            <w:szCs w:val="24"/>
          </w:rPr>
          <w:t xml:space="preserve"> </w:t>
        </w:r>
        <w:r w:rsidRPr="000C1BF8">
          <w:rPr>
            <w:sz w:val="24"/>
            <w:szCs w:val="24"/>
          </w:rPr>
          <w:t xml:space="preserve">of gene pools </w:t>
        </w:r>
        <w:proofErr w:type="gramStart"/>
        <w:r w:rsidRPr="000C1BF8">
          <w:rPr>
            <w:sz w:val="24"/>
            <w:szCs w:val="24"/>
          </w:rPr>
          <w:t>were</w:t>
        </w:r>
        <w:proofErr w:type="gramEnd"/>
        <w:r w:rsidRPr="000C1BF8">
          <w:rPr>
            <w:sz w:val="24"/>
            <w:szCs w:val="24"/>
          </w:rPr>
          <w:t xml:space="preserve"> calculated from individual replicate metagenomic assemblies. Open reading frames (ORFs) were predicted by PRODIGAL </w:t>
        </w:r>
        <w:r w:rsidR="004F13E8" w:rsidRPr="000C1BF8">
          <w:rPr>
            <w:sz w:val="24"/>
            <w:szCs w:val="24"/>
          </w:rPr>
          <w:fldChar w:fldCharType="begin"/>
        </w:r>
        <w:r w:rsidR="00007911">
          <w:rPr>
            <w:sz w:val="24"/>
            <w:szCs w:val="24"/>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0C1BF8">
          <w:rPr>
            <w:sz w:val="24"/>
            <w:szCs w:val="24"/>
          </w:rPr>
          <w:fldChar w:fldCharType="separate"/>
        </w:r>
        <w:r w:rsidR="00007911">
          <w:rPr>
            <w:noProof/>
            <w:sz w:val="24"/>
            <w:szCs w:val="24"/>
          </w:rPr>
          <w:t>(38)</w:t>
        </w:r>
        <w:r w:rsidR="004F13E8" w:rsidRPr="000C1BF8">
          <w:rPr>
            <w:sz w:val="24"/>
            <w:szCs w:val="24"/>
          </w:rPr>
          <w:fldChar w:fldCharType="end"/>
        </w:r>
        <w:r w:rsidRPr="000C1BF8">
          <w:rPr>
            <w:sz w:val="24"/>
            <w:szCs w:val="24"/>
          </w:rPr>
          <w:t xml:space="preserve"> with the use of metaWRAP</w:t>
        </w:r>
        <w:r w:rsidR="007156CC" w:rsidRPr="000C1BF8">
          <w:rPr>
            <w:sz w:val="24"/>
            <w:szCs w:val="24"/>
          </w:rPr>
          <w:t xml:space="preserve"> </w:t>
        </w:r>
      </w:ins>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and the </w:t>
      </w:r>
      <w:proofErr w:type="spellStart"/>
      <w:r w:rsidRPr="000C1BF8">
        <w:rPr>
          <w:i/>
          <w:sz w:val="24"/>
          <w:szCs w:val="24"/>
        </w:rPr>
        <w:t>pI</w:t>
      </w:r>
      <w:proofErr w:type="spellEnd"/>
      <w:r w:rsidRPr="000C1BF8">
        <w:rPr>
          <w:sz w:val="24"/>
          <w:szCs w:val="24"/>
        </w:rPr>
        <w:t xml:space="preserve"> of each ORF was calculate with </w:t>
      </w:r>
      <w:proofErr w:type="spellStart"/>
      <w:r w:rsidRPr="000C1BF8">
        <w:rPr>
          <w:sz w:val="24"/>
          <w:szCs w:val="24"/>
        </w:rPr>
        <w:t>ProPAS</w:t>
      </w:r>
      <w:proofErr w:type="spellEnd"/>
      <w:r w:rsidRPr="000C1BF8">
        <w:rPr>
          <w:sz w:val="24"/>
          <w:szCs w:val="24"/>
        </w:rPr>
        <w:t xml:space="preserve"> </w:t>
      </w:r>
      <w:del w:id="176" w:author="Gherman Uritskiy" w:date="2019-04-10T12:41:00Z">
        <w:r>
          <w:rPr>
            <w:sz w:val="24"/>
            <w:szCs w:val="24"/>
          </w:rPr>
          <w:fldChar w:fldCharType="begin"/>
        </w:r>
        <w:r w:rsidR="00F04A66">
          <w:rPr>
            <w:sz w:val="24"/>
            <w:szCs w:val="24"/>
          </w:rPr>
          <w:delInstrText xml:space="preserve"> ADDIN EN.CITE &lt;EndNote&gt;&lt;Cite&gt;&lt;Author&gt;Wu&lt;/Author&gt;&lt;Year&gt;2012&lt;/Year&gt;&lt;RecNum&gt;8833&lt;/RecNum&gt;&lt;DisplayText&gt;(40)&lt;/DisplayText&gt;&lt;record&gt;&lt;rec-number&gt;8833&lt;/rec-number&gt;&lt;foreign-keys&gt;&lt;key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delInstrText>
        </w:r>
        <w:r>
          <w:rPr>
            <w:sz w:val="24"/>
            <w:szCs w:val="24"/>
          </w:rPr>
          <w:fldChar w:fldCharType="separate"/>
        </w:r>
        <w:r w:rsidR="00F04A66">
          <w:rPr>
            <w:noProof/>
            <w:sz w:val="24"/>
            <w:szCs w:val="24"/>
          </w:rPr>
          <w:delText>(40)</w:delText>
        </w:r>
        <w:r>
          <w:rPr>
            <w:sz w:val="24"/>
            <w:szCs w:val="24"/>
          </w:rPr>
          <w:fldChar w:fldCharType="end"/>
        </w:r>
        <w:r w:rsidRPr="00B135B8">
          <w:rPr>
            <w:sz w:val="24"/>
            <w:szCs w:val="24"/>
          </w:rPr>
          <w:delText>.</w:delText>
        </w:r>
      </w:del>
      <w:ins w:id="177" w:author="Gherman Uritskiy" w:date="2019-04-10T12:41:00Z">
        <w:r w:rsidR="004F13E8" w:rsidRPr="000C1BF8">
          <w:rPr>
            <w:sz w:val="24"/>
            <w:szCs w:val="24"/>
          </w:rPr>
          <w:fldChar w:fldCharType="begin"/>
        </w:r>
        <w:r w:rsidR="00007911">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0C1BF8">
          <w:rPr>
            <w:sz w:val="24"/>
            <w:szCs w:val="24"/>
          </w:rPr>
          <w:fldChar w:fldCharType="separate"/>
        </w:r>
        <w:r w:rsidR="00007911">
          <w:rPr>
            <w:noProof/>
            <w:sz w:val="24"/>
            <w:szCs w:val="24"/>
          </w:rPr>
          <w:t>(39)</w:t>
        </w:r>
        <w:r w:rsidR="004F13E8" w:rsidRPr="000C1BF8">
          <w:rPr>
            <w:sz w:val="24"/>
            <w:szCs w:val="24"/>
          </w:rPr>
          <w:fldChar w:fldCharType="end"/>
        </w:r>
        <w:r w:rsidRPr="000C1BF8">
          <w:rPr>
            <w:sz w:val="24"/>
            <w:szCs w:val="24"/>
          </w:rPr>
          <w:t>.</w:t>
        </w:r>
      </w:ins>
      <w:r w:rsidRPr="000C1BF8">
        <w:rPr>
          <w:sz w:val="24"/>
          <w:szCs w:val="24"/>
        </w:rPr>
        <w:t xml:space="preserve"> The average </w:t>
      </w:r>
      <w:proofErr w:type="spellStart"/>
      <w:r w:rsidRPr="000C1BF8">
        <w:rPr>
          <w:i/>
          <w:sz w:val="24"/>
          <w:szCs w:val="24"/>
        </w:rPr>
        <w:t>pI</w:t>
      </w:r>
      <w:proofErr w:type="spellEnd"/>
      <w:r w:rsidRPr="000C1BF8">
        <w:rPr>
          <w:sz w:val="24"/>
          <w:szCs w:val="24"/>
        </w:rPr>
        <w:t xml:space="preserve"> of the entire gene pool as well as individual taxa were calculated from the average </w:t>
      </w:r>
      <w:proofErr w:type="spellStart"/>
      <w:r w:rsidRPr="000C1BF8">
        <w:rPr>
          <w:i/>
          <w:sz w:val="24"/>
          <w:szCs w:val="24"/>
        </w:rPr>
        <w:t>pI</w:t>
      </w:r>
      <w:proofErr w:type="spellEnd"/>
      <w:r w:rsidRPr="000C1BF8">
        <w:rPr>
          <w:sz w:val="24"/>
          <w:szCs w:val="24"/>
        </w:rPr>
        <w:t xml:space="preserve"> of proteins encoded on contigs of relevant (KRAKEN) taxonomy.</w:t>
      </w:r>
    </w:p>
    <w:p w14:paraId="5A3B966B" w14:textId="77777777" w:rsidR="00964E17" w:rsidRPr="000C1BF8" w:rsidRDefault="00964E17" w:rsidP="00964E17">
      <w:pPr>
        <w:ind w:left="450" w:right="-633"/>
        <w:rPr>
          <w:sz w:val="24"/>
          <w:szCs w:val="24"/>
        </w:rPr>
      </w:pPr>
    </w:p>
    <w:p w14:paraId="3B066522" w14:textId="4DF8D111" w:rsidR="00964E17" w:rsidRPr="000C1BF8" w:rsidRDefault="00E42A4C" w:rsidP="00964E17">
      <w:pPr>
        <w:ind w:left="450" w:right="-633"/>
        <w:rPr>
          <w:sz w:val="24"/>
          <w:szCs w:val="24"/>
          <w:u w:val="single"/>
        </w:rPr>
      </w:pPr>
      <w:r w:rsidRPr="000C1BF8">
        <w:rPr>
          <w:sz w:val="24"/>
          <w:szCs w:val="24"/>
          <w:u w:val="single"/>
        </w:rPr>
        <w:t xml:space="preserve">Taxonomic </w:t>
      </w:r>
      <w:del w:id="178" w:author="Gherman Uritskiy" w:date="2019-04-10T12:41:00Z">
        <w:r w:rsidR="00964E17" w:rsidRPr="00B135B8">
          <w:rPr>
            <w:sz w:val="24"/>
            <w:szCs w:val="24"/>
            <w:u w:val="single"/>
          </w:rPr>
          <w:delText>rearrangement</w:delText>
        </w:r>
      </w:del>
      <w:ins w:id="179" w:author="Gherman Uritskiy" w:date="2019-04-10T12:41:00Z">
        <w:r w:rsidRPr="000C1BF8">
          <w:rPr>
            <w:sz w:val="24"/>
            <w:szCs w:val="24"/>
            <w:u w:val="single"/>
          </w:rPr>
          <w:t>turnover</w:t>
        </w:r>
      </w:ins>
      <w:r w:rsidRPr="000C1BF8">
        <w:rPr>
          <w:sz w:val="24"/>
          <w:szCs w:val="24"/>
          <w:u w:val="single"/>
        </w:rPr>
        <w:t xml:space="preserve"> </w:t>
      </w:r>
      <w:r w:rsidR="00964E17" w:rsidRPr="000C1BF8">
        <w:rPr>
          <w:sz w:val="24"/>
          <w:szCs w:val="24"/>
          <w:u w:val="single"/>
        </w:rPr>
        <w:t>index (</w:t>
      </w:r>
      <w:del w:id="180" w:author="Gherman Uritskiy" w:date="2019-04-10T12:41:00Z">
        <w:r w:rsidR="00964E17" w:rsidRPr="00B135B8">
          <w:rPr>
            <w:i/>
            <w:sz w:val="24"/>
            <w:szCs w:val="24"/>
            <w:u w:val="single"/>
          </w:rPr>
          <w:delText>RI</w:delText>
        </w:r>
      </w:del>
      <w:ins w:id="181" w:author="Gherman Uritskiy" w:date="2019-04-10T12:41:00Z">
        <w:r w:rsidRPr="000C1BF8">
          <w:rPr>
            <w:i/>
            <w:sz w:val="24"/>
            <w:szCs w:val="24"/>
            <w:u w:val="single"/>
          </w:rPr>
          <w:t>T</w:t>
        </w:r>
        <w:r w:rsidR="00752DEA" w:rsidRPr="000C1BF8">
          <w:rPr>
            <w:i/>
            <w:sz w:val="24"/>
            <w:szCs w:val="24"/>
            <w:u w:val="single"/>
          </w:rPr>
          <w:t>T</w:t>
        </w:r>
        <w:r w:rsidR="00964E17" w:rsidRPr="000C1BF8">
          <w:rPr>
            <w:i/>
            <w:sz w:val="24"/>
            <w:szCs w:val="24"/>
            <w:u w:val="single"/>
          </w:rPr>
          <w:t>I</w:t>
        </w:r>
      </w:ins>
      <w:r w:rsidR="00964E17" w:rsidRPr="000C1BF8">
        <w:rPr>
          <w:sz w:val="24"/>
          <w:szCs w:val="24"/>
          <w:u w:val="single"/>
        </w:rPr>
        <w:t>)</w:t>
      </w:r>
    </w:p>
    <w:p w14:paraId="7F629028" w14:textId="783D012A" w:rsidR="00964E17" w:rsidRPr="000C1BF8" w:rsidRDefault="00964E17" w:rsidP="00964E17">
      <w:pPr>
        <w:ind w:left="450" w:right="-633"/>
        <w:rPr>
          <w:i/>
          <w:u w:val="single"/>
        </w:rPr>
      </w:pPr>
      <w:r w:rsidRPr="000C1BF8">
        <w:rPr>
          <w:color w:val="282625"/>
          <w:sz w:val="24"/>
          <w:szCs w:val="24"/>
        </w:rPr>
        <w:t xml:space="preserve">The </w:t>
      </w:r>
      <w:del w:id="182" w:author="Gherman Uritskiy" w:date="2019-04-10T12:41:00Z">
        <w:r w:rsidRPr="00B135B8">
          <w:rPr>
            <w:color w:val="282625"/>
            <w:sz w:val="24"/>
            <w:szCs w:val="24"/>
          </w:rPr>
          <w:delText>rearrangement</w:delText>
        </w:r>
      </w:del>
      <w:ins w:id="183" w:author="Gherman Uritskiy" w:date="2019-04-10T12:41:00Z">
        <w:r w:rsidR="00E42A4C" w:rsidRPr="000C1BF8">
          <w:rPr>
            <w:color w:val="282625"/>
            <w:sz w:val="24"/>
            <w:szCs w:val="24"/>
          </w:rPr>
          <w:t>turnover</w:t>
        </w:r>
      </w:ins>
      <w:r w:rsidR="00E42A4C" w:rsidRPr="000C1BF8">
        <w:rPr>
          <w:color w:val="282625"/>
          <w:sz w:val="24"/>
          <w:szCs w:val="24"/>
        </w:rPr>
        <w:t xml:space="preserve"> </w:t>
      </w:r>
      <w:r w:rsidRPr="000C1BF8">
        <w:rPr>
          <w:color w:val="282625"/>
          <w:sz w:val="24"/>
          <w:szCs w:val="24"/>
        </w:rPr>
        <w:t>indexes (</w:t>
      </w:r>
      <w:del w:id="184" w:author="Gherman Uritskiy" w:date="2019-04-10T12:41:00Z">
        <w:r w:rsidRPr="00B135B8">
          <w:rPr>
            <w:i/>
            <w:color w:val="282625"/>
            <w:sz w:val="24"/>
            <w:szCs w:val="24"/>
          </w:rPr>
          <w:delText>RI</w:delText>
        </w:r>
      </w:del>
      <w:ins w:id="185"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xml:space="preserve">) of each gene function (KO ID) represent the changes in relative abundances of the </w:t>
      </w:r>
      <w:ins w:id="186" w:author="Gherman Uritskiy" w:date="2019-04-10T12:41:00Z">
        <w:r w:rsidR="008A1BD8" w:rsidRPr="000C1BF8">
          <w:rPr>
            <w:color w:val="282625"/>
            <w:sz w:val="24"/>
            <w:szCs w:val="24"/>
          </w:rPr>
          <w:t>organismal strains (</w:t>
        </w:r>
      </w:ins>
      <w:r w:rsidRPr="000C1BF8">
        <w:rPr>
          <w:color w:val="282625"/>
          <w:sz w:val="24"/>
          <w:szCs w:val="24"/>
        </w:rPr>
        <w:t>contigs</w:t>
      </w:r>
      <w:ins w:id="187" w:author="Gherman Uritskiy" w:date="2019-04-10T12:41:00Z">
        <w:r w:rsidR="008A1BD8" w:rsidRPr="000C1BF8">
          <w:rPr>
            <w:color w:val="282625"/>
            <w:sz w:val="24"/>
            <w:szCs w:val="24"/>
          </w:rPr>
          <w:t>)</w:t>
        </w:r>
      </w:ins>
      <w:r w:rsidRPr="000C1BF8">
        <w:rPr>
          <w:color w:val="282625"/>
          <w:sz w:val="24"/>
          <w:szCs w:val="24"/>
        </w:rPr>
        <w:t xml:space="preserve"> carrying them. </w:t>
      </w:r>
      <w:ins w:id="188" w:author="Gherman Uritskiy" w:date="2019-04-10T12:41:00Z">
        <w:r w:rsidR="00B050FF" w:rsidRPr="000C1BF8">
          <w:rPr>
            <w:color w:val="282625"/>
            <w:sz w:val="24"/>
            <w:szCs w:val="24"/>
          </w:rPr>
          <w:t xml:space="preserve">For this purpose, the abundance of any given gene is assumed to be equal to the average abundance (coverage) of the contig that carries it. </w:t>
        </w:r>
      </w:ins>
      <w:r w:rsidRPr="000C1BF8">
        <w:rPr>
          <w:color w:val="282625"/>
          <w:sz w:val="24"/>
          <w:szCs w:val="24"/>
        </w:rPr>
        <w:t xml:space="preserve">To calculate the </w:t>
      </w:r>
      <w:del w:id="189" w:author="Gherman Uritskiy" w:date="2019-04-10T12:41:00Z">
        <w:r w:rsidRPr="00B135B8">
          <w:rPr>
            <w:i/>
            <w:color w:val="282625"/>
            <w:sz w:val="24"/>
            <w:szCs w:val="24"/>
          </w:rPr>
          <w:delText>RI</w:delText>
        </w:r>
      </w:del>
      <w:ins w:id="190" w:author="Gherman Uritskiy" w:date="2019-04-10T12:41:00Z">
        <w:r w:rsidR="00752DEA" w:rsidRPr="000C1BF8">
          <w:rPr>
            <w:i/>
            <w:color w:val="282625"/>
            <w:sz w:val="24"/>
            <w:szCs w:val="24"/>
          </w:rPr>
          <w:t>TT</w:t>
        </w:r>
        <w:r w:rsidRPr="000C1BF8">
          <w:rPr>
            <w:i/>
            <w:color w:val="282625"/>
            <w:sz w:val="24"/>
            <w:szCs w:val="24"/>
          </w:rPr>
          <w:t>I</w:t>
        </w:r>
        <w:r w:rsidR="0068128A" w:rsidRPr="000C1BF8">
          <w:rPr>
            <w:i/>
            <w:color w:val="282625"/>
            <w:sz w:val="24"/>
            <w:szCs w:val="24"/>
          </w:rPr>
          <w:t>s</w:t>
        </w:r>
      </w:ins>
      <w:r w:rsidRPr="000C1BF8">
        <w:rPr>
          <w:color w:val="282625"/>
          <w:sz w:val="24"/>
          <w:szCs w:val="24"/>
        </w:rPr>
        <w:t>, all contigs carrying genes of a given KEGG KO were identified, and the change in their relative abundances was calculated between two time-points of interest.</w:t>
      </w:r>
      <w:r w:rsidR="00B050FF" w:rsidRPr="000C1BF8">
        <w:rPr>
          <w:color w:val="282625"/>
          <w:sz w:val="24"/>
          <w:szCs w:val="24"/>
        </w:rPr>
        <w:t xml:space="preserve"> </w:t>
      </w:r>
      <w:r w:rsidRPr="000C1BF8">
        <w:rPr>
          <w:color w:val="282625"/>
          <w:sz w:val="24"/>
          <w:szCs w:val="24"/>
        </w:rPr>
        <w:t>Contig abundances from individual replicates were added up for each time point</w:t>
      </w:r>
      <w:ins w:id="191" w:author="Gherman Uritskiy" w:date="2019-04-10T12:41:00Z">
        <w:r w:rsidR="00566989" w:rsidRPr="000C1BF8">
          <w:rPr>
            <w:color w:val="282625"/>
            <w:sz w:val="24"/>
            <w:szCs w:val="24"/>
          </w:rPr>
          <w:t>,</w:t>
        </w:r>
      </w:ins>
      <w:r w:rsidRPr="000C1BF8">
        <w:rPr>
          <w:color w:val="282625"/>
          <w:sz w:val="24"/>
          <w:szCs w:val="24"/>
        </w:rPr>
        <w:t xml:space="preserve"> then the </w:t>
      </w:r>
      <w:del w:id="192" w:author="Gherman Uritskiy" w:date="2019-04-10T12:41:00Z">
        <w:r w:rsidRPr="00B135B8">
          <w:rPr>
            <w:i/>
            <w:color w:val="282625"/>
            <w:sz w:val="24"/>
            <w:szCs w:val="24"/>
          </w:rPr>
          <w:delText>RI</w:delText>
        </w:r>
      </w:del>
      <w:ins w:id="193"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each KEGG KO identifier was calculated from the weighted average of the absolute values of these changes (Equation 1). </w:t>
      </w:r>
      <w:ins w:id="194" w:author="Gherman Uritskiy" w:date="2019-04-10T12:41:00Z">
        <w:r w:rsidR="0068128A" w:rsidRPr="000C1BF8">
          <w:rPr>
            <w:color w:val="282625"/>
            <w:sz w:val="24"/>
            <w:szCs w:val="24"/>
          </w:rPr>
          <w:t xml:space="preserve">Importantly, this index does not measure the net change in abundance of each function, but instead quantifies the turnover in the organisms that carry it. Indeed, it is possible for the total abundance of a gene function </w:t>
        </w:r>
        <w:r w:rsidR="00B050FF" w:rsidRPr="000C1BF8">
          <w:rPr>
            <w:color w:val="282625"/>
            <w:sz w:val="24"/>
            <w:szCs w:val="24"/>
          </w:rPr>
          <w:t>to be carried by a completely new set of organisms, yet remain unchanged in total abundance</w:t>
        </w:r>
        <w:r w:rsidR="0068128A" w:rsidRPr="000C1BF8">
          <w:rPr>
            <w:color w:val="282625"/>
            <w:sz w:val="24"/>
            <w:szCs w:val="24"/>
          </w:rPr>
          <w:t xml:space="preserve">. </w:t>
        </w:r>
      </w:ins>
      <w:r w:rsidRPr="000C1BF8">
        <w:rPr>
          <w:color w:val="282625"/>
          <w:sz w:val="24"/>
          <w:szCs w:val="24"/>
        </w:rPr>
        <w:t xml:space="preserve">The </w:t>
      </w:r>
      <w:r w:rsidRPr="000C1BF8">
        <w:rPr>
          <w:i/>
          <w:color w:val="282625"/>
          <w:sz w:val="24"/>
          <w:szCs w:val="24"/>
        </w:rPr>
        <w:t>RIs</w:t>
      </w:r>
      <w:r w:rsidRPr="000C1BF8">
        <w:rPr>
          <w:color w:val="282625"/>
          <w:sz w:val="24"/>
          <w:szCs w:val="24"/>
        </w:rPr>
        <w:t xml:space="preserve"> from all the KEGG functions were plotted and the difference in their distributions between the time points was computed with the Kolmogorov-Smirnov 2-sample test.</w:t>
      </w:r>
    </w:p>
    <w:p w14:paraId="03414153" w14:textId="57629CC5" w:rsidR="00964E17" w:rsidRPr="000C1BF8" w:rsidRDefault="00964E17" w:rsidP="00964E17">
      <w:pPr>
        <w:pStyle w:val="NormalWeb"/>
        <w:ind w:left="450" w:right="-633"/>
        <w:rPr>
          <w:i/>
          <w:color w:val="282625"/>
        </w:rPr>
      </w:pPr>
      <w:del w:id="195" w:author="Gherman Uritskiy" w:date="2019-04-10T12:41:00Z">
        <m:oMathPara>
          <m:oMathParaPr>
            <m:jc m:val="center"/>
          </m:oMathParaPr>
          <m:oMath>
            <m:r>
              <w:rPr>
                <w:rFonts w:ascii="Cambria Math" w:hAnsi="Cambria Math"/>
                <w:color w:val="282625"/>
              </w:rPr>
              <m:t>RI</m:t>
            </m:r>
          </m:oMath>
        </m:oMathPara>
      </w:del>
      <w:ins w:id="196" w:author="Gherman Uritskiy" w:date="2019-04-10T12:41:00Z">
        <m:oMathPara>
          <m:oMathParaPr>
            <m:jc m:val="center"/>
          </m:oMathParaPr>
          <m:oMath>
            <m:r>
              <w:rPr>
                <w:rFonts w:ascii="Cambria Math" w:hAnsi="Cambria Math"/>
                <w:color w:val="282625"/>
              </w:rPr>
              <m:t>TTI</m:t>
            </m:r>
          </m:oMath>
        </m:oMathPara>
      </w:ins>
      <m:oMathPara>
        <m:oMathParaPr>
          <m:jc m:val="center"/>
        </m:oMathParaPr>
        <m:oMath>
          <m:r>
            <w:rPr>
              <w:rFonts w:ascii="Cambria Math" w:hAnsi="Cambria Math"/>
              <w:color w:val="282625"/>
            </w:rPr>
            <m:t>=</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13CE4874" w:rsidR="00964E17" w:rsidRPr="000C1BF8" w:rsidRDefault="00964E17" w:rsidP="00964E17">
      <w:pPr>
        <w:ind w:left="450" w:right="-633"/>
        <w:rPr>
          <w:sz w:val="24"/>
          <w:szCs w:val="24"/>
        </w:rPr>
      </w:pPr>
      <w:r w:rsidRPr="000C1BF8">
        <w:rPr>
          <w:b/>
          <w:sz w:val="24"/>
          <w:szCs w:val="24"/>
        </w:rPr>
        <w:t xml:space="preserve">Equation 1: </w:t>
      </w:r>
      <w:r w:rsidRPr="000C1BF8">
        <w:rPr>
          <w:sz w:val="24"/>
          <w:szCs w:val="24"/>
        </w:rPr>
        <w:t xml:space="preserve">Formula calculating one function’s </w:t>
      </w:r>
      <w:del w:id="197" w:author="Gherman Uritskiy" w:date="2019-04-10T12:41:00Z">
        <w:r w:rsidRPr="00B135B8">
          <w:rPr>
            <w:sz w:val="24"/>
            <w:szCs w:val="24"/>
          </w:rPr>
          <w:delText>rearrangement</w:delText>
        </w:r>
      </w:del>
      <w:ins w:id="198"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 xml:space="preserve">index </w:t>
      </w:r>
      <w:del w:id="199" w:author="Gherman Uritskiy" w:date="2019-04-10T12:41:00Z">
        <w:r w:rsidRPr="00B135B8">
          <w:rPr>
            <w:i/>
            <w:sz w:val="24"/>
            <w:szCs w:val="24"/>
          </w:rPr>
          <w:delText>RI</w:delText>
        </w:r>
      </w:del>
      <w:ins w:id="200" w:author="Gherman Uritskiy" w:date="2019-04-10T12:41:00Z">
        <w:r w:rsidR="00752DEA" w:rsidRPr="000C1BF8">
          <w:rPr>
            <w:i/>
            <w:sz w:val="24"/>
            <w:szCs w:val="24"/>
          </w:rPr>
          <w:t>TT</w:t>
        </w:r>
        <w:r w:rsidRPr="000C1BF8">
          <w:rPr>
            <w:i/>
            <w:sz w:val="24"/>
            <w:szCs w:val="24"/>
          </w:rPr>
          <w:t>I</w:t>
        </w:r>
      </w:ins>
      <w:r w:rsidRPr="000C1BF8">
        <w:rPr>
          <w:sz w:val="24"/>
          <w:szCs w:val="24"/>
        </w:rPr>
        <w:t xml:space="preserve">, where </w:t>
      </w:r>
      <w:r w:rsidRPr="000C1BF8">
        <w:rPr>
          <w:i/>
          <w:sz w:val="24"/>
          <w:szCs w:val="24"/>
        </w:rPr>
        <w:t>T1</w:t>
      </w:r>
      <w:r w:rsidRPr="000C1BF8">
        <w:rPr>
          <w:sz w:val="24"/>
          <w:szCs w:val="24"/>
        </w:rPr>
        <w:t xml:space="preserve"> and </w:t>
      </w:r>
      <w:r w:rsidRPr="000C1BF8">
        <w:rPr>
          <w:i/>
          <w:sz w:val="24"/>
          <w:szCs w:val="24"/>
        </w:rPr>
        <w:t>T2</w:t>
      </w:r>
      <w:r w:rsidRPr="000C1BF8">
        <w:rPr>
          <w:sz w:val="24"/>
          <w:szCs w:val="24"/>
        </w:rPr>
        <w:t xml:space="preserve"> are standardized abundances of a contig carrying that function in two samples, and </w:t>
      </w:r>
      <w:r w:rsidRPr="000C1BF8">
        <w:rPr>
          <w:i/>
          <w:sz w:val="24"/>
          <w:szCs w:val="24"/>
        </w:rPr>
        <w:t>N</w:t>
      </w:r>
      <w:r w:rsidRPr="000C1BF8">
        <w:rPr>
          <w:sz w:val="24"/>
          <w:szCs w:val="24"/>
        </w:rPr>
        <w:t xml:space="preserve"> is the number of contigs carrying that functions.</w:t>
      </w:r>
    </w:p>
    <w:p w14:paraId="6A44200E" w14:textId="77777777" w:rsidR="00964E17" w:rsidRPr="000C1BF8" w:rsidRDefault="00964E17" w:rsidP="00964E17">
      <w:pPr>
        <w:ind w:left="450" w:right="-633"/>
        <w:rPr>
          <w:sz w:val="24"/>
          <w:szCs w:val="24"/>
        </w:rPr>
      </w:pPr>
    </w:p>
    <w:p w14:paraId="528EA80E" w14:textId="6BBE4050" w:rsidR="00964E17" w:rsidRPr="000C1BF8" w:rsidRDefault="00964E17" w:rsidP="00964E17">
      <w:pPr>
        <w:ind w:left="450" w:right="-633"/>
        <w:outlineLvl w:val="0"/>
        <w:rPr>
          <w:sz w:val="24"/>
          <w:szCs w:val="24"/>
          <w:u w:val="single"/>
        </w:rPr>
      </w:pPr>
      <w:del w:id="201" w:author="Gherman Uritskiy" w:date="2019-04-10T12:41:00Z">
        <w:r w:rsidRPr="00B135B8">
          <w:rPr>
            <w:sz w:val="24"/>
            <w:szCs w:val="24"/>
            <w:u w:val="single"/>
          </w:rPr>
          <w:delText>WMG</w:delText>
        </w:r>
      </w:del>
      <w:ins w:id="202" w:author="Gherman Uritskiy" w:date="2019-04-10T12:41:00Z">
        <w:r w:rsidR="00F5206D" w:rsidRPr="000C1BF8">
          <w:rPr>
            <w:sz w:val="24"/>
            <w:szCs w:val="24"/>
            <w:u w:val="single"/>
          </w:rPr>
          <w:t>Shotgun</w:t>
        </w:r>
      </w:ins>
      <w:r w:rsidR="00F5206D" w:rsidRPr="000C1BF8">
        <w:rPr>
          <w:sz w:val="24"/>
          <w:szCs w:val="24"/>
          <w:u w:val="single"/>
        </w:rPr>
        <w:t xml:space="preserve"> </w:t>
      </w:r>
      <w:r w:rsidRPr="000C1BF8">
        <w:rPr>
          <w:sz w:val="24"/>
          <w:szCs w:val="24"/>
          <w:u w:val="single"/>
        </w:rPr>
        <w:t>statistical analysis</w:t>
      </w:r>
    </w:p>
    <w:p w14:paraId="45D1FB4D" w14:textId="3902E6CD" w:rsidR="00964E17" w:rsidRPr="000C1BF8" w:rsidRDefault="00964E17" w:rsidP="00964E17">
      <w:pPr>
        <w:ind w:left="450" w:right="-633"/>
        <w:outlineLvl w:val="0"/>
        <w:rPr>
          <w:sz w:val="24"/>
          <w:szCs w:val="24"/>
        </w:rPr>
      </w:pPr>
      <w:r w:rsidRPr="000C1BF8">
        <w:rPr>
          <w:color w:val="282625"/>
          <w:sz w:val="24"/>
          <w:szCs w:val="24"/>
        </w:rPr>
        <w:t xml:space="preserve">The significance in abundance changes of gene functions (i.e. KEGG KO identifiers), functional pathways (i.e. KEGG BRITE identifiers), and average </w:t>
      </w:r>
      <w:proofErr w:type="spellStart"/>
      <w:r w:rsidRPr="000C1BF8">
        <w:rPr>
          <w:i/>
          <w:color w:val="282625"/>
          <w:sz w:val="24"/>
          <w:szCs w:val="24"/>
        </w:rPr>
        <w:t>pI</w:t>
      </w:r>
      <w:proofErr w:type="spellEnd"/>
      <w:r w:rsidRPr="000C1BF8">
        <w:rPr>
          <w:color w:val="282625"/>
          <w:sz w:val="24"/>
          <w:szCs w:val="24"/>
        </w:rPr>
        <w:t xml:space="preserve"> of gene pools were estimated with a two-sided Student’s two-sample t-test. The relative similarity between groups of replicates (ordered by harvest dates) in terms of total pathway abundances </w:t>
      </w:r>
      <w:del w:id="203" w:author="Gherman Uritskiy" w:date="2019-04-10T12:41:00Z">
        <w:r>
          <w:rPr>
            <w:color w:val="282625"/>
            <w:sz w:val="24"/>
            <w:szCs w:val="24"/>
          </w:rPr>
          <w:delText>(Fig.</w:delText>
        </w:r>
        <w:r w:rsidRPr="00B135B8">
          <w:rPr>
            <w:color w:val="282625"/>
            <w:sz w:val="24"/>
            <w:szCs w:val="24"/>
          </w:rPr>
          <w:delText xml:space="preserve"> 1C) </w:delText>
        </w:r>
      </w:del>
      <w:r w:rsidRPr="000C1BF8">
        <w:rPr>
          <w:color w:val="282625"/>
          <w:sz w:val="24"/>
          <w:szCs w:val="24"/>
        </w:rPr>
        <w:t xml:space="preserve">and co-assembly contig abundances </w:t>
      </w:r>
      <w:del w:id="204" w:author="Gherman Uritskiy" w:date="2019-04-10T12:41:00Z">
        <w:r>
          <w:rPr>
            <w:color w:val="282625"/>
            <w:sz w:val="24"/>
            <w:szCs w:val="24"/>
          </w:rPr>
          <w:delText>(Fig.</w:delText>
        </w:r>
        <w:r w:rsidRPr="00B135B8">
          <w:rPr>
            <w:color w:val="282625"/>
            <w:sz w:val="24"/>
            <w:szCs w:val="24"/>
          </w:rPr>
          <w:delText xml:space="preserve"> 2C) </w:delText>
        </w:r>
      </w:del>
      <w:r w:rsidRPr="000C1BF8">
        <w:rPr>
          <w:color w:val="282625"/>
          <w:sz w:val="24"/>
          <w:szCs w:val="24"/>
        </w:rPr>
        <w:t>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0C1BF8">
        <w:rPr>
          <w:i/>
          <w:sz w:val="24"/>
          <w:szCs w:val="24"/>
        </w:rPr>
        <w:t>p</w:t>
      </w:r>
      <w:r w:rsidRPr="000C1BF8">
        <w:rPr>
          <w:color w:val="282625"/>
          <w:sz w:val="24"/>
          <w:szCs w:val="24"/>
        </w:rPr>
        <w:t xml:space="preserve">&lt;0.01, FDR&lt;1%), and hierarchically clustered with </w:t>
      </w:r>
      <w:proofErr w:type="spellStart"/>
      <w:r w:rsidRPr="000C1BF8">
        <w:rPr>
          <w:sz w:val="24"/>
          <w:szCs w:val="24"/>
        </w:rPr>
        <w:t>Seaborn</w:t>
      </w:r>
      <w:proofErr w:type="spellEnd"/>
      <w:r w:rsidRPr="000C1BF8">
        <w:rPr>
          <w:sz w:val="24"/>
          <w:szCs w:val="24"/>
        </w:rPr>
        <w:t xml:space="preserve">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w:t>
      </w:r>
      <w:proofErr w:type="spellStart"/>
      <w:r w:rsidRPr="000C1BF8">
        <w:rPr>
          <w:sz w:val="24"/>
          <w:szCs w:val="24"/>
        </w:rPr>
        <w:t>euclidean</w:t>
      </w:r>
      <w:proofErr w:type="spellEnd"/>
      <w:r w:rsidRPr="000C1BF8">
        <w:rPr>
          <w:sz w:val="24"/>
          <w:szCs w:val="24"/>
        </w:rPr>
        <w:t xml:space="preserve">’). </w:t>
      </w:r>
      <w:r w:rsidRPr="000C1BF8">
        <w:rPr>
          <w:color w:val="282625"/>
          <w:sz w:val="24"/>
          <w:szCs w:val="24"/>
        </w:rPr>
        <w:t xml:space="preserve">The significance of the differences in distributions of </w:t>
      </w:r>
      <w:r w:rsidRPr="000C1BF8">
        <w:rPr>
          <w:i/>
          <w:color w:val="282625"/>
          <w:sz w:val="24"/>
          <w:szCs w:val="24"/>
        </w:rPr>
        <w:t xml:space="preserve">RIs </w:t>
      </w:r>
      <w:r w:rsidRPr="000C1BF8">
        <w:rPr>
          <w:color w:val="282625"/>
          <w:sz w:val="24"/>
          <w:szCs w:val="24"/>
        </w:rPr>
        <w:t xml:space="preserve">between pairs of time points, as well as differences in </w:t>
      </w:r>
      <w:proofErr w:type="spellStart"/>
      <w:r w:rsidRPr="000C1BF8">
        <w:rPr>
          <w:i/>
          <w:color w:val="282625"/>
          <w:sz w:val="24"/>
          <w:szCs w:val="24"/>
        </w:rPr>
        <w:t>pI</w:t>
      </w:r>
      <w:proofErr w:type="spellEnd"/>
      <w:r w:rsidRPr="000C1BF8">
        <w:rPr>
          <w:color w:val="282625"/>
          <w:sz w:val="24"/>
          <w:szCs w:val="24"/>
        </w:rPr>
        <w:t xml:space="preserve"> distributions of gene pool proteins were calculated with the Kolmogorov-Smirnov 2-sample test. Significance of MAG abundance, contig abundance, and </w:t>
      </w:r>
      <w:r w:rsidRPr="000C1BF8">
        <w:rPr>
          <w:color w:val="282625"/>
          <w:sz w:val="24"/>
          <w:szCs w:val="24"/>
        </w:rPr>
        <w:lastRenderedPageBreak/>
        <w:t xml:space="preserve">pathway abundance clustering was determined with </w:t>
      </w:r>
      <w:proofErr w:type="spellStart"/>
      <w:r w:rsidRPr="000C1BF8">
        <w:rPr>
          <w:color w:val="282625"/>
          <w:sz w:val="24"/>
          <w:szCs w:val="24"/>
        </w:rPr>
        <w:t>SigClust</w:t>
      </w:r>
      <w:proofErr w:type="spellEnd"/>
      <w:r w:rsidRPr="000C1BF8">
        <w:rPr>
          <w:color w:val="282625"/>
          <w:sz w:val="24"/>
          <w:szCs w:val="24"/>
        </w:rPr>
        <w:t xml:space="preserve"> (</w:t>
      </w:r>
      <w:proofErr w:type="spellStart"/>
      <w:r w:rsidRPr="000C1BF8">
        <w:rPr>
          <w:color w:val="282625"/>
          <w:sz w:val="24"/>
          <w:szCs w:val="24"/>
        </w:rPr>
        <w:t>nsim</w:t>
      </w:r>
      <w:proofErr w:type="spellEnd"/>
      <w:r w:rsidRPr="000C1BF8">
        <w:rPr>
          <w:color w:val="282625"/>
          <w:sz w:val="24"/>
          <w:szCs w:val="24"/>
        </w:rPr>
        <w:t xml:space="preserve">=1000, </w:t>
      </w:r>
      <w:proofErr w:type="spellStart"/>
      <w:r w:rsidRPr="000C1BF8">
        <w:rPr>
          <w:color w:val="282625"/>
          <w:sz w:val="24"/>
          <w:szCs w:val="24"/>
        </w:rPr>
        <w:t>icovest</w:t>
      </w:r>
      <w:proofErr w:type="spellEnd"/>
      <w:r w:rsidRPr="000C1BF8">
        <w:rPr>
          <w:color w:val="282625"/>
          <w:sz w:val="24"/>
          <w:szCs w:val="24"/>
        </w:rPr>
        <w:t xml:space="preserve">=3) </w:t>
      </w:r>
      <w:del w:id="205" w:author="Gherman Uritskiy" w:date="2019-04-10T12:41:00Z">
        <w:r>
          <w:rPr>
            <w:color w:val="282625"/>
            <w:sz w:val="24"/>
            <w:szCs w:val="24"/>
          </w:rPr>
          <w:fldChar w:fldCharType="begin"/>
        </w:r>
        <w:r w:rsidR="00F04A66">
          <w:rPr>
            <w:color w:val="282625"/>
            <w:sz w:val="24"/>
            <w:szCs w:val="24"/>
          </w:rPr>
          <w:delInstrText xml:space="preserve"> ADDIN EN.CITE &lt;EndNote&gt;&lt;Cite&gt;&lt;Author&gt;Liu&lt;/Author&gt;&lt;Year&gt;2008&lt;/Year&gt;&lt;RecNum&gt;8840&lt;/RecNum&gt;&lt;DisplayText&gt;(41)&lt;/DisplayText&gt;&lt;record&gt;&lt;rec-number&gt;8840&lt;/rec-number&gt;&lt;foreign-keys&gt;&lt;key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delInstrText>
        </w:r>
        <w:r>
          <w:rPr>
            <w:color w:val="282625"/>
            <w:sz w:val="24"/>
            <w:szCs w:val="24"/>
          </w:rPr>
          <w:fldChar w:fldCharType="separate"/>
        </w:r>
        <w:r w:rsidR="00F04A66">
          <w:rPr>
            <w:noProof/>
            <w:color w:val="282625"/>
            <w:sz w:val="24"/>
            <w:szCs w:val="24"/>
          </w:rPr>
          <w:delText>(41)</w:delText>
        </w:r>
        <w:r>
          <w:rPr>
            <w:color w:val="282625"/>
            <w:sz w:val="24"/>
            <w:szCs w:val="24"/>
          </w:rPr>
          <w:fldChar w:fldCharType="end"/>
        </w:r>
        <w:r w:rsidRPr="00B135B8">
          <w:rPr>
            <w:color w:val="282625"/>
            <w:sz w:val="24"/>
            <w:szCs w:val="24"/>
          </w:rPr>
          <w:delText>. For</w:delText>
        </w:r>
      </w:del>
      <w:ins w:id="206" w:author="Gherman Uritskiy" w:date="2019-04-10T12:41:00Z">
        <w:r w:rsidR="004F13E8" w:rsidRPr="000C1BF8">
          <w:rPr>
            <w:color w:val="282625"/>
            <w:sz w:val="24"/>
            <w:szCs w:val="24"/>
          </w:rPr>
          <w:fldChar w:fldCharType="begin"/>
        </w:r>
        <w:r w:rsidR="00007911">
          <w:rPr>
            <w:color w:val="282625"/>
            <w:sz w:val="24"/>
            <w:szCs w:val="24"/>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0C1BF8">
          <w:rPr>
            <w:color w:val="282625"/>
            <w:sz w:val="24"/>
            <w:szCs w:val="24"/>
          </w:rPr>
          <w:fldChar w:fldCharType="separate"/>
        </w:r>
        <w:r w:rsidR="00007911">
          <w:rPr>
            <w:noProof/>
            <w:color w:val="282625"/>
            <w:sz w:val="24"/>
            <w:szCs w:val="24"/>
          </w:rPr>
          <w:t>(40)</w:t>
        </w:r>
        <w:r w:rsidR="004F13E8" w:rsidRPr="000C1BF8">
          <w:rPr>
            <w:color w:val="282625"/>
            <w:sz w:val="24"/>
            <w:szCs w:val="24"/>
          </w:rPr>
          <w:fldChar w:fldCharType="end"/>
        </w:r>
        <w:r w:rsidRPr="000C1BF8">
          <w:rPr>
            <w:color w:val="282625"/>
            <w:sz w:val="24"/>
            <w:szCs w:val="24"/>
          </w:rPr>
          <w:t xml:space="preserve">. </w:t>
        </w:r>
        <w:r w:rsidR="009B4803" w:rsidRPr="000C1BF8">
          <w:rPr>
            <w:color w:val="282625"/>
            <w:sz w:val="24"/>
            <w:szCs w:val="24"/>
          </w:rPr>
          <w:t>Due to</w:t>
        </w:r>
      </w:ins>
      <w:r w:rsidR="009B4803" w:rsidRPr="000C1BF8">
        <w:rPr>
          <w:color w:val="282625"/>
          <w:sz w:val="24"/>
          <w:szCs w:val="24"/>
        </w:rPr>
        <w:t xml:space="preserve"> </w:t>
      </w:r>
      <w:r w:rsidRPr="000C1BF8">
        <w:rPr>
          <w:color w:val="282625"/>
          <w:sz w:val="24"/>
          <w:szCs w:val="24"/>
        </w:rPr>
        <w:t>time considerations, the contig clustering test was limited to contigs over 5kbp in length, which were then subsampled randomly to 5000 contigs prior to the test.</w:t>
      </w:r>
      <w:ins w:id="207" w:author="Gherman Uritskiy" w:date="2019-04-10T12:41:00Z">
        <w:r w:rsidR="008D7C86" w:rsidRPr="000C1BF8">
          <w:rPr>
            <w:color w:val="282625"/>
            <w:sz w:val="24"/>
            <w:szCs w:val="24"/>
          </w:rPr>
          <w:t xml:space="preserve"> </w:t>
        </w:r>
      </w:ins>
    </w:p>
    <w:p w14:paraId="791A1D8E" w14:textId="77777777" w:rsidR="00964E17" w:rsidRPr="000C1BF8" w:rsidRDefault="00964E17" w:rsidP="003B1371">
      <w:pPr>
        <w:ind w:left="450" w:right="-633"/>
        <w:rPr>
          <w:sz w:val="24"/>
          <w:szCs w:val="24"/>
        </w:rPr>
      </w:pPr>
    </w:p>
    <w:p w14:paraId="09F90834" w14:textId="20ACCFA3" w:rsidR="00224861" w:rsidRPr="000C1BF8" w:rsidRDefault="00224861" w:rsidP="003B1371">
      <w:pPr>
        <w:ind w:left="450" w:right="-633"/>
        <w:rPr>
          <w:sz w:val="24"/>
          <w:rPrChange w:id="208" w:author="Gherman Uritskiy" w:date="2019-04-10T12:41:00Z">
            <w:rPr>
              <w:b/>
              <w:sz w:val="24"/>
            </w:rPr>
          </w:rPrChange>
        </w:rPr>
      </w:pPr>
      <w:r w:rsidRPr="000C1BF8">
        <w:rPr>
          <w:b/>
          <w:sz w:val="24"/>
          <w:szCs w:val="24"/>
        </w:rPr>
        <w:t>RESULTS</w:t>
      </w:r>
    </w:p>
    <w:p w14:paraId="3F5D2BB3" w14:textId="77777777" w:rsidR="00756D59" w:rsidRPr="000C1BF8" w:rsidRDefault="00756D59" w:rsidP="00756D59">
      <w:pPr>
        <w:spacing w:line="288" w:lineRule="auto"/>
        <w:ind w:left="450" w:right="-633"/>
        <w:outlineLvl w:val="0"/>
        <w:rPr>
          <w:sz w:val="24"/>
          <w:rPrChange w:id="209" w:author="Gherman Uritskiy" w:date="2019-04-10T12:41:00Z">
            <w:rPr>
              <w:b/>
              <w:sz w:val="24"/>
            </w:rPr>
          </w:rPrChange>
        </w:rPr>
      </w:pPr>
      <w:moveFromRangeStart w:id="210" w:author="Gherman Uritskiy" w:date="2019-04-10T12:41:00Z" w:name="move5792519"/>
      <w:moveFrom w:id="211" w:author="Gherman Uritskiy" w:date="2019-04-10T12:41:00Z">
        <w:r w:rsidRPr="000C1BF8">
          <w:rPr>
            <w:sz w:val="24"/>
            <w:rPrChange w:id="212" w:author="Gherman Uritskiy" w:date="2019-04-10T12:41:00Z">
              <w:rPr>
                <w:b/>
                <w:sz w:val="24"/>
              </w:rPr>
            </w:rPrChange>
          </w:rPr>
          <w:t>Longitudinal sampling strategy and sequencing approach</w:t>
        </w:r>
      </w:moveFrom>
    </w:p>
    <w:moveFromRangeEnd w:id="210"/>
    <w:p w14:paraId="74625B13" w14:textId="77777777" w:rsidR="00224861" w:rsidRDefault="00224861" w:rsidP="003B1371">
      <w:pPr>
        <w:ind w:left="450" w:right="-633"/>
        <w:rPr>
          <w:del w:id="213" w:author="Gherman Uritskiy" w:date="2019-04-10T12:41:00Z"/>
          <w:sz w:val="24"/>
          <w:szCs w:val="24"/>
        </w:rPr>
      </w:pPr>
      <w:del w:id="214" w:author="Gherman Uritskiy" w:date="2019-04-10T12:41:00Z">
        <w:r w:rsidRPr="00B135B8">
          <w:rPr>
            <w:sz w:val="24"/>
            <w:szCs w:val="24"/>
          </w:rPr>
          <w:delText xml:space="preserve">To investigate the temporal dynamics of halite microbiomes, samples of halite nodules from </w:delText>
        </w:r>
        <w:r>
          <w:rPr>
            <w:sz w:val="24"/>
            <w:szCs w:val="24"/>
          </w:rPr>
          <w:delText xml:space="preserve">two sites at </w:delText>
        </w:r>
        <w:r w:rsidRPr="00B135B8">
          <w:rPr>
            <w:sz w:val="24"/>
            <w:szCs w:val="24"/>
          </w:rPr>
          <w:delText xml:space="preserve">Salar Grande were harvested at regular intervals </w:delText>
        </w:r>
        <w:r>
          <w:rPr>
            <w:sz w:val="24"/>
            <w:szCs w:val="24"/>
          </w:rPr>
          <w:delText>from 2014 to 2017</w:delText>
        </w:r>
        <w:r w:rsidRPr="00B135B8">
          <w:rPr>
            <w:sz w:val="24"/>
            <w:szCs w:val="24"/>
          </w:rPr>
          <w:delText xml:space="preserve">, capturing the rare rain events that occurred in 2015 throughout the desert </w:delText>
        </w:r>
        <w:r>
          <w:rPr>
            <w:sz w:val="24"/>
            <w:szCs w:val="24"/>
          </w:rPr>
          <w:fldChar w:fldCharType="begin"/>
        </w:r>
        <w:r w:rsidR="00F04A66">
          <w:rPr>
            <w:sz w:val="24"/>
            <w:szCs w:val="24"/>
          </w:rPr>
          <w:delInstrText xml:space="preserve"> ADDIN EN.CITE &lt;EndNote&gt;&lt;Cite&gt;&lt;Author&gt;Bozkurt&lt;/Author&gt;&lt;Year&gt;2016&lt;/Year&gt;&lt;RecNum&gt;8578&lt;/RecNum&gt;&lt;DisplayText&gt;(15)&lt;/DisplayText&gt;&lt;record&gt;&lt;rec-number&gt;8578&lt;/rec-number&gt;&lt;foreign-keys&gt;&lt;key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delInstrText>
        </w:r>
        <w:r>
          <w:rPr>
            <w:sz w:val="24"/>
            <w:szCs w:val="24"/>
          </w:rPr>
          <w:fldChar w:fldCharType="separate"/>
        </w:r>
        <w:r w:rsidR="00F04A66">
          <w:rPr>
            <w:noProof/>
            <w:sz w:val="24"/>
            <w:szCs w:val="24"/>
          </w:rPr>
          <w:delText>(15)</w:delText>
        </w:r>
        <w:r>
          <w:rPr>
            <w:sz w:val="24"/>
            <w:szCs w:val="24"/>
          </w:rPr>
          <w:fldChar w:fldCharType="end"/>
        </w:r>
        <w:r w:rsidRPr="00B135B8">
          <w:rPr>
            <w:sz w:val="24"/>
            <w:szCs w:val="24"/>
          </w:rPr>
          <w:delText xml:space="preserve">. A nearby weather station (Diego Aracena airport, </w:delText>
        </w:r>
        <w:r w:rsidRPr="00B135B8">
          <w:rPr>
            <w:i/>
            <w:sz w:val="24"/>
            <w:szCs w:val="24"/>
          </w:rPr>
          <w:delText>ID85418</w:delText>
        </w:r>
        <w:r w:rsidRPr="00B135B8">
          <w:rPr>
            <w:sz w:val="24"/>
            <w:szCs w:val="24"/>
          </w:rPr>
          <w:delText xml:space="preserve">), located 40km North of the sampling site, recorded rainfalls in August 2015 (4.1mm). The previous notable precipitation in the area occurred in 2002 (4.1mm) </w:delText>
        </w:r>
        <w:r>
          <w:rPr>
            <w:sz w:val="24"/>
            <w:szCs w:val="24"/>
          </w:rPr>
          <w:fldChar w:fldCharType="begin"/>
        </w:r>
        <w:r w:rsidR="00F04A66">
          <w:rPr>
            <w:sz w:val="24"/>
            <w:szCs w:val="24"/>
          </w:rPr>
          <w:delInstrText xml:space="preserve"> ADDIN EN.CITE &lt;EndNote&gt;&lt;Cite&gt;&lt;Author&gt;Schulz&lt;/Author&gt;&lt;Year&gt;2012&lt;/Year&gt;&lt;RecNum&gt;8577&lt;/RecNum&gt;&lt;DisplayText&gt;(25, 42)&lt;/DisplayText&gt;&lt;record&gt;&lt;rec-number&gt;8577&lt;/rec-number&gt;&lt;foreign-keys&gt;&lt;key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Cite ExcludeAuth="1" ExcludeYear="1"&gt;&lt;Year&gt;2018&lt;/Year&gt;&lt;RecNum&gt;8576&lt;/RecNum&gt;&lt;record&gt;&lt;rec-number&gt;8576&lt;/rec-number&gt;&lt;foreign-keys&gt;&lt;key app="EN" db-id="vawrdvfvexr9z1e5pd0p92dt2dzpvp0ezpsr" timestamp="1530210026"&gt;8576&lt;/key&gt;&lt;/foreign-keys&gt;&lt;ref-type name="Government Document"&gt;46&lt;/ref-type&gt;&lt;contributors&gt;&lt;/contributors&gt;&lt;titles&gt;&lt;title&gt; Servicios Climáticos &lt;/title&gt;&lt;/titles&gt;&lt;pages&gt;Chilean weather station data archives&lt;/pages&gt;&lt;dates&gt;&lt;year&gt;2018&lt;/year&gt;&lt;/dates&gt;&lt;pub-location&gt;Dirección Meteorológica de Chile&lt;/pub-location&gt;&lt;work-type&gt;Database&lt;/work-type&gt;&lt;urls&gt;&lt;related-urls&gt;&lt;url&gt;https://climatologia.meteochile.gob.cl/application/index/productos/RE2009&lt;/url&gt;&lt;/related-urls&gt;&lt;/urls&gt;&lt;custom1&gt;Dirección Meteorológica de Chile&lt;/custom1&gt;&lt;remote-database-name&gt;Servicios Climáticos&lt;/remote-database-name&gt;&lt;language&gt;Spanish&lt;/language&gt;&lt;/record&gt;&lt;/Cite&gt;&lt;/EndNote&gt;</w:delInstrText>
        </w:r>
        <w:r>
          <w:rPr>
            <w:sz w:val="24"/>
            <w:szCs w:val="24"/>
          </w:rPr>
          <w:fldChar w:fldCharType="separate"/>
        </w:r>
        <w:r w:rsidR="00F04A66">
          <w:rPr>
            <w:noProof/>
            <w:sz w:val="24"/>
            <w:szCs w:val="24"/>
          </w:rPr>
          <w:delText>(25, 42)</w:delText>
        </w:r>
        <w:r>
          <w:rPr>
            <w:sz w:val="24"/>
            <w:szCs w:val="24"/>
          </w:rPr>
          <w:fldChar w:fldCharType="end"/>
        </w:r>
        <w:r w:rsidRPr="00B135B8">
          <w:rPr>
            <w:sz w:val="24"/>
            <w:szCs w:val="24"/>
          </w:rPr>
          <w:delText xml:space="preserve">. </w:delText>
        </w:r>
      </w:del>
    </w:p>
    <w:p w14:paraId="7C4CDB10" w14:textId="77777777" w:rsidR="00224861" w:rsidRPr="002435F8" w:rsidRDefault="00224861" w:rsidP="003B1371">
      <w:pPr>
        <w:ind w:left="450" w:right="-633"/>
        <w:rPr>
          <w:del w:id="215" w:author="Gherman Uritskiy" w:date="2019-04-10T12:41:00Z"/>
          <w:sz w:val="24"/>
          <w:szCs w:val="24"/>
        </w:rPr>
      </w:pPr>
      <w:del w:id="216" w:author="Gherman Uritskiy" w:date="2019-04-10T12:41:00Z">
        <w:r>
          <w:rPr>
            <w:sz w:val="24"/>
            <w:szCs w:val="24"/>
          </w:rPr>
          <w:tab/>
        </w:r>
        <w:r w:rsidRPr="00B135B8">
          <w:rPr>
            <w:sz w:val="24"/>
            <w:szCs w:val="24"/>
          </w:rPr>
          <w:delText>The main sampling site was revisited four times during the study – twice before the rain (Sep 2014, Jun 2015), and</w:delText>
        </w:r>
        <w:r>
          <w:rPr>
            <w:sz w:val="24"/>
            <w:szCs w:val="24"/>
          </w:rPr>
          <w:delText xml:space="preserve"> twice after the rain – 6 months (</w:delText>
        </w:r>
        <w:r w:rsidRPr="00B135B8">
          <w:rPr>
            <w:sz w:val="24"/>
            <w:szCs w:val="24"/>
          </w:rPr>
          <w:delText>Feb 2016</w:delText>
        </w:r>
        <w:r>
          <w:rPr>
            <w:sz w:val="24"/>
            <w:szCs w:val="24"/>
          </w:rPr>
          <w:delText xml:space="preserve">) and 18 months (Feb 2017) after </w:delText>
        </w:r>
        <w:r w:rsidRPr="00B135B8">
          <w:rPr>
            <w:sz w:val="24"/>
            <w:szCs w:val="24"/>
          </w:rPr>
          <w:delText xml:space="preserve">(Table S1). For </w:delText>
        </w:r>
        <w:r>
          <w:rPr>
            <w:sz w:val="24"/>
            <w:szCs w:val="24"/>
          </w:rPr>
          <w:delText xml:space="preserve">each time-point, </w:delText>
        </w:r>
        <w:r w:rsidRPr="00B135B8">
          <w:rPr>
            <w:sz w:val="24"/>
            <w:szCs w:val="24"/>
          </w:rPr>
          <w:delText>5 biological replicates</w:delText>
        </w:r>
        <w:r>
          <w:rPr>
            <w:sz w:val="24"/>
            <w:szCs w:val="24"/>
          </w:rPr>
          <w:delText xml:space="preserve"> were sequenced with</w:delText>
        </w:r>
        <w:r w:rsidRPr="00B135B8">
          <w:rPr>
            <w:sz w:val="24"/>
            <w:szCs w:val="24"/>
          </w:rPr>
          <w:delText xml:space="preserve"> whole-metagenomic (WMG) sequencing to </w:delText>
        </w:r>
        <w:r>
          <w:rPr>
            <w:sz w:val="24"/>
            <w:szCs w:val="24"/>
          </w:rPr>
          <w:delText xml:space="preserve">investigate </w:delText>
        </w:r>
        <w:r w:rsidRPr="00B135B8">
          <w:rPr>
            <w:sz w:val="24"/>
            <w:szCs w:val="24"/>
          </w:rPr>
          <w:delText xml:space="preserve">the functional potential </w:delText>
        </w:r>
        <w:r>
          <w:rPr>
            <w:sz w:val="24"/>
            <w:szCs w:val="24"/>
          </w:rPr>
          <w:delText xml:space="preserve">and taxonomic structure </w:delText>
        </w:r>
        <w:r w:rsidRPr="00B135B8">
          <w:rPr>
            <w:sz w:val="24"/>
            <w:szCs w:val="24"/>
          </w:rPr>
          <w:delText xml:space="preserve">of the communities over time, yielding a total of </w:delText>
        </w:r>
        <w:r w:rsidRPr="00B135B8">
          <w:rPr>
            <w:rFonts w:eastAsia="Times New Roman"/>
            <w:color w:val="000000"/>
            <w:sz w:val="24"/>
            <w:szCs w:val="24"/>
          </w:rPr>
          <w:delText xml:space="preserve">70,689,467 </w:delText>
        </w:r>
        <w:r w:rsidRPr="00B135B8">
          <w:rPr>
            <w:sz w:val="24"/>
            <w:szCs w:val="24"/>
          </w:rPr>
          <w:delText>paired-end reads (150bp paired-end, insert size 277</w:delText>
        </w:r>
        <w:r w:rsidRPr="00B135B8">
          <w:rPr>
            <w:rFonts w:eastAsia="Times New Roman"/>
            <w:sz w:val="24"/>
            <w:szCs w:val="24"/>
          </w:rPr>
          <w:delText>±</w:delText>
        </w:r>
        <w:r w:rsidRPr="00B135B8">
          <w:rPr>
            <w:sz w:val="24"/>
            <w:szCs w:val="24"/>
          </w:rPr>
          <w:delText xml:space="preserve">217bp). </w:delText>
        </w:r>
        <w:r>
          <w:rPr>
            <w:sz w:val="24"/>
            <w:szCs w:val="24"/>
          </w:rPr>
          <w:delText>Additionally</w:delText>
        </w:r>
        <w:r w:rsidRPr="00B135B8">
          <w:rPr>
            <w:sz w:val="24"/>
            <w:szCs w:val="24"/>
          </w:rPr>
          <w:delText>, 9-12 biological replicates</w:delText>
        </w:r>
        <w:r>
          <w:rPr>
            <w:sz w:val="24"/>
            <w:szCs w:val="24"/>
          </w:rPr>
          <w:delText xml:space="preserve"> were collected for </w:delText>
        </w:r>
        <w:r w:rsidRPr="00B135B8">
          <w:rPr>
            <w:sz w:val="24"/>
            <w:szCs w:val="24"/>
          </w:rPr>
          <w:delText>ribosoma</w:delText>
        </w:r>
        <w:r>
          <w:rPr>
            <w:sz w:val="24"/>
            <w:szCs w:val="24"/>
          </w:rPr>
          <w:delText>l amplicons (16S rDNA) sequencing and</w:delText>
        </w:r>
        <w:r w:rsidRPr="00B135B8">
          <w:rPr>
            <w:sz w:val="24"/>
            <w:szCs w:val="24"/>
          </w:rPr>
          <w:delText xml:space="preserve"> were used for taxonomic profiling of the microbiomes</w:delText>
        </w:r>
        <w:r>
          <w:rPr>
            <w:sz w:val="24"/>
            <w:szCs w:val="24"/>
          </w:rPr>
          <w:delText>;</w:delText>
        </w:r>
        <w:r w:rsidRPr="00B135B8">
          <w:rPr>
            <w:sz w:val="24"/>
            <w:szCs w:val="24"/>
          </w:rPr>
          <w:delText xml:space="preserve"> </w:delText>
        </w:r>
        <w:r>
          <w:rPr>
            <w:sz w:val="24"/>
            <w:szCs w:val="24"/>
          </w:rPr>
          <w:delText>t</w:delText>
        </w:r>
        <w:r w:rsidRPr="00B135B8">
          <w:rPr>
            <w:sz w:val="24"/>
            <w:szCs w:val="24"/>
          </w:rPr>
          <w:delText xml:space="preserve">his yielded </w:delText>
        </w:r>
        <w:r w:rsidRPr="00B135B8">
          <w:rPr>
            <w:rFonts w:eastAsia="Times New Roman"/>
            <w:color w:val="000000"/>
            <w:sz w:val="24"/>
            <w:szCs w:val="24"/>
          </w:rPr>
          <w:delText xml:space="preserve">535,233 </w:delText>
        </w:r>
        <w:r w:rsidRPr="00B135B8">
          <w:rPr>
            <w:sz w:val="24"/>
            <w:szCs w:val="24"/>
          </w:rPr>
          <w:delText>paired-end reads (250bp paired-end, insert size 419</w:delText>
        </w:r>
        <w:r w:rsidRPr="00B135B8">
          <w:rPr>
            <w:rFonts w:eastAsia="Times New Roman"/>
            <w:sz w:val="24"/>
            <w:szCs w:val="24"/>
          </w:rPr>
          <w:delText>±7bp</w:delText>
        </w:r>
        <w:r>
          <w:rPr>
            <w:sz w:val="24"/>
            <w:szCs w:val="24"/>
          </w:rPr>
          <w:delText>).</w:delText>
        </w:r>
        <w:r w:rsidRPr="00B135B8">
          <w:rPr>
            <w:sz w:val="24"/>
            <w:szCs w:val="24"/>
          </w:rPr>
          <w:delText xml:space="preserve"> </w:delText>
        </w:r>
        <w:r>
          <w:rPr>
            <w:sz w:val="24"/>
            <w:szCs w:val="24"/>
          </w:rPr>
          <w:delText>A</w:delText>
        </w:r>
        <w:r w:rsidRPr="00B135B8">
          <w:rPr>
            <w:sz w:val="24"/>
            <w:szCs w:val="24"/>
          </w:rPr>
          <w:delText xml:space="preserve"> nearby site was also sampled after the rain at a hig</w:delText>
        </w:r>
        <w:r>
          <w:rPr>
            <w:sz w:val="24"/>
            <w:szCs w:val="24"/>
          </w:rPr>
          <w:delText>her temporal resolution (Feb 2016</w:delText>
        </w:r>
        <w:r w:rsidRPr="00B135B8">
          <w:rPr>
            <w:sz w:val="24"/>
            <w:szCs w:val="24"/>
          </w:rPr>
          <w:delText xml:space="preserve">, </w:delText>
        </w:r>
        <w:r>
          <w:rPr>
            <w:sz w:val="24"/>
            <w:szCs w:val="24"/>
          </w:rPr>
          <w:delText>July 2016, Oct 2016</w:delText>
        </w:r>
        <w:r w:rsidRPr="00B135B8">
          <w:rPr>
            <w:sz w:val="24"/>
            <w:szCs w:val="24"/>
          </w:rPr>
          <w:delText xml:space="preserve">, and </w:delText>
        </w:r>
        <w:r>
          <w:rPr>
            <w:sz w:val="24"/>
            <w:szCs w:val="24"/>
          </w:rPr>
          <w:delText xml:space="preserve">Feb </w:delText>
        </w:r>
        <w:r w:rsidRPr="00B135B8">
          <w:rPr>
            <w:sz w:val="24"/>
            <w:szCs w:val="24"/>
          </w:rPr>
          <w:delText xml:space="preserve">2017), with 5-13 replicates per time point. The 16S rDNA amplicons from samples at this site were also sequenced, yielding </w:delText>
        </w:r>
        <w:r w:rsidRPr="00B135B8">
          <w:rPr>
            <w:rFonts w:eastAsia="Times New Roman"/>
            <w:color w:val="000000"/>
            <w:sz w:val="24"/>
            <w:szCs w:val="24"/>
          </w:rPr>
          <w:delText>357,325 paired end 250bp reads (insert size 419</w:delText>
        </w:r>
        <w:r w:rsidRPr="00B135B8">
          <w:rPr>
            <w:rFonts w:eastAsia="Times New Roman"/>
            <w:sz w:val="24"/>
            <w:szCs w:val="24"/>
          </w:rPr>
          <w:delText>±4bp</w:delText>
        </w:r>
        <w:r w:rsidRPr="00B135B8">
          <w:rPr>
            <w:rFonts w:eastAsia="Times New Roman"/>
            <w:color w:val="000000"/>
            <w:sz w:val="24"/>
            <w:szCs w:val="24"/>
          </w:rPr>
          <w:delText>)</w:delText>
        </w:r>
        <w:r>
          <w:rPr>
            <w:rFonts w:eastAsia="Times New Roman"/>
            <w:color w:val="000000"/>
            <w:sz w:val="24"/>
            <w:szCs w:val="24"/>
          </w:rPr>
          <w:delText>.</w:delText>
        </w:r>
      </w:del>
    </w:p>
    <w:p w14:paraId="2B7CFC0F" w14:textId="77777777" w:rsidR="00224861" w:rsidRPr="00B135B8" w:rsidRDefault="00224861" w:rsidP="003B1371">
      <w:pPr>
        <w:ind w:left="450" w:right="-633"/>
        <w:rPr>
          <w:del w:id="217" w:author="Gherman Uritskiy" w:date="2019-04-10T12:41:00Z"/>
          <w:sz w:val="24"/>
          <w:szCs w:val="24"/>
        </w:rPr>
      </w:pPr>
    </w:p>
    <w:p w14:paraId="31BC7222" w14:textId="74DEA00A" w:rsidR="00224861" w:rsidRPr="000C1BF8" w:rsidRDefault="00224861" w:rsidP="003B1371">
      <w:pPr>
        <w:ind w:left="450" w:right="-633"/>
        <w:rPr>
          <w:b/>
          <w:sz w:val="24"/>
          <w:szCs w:val="24"/>
        </w:rPr>
      </w:pPr>
      <w:r w:rsidRPr="000C1BF8">
        <w:rPr>
          <w:b/>
          <w:sz w:val="24"/>
          <w:szCs w:val="24"/>
        </w:rPr>
        <w:t xml:space="preserve">High-order taxonomic </w:t>
      </w:r>
      <w:del w:id="218" w:author="Gherman Uritskiy" w:date="2019-04-10T12:41:00Z">
        <w:r w:rsidRPr="002962A6">
          <w:rPr>
            <w:b/>
            <w:sz w:val="24"/>
            <w:szCs w:val="24"/>
          </w:rPr>
          <w:delText>structure</w:delText>
        </w:r>
      </w:del>
      <w:ins w:id="219" w:author="Gherman Uritskiy" w:date="2019-04-10T12:41:00Z">
        <w:r w:rsidR="00A967A7" w:rsidRPr="000C1BF8">
          <w:rPr>
            <w:b/>
            <w:sz w:val="24"/>
            <w:szCs w:val="24"/>
          </w:rPr>
          <w:t>composition</w:t>
        </w:r>
      </w:ins>
      <w:r w:rsidR="00A967A7" w:rsidRPr="000C1BF8">
        <w:rPr>
          <w:b/>
          <w:sz w:val="24"/>
          <w:szCs w:val="24"/>
        </w:rPr>
        <w:t xml:space="preserve"> </w:t>
      </w:r>
      <w:r w:rsidRPr="000C1BF8">
        <w:rPr>
          <w:b/>
          <w:sz w:val="24"/>
          <w:szCs w:val="24"/>
        </w:rPr>
        <w:t>and functional potential</w:t>
      </w:r>
      <w:r w:rsidRPr="000C1BF8">
        <w:rPr>
          <w:b/>
          <w:bCs/>
          <w:sz w:val="24"/>
          <w:szCs w:val="24"/>
        </w:rPr>
        <w:t xml:space="preserve"> were temporarily perturbed after the rain</w:t>
      </w:r>
    </w:p>
    <w:p w14:paraId="416F769B" w14:textId="15A101A2" w:rsidR="00187974" w:rsidRPr="000C1BF8" w:rsidRDefault="003A3929" w:rsidP="003A3929">
      <w:pPr>
        <w:ind w:left="450"/>
        <w:rPr>
          <w:ins w:id="220" w:author="Gherman Uritskiy" w:date="2019-04-10T12:41:00Z"/>
          <w:rFonts w:eastAsia="Times New Roman"/>
          <w:sz w:val="24"/>
          <w:szCs w:val="24"/>
        </w:rPr>
      </w:pPr>
      <w:ins w:id="221" w:author="Gherman Uritskiy" w:date="2019-04-10T12:41:00Z">
        <w:r w:rsidRPr="000C1BF8">
          <w:rPr>
            <w:sz w:val="24"/>
            <w:szCs w:val="24"/>
          </w:rPr>
          <w:tab/>
        </w:r>
      </w:ins>
      <w:r w:rsidR="00224861" w:rsidRPr="000C1BF8">
        <w:rPr>
          <w:sz w:val="24"/>
          <w:szCs w:val="24"/>
        </w:rPr>
        <w:t xml:space="preserve">The halite communities were found to be </w:t>
      </w:r>
      <w:r w:rsidR="00224861" w:rsidRPr="000C1BF8">
        <w:rPr>
          <w:rFonts w:eastAsia="Times New Roman"/>
          <w:color w:val="282625"/>
          <w:sz w:val="24"/>
          <w:szCs w:val="24"/>
          <w:shd w:val="clear" w:color="auto" w:fill="FFFFFF"/>
        </w:rPr>
        <w:t>highly sensitive to the acute perturbation from the rain</w:t>
      </w:r>
      <w:del w:id="222" w:author="Gherman Uritskiy" w:date="2019-04-10T12:41:00Z">
        <w:r w:rsidR="00224861" w:rsidRPr="00B135B8">
          <w:rPr>
            <w:rFonts w:eastAsia="Times New Roman"/>
            <w:color w:val="282625"/>
            <w:sz w:val="24"/>
            <w:szCs w:val="24"/>
            <w:shd w:val="clear" w:color="auto" w:fill="FFFFFF"/>
          </w:rPr>
          <w:delText>,</w:delText>
        </w:r>
      </w:del>
      <w:ins w:id="223" w:author="Gherman Uritskiy" w:date="2019-04-10T12:41:00Z">
        <w:r w:rsidR="00AB2EB4" w:rsidRPr="000C1BF8">
          <w:rPr>
            <w:rFonts w:eastAsia="Times New Roman"/>
            <w:color w:val="282625"/>
            <w:sz w:val="24"/>
            <w:szCs w:val="24"/>
            <w:shd w:val="clear" w:color="auto" w:fill="FFFFFF"/>
          </w:rPr>
          <w:t xml:space="preserve"> at the end of 2015 (Fig. S2</w:t>
        </w:r>
        <w:r w:rsidR="007D75BF" w:rsidRPr="000C1BF8">
          <w:rPr>
            <w:rFonts w:eastAsia="Times New Roman"/>
            <w:color w:val="282625"/>
            <w:sz w:val="24"/>
            <w:szCs w:val="24"/>
            <w:shd w:val="clear" w:color="auto" w:fill="FFFFFF"/>
          </w:rPr>
          <w:t>)</w:t>
        </w:r>
        <w:r w:rsidR="00224861" w:rsidRPr="000C1BF8">
          <w:rPr>
            <w:rFonts w:eastAsia="Times New Roman"/>
            <w:color w:val="282625"/>
            <w:sz w:val="24"/>
            <w:szCs w:val="24"/>
            <w:shd w:val="clear" w:color="auto" w:fill="FFFFFF"/>
          </w:rPr>
          <w:t>,</w:t>
        </w:r>
      </w:ins>
      <w:r w:rsidR="00224861" w:rsidRPr="000C1BF8">
        <w:rPr>
          <w:rFonts w:eastAsia="Times New Roman"/>
          <w:color w:val="282625"/>
          <w:sz w:val="24"/>
          <w:szCs w:val="24"/>
          <w:shd w:val="clear" w:color="auto" w:fill="FFFFFF"/>
        </w:rPr>
        <w:t xml:space="preserve"> as it induced a drastic change in their taxonomic structure</w:t>
      </w:r>
      <w:del w:id="224" w:author="Gherman Uritskiy" w:date="2019-04-10T12:41:00Z">
        <w:r w:rsidR="00224861" w:rsidRPr="00B135B8">
          <w:rPr>
            <w:rFonts w:eastAsia="Times New Roman"/>
            <w:color w:val="282625"/>
            <w:sz w:val="24"/>
            <w:szCs w:val="24"/>
            <w:shd w:val="clear" w:color="auto" w:fill="FFFFFF"/>
          </w:rPr>
          <w:delText>.</w:delText>
        </w:r>
        <w:r w:rsidR="00224861">
          <w:rPr>
            <w:rFonts w:eastAsia="Times New Roman"/>
            <w:color w:val="282625"/>
            <w:sz w:val="24"/>
            <w:szCs w:val="24"/>
            <w:shd w:val="clear" w:color="auto" w:fill="FFFFFF"/>
          </w:rPr>
          <w:delText xml:space="preserve"> </w:delText>
        </w:r>
      </w:del>
      <w:ins w:id="225" w:author="Gherman Uritskiy" w:date="2019-04-10T12:41:00Z">
        <w:r w:rsidR="00765B12" w:rsidRPr="000C1BF8">
          <w:rPr>
            <w:rFonts w:eastAsia="Times New Roman"/>
            <w:color w:val="282625"/>
            <w:sz w:val="24"/>
            <w:szCs w:val="24"/>
            <w:shd w:val="clear" w:color="auto" w:fill="FFFFFF"/>
          </w:rPr>
          <w:t xml:space="preserve"> (Fig. 1)</w:t>
        </w:r>
        <w:r w:rsidR="00224861"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 xml:space="preserve">The average climate temperature during pre-rain sample collection was notably cooler </w:t>
        </w:r>
        <w:r w:rsidRPr="000C1BF8">
          <w:rPr>
            <w:rFonts w:eastAsia="Times New Roman"/>
            <w:color w:val="282625"/>
            <w:sz w:val="24"/>
            <w:szCs w:val="24"/>
            <w:shd w:val="clear" w:color="auto" w:fill="FFFFFF"/>
          </w:rPr>
          <w:t>(11</w:t>
        </w:r>
        <w:r w:rsidRPr="000C1BF8">
          <w:rPr>
            <w:rFonts w:eastAsia="Times New Roman"/>
            <w:sz w:val="24"/>
            <w:szCs w:val="24"/>
          </w:rPr>
          <w:t>°C</w:t>
        </w:r>
        <w:r w:rsidRPr="000C1BF8">
          <w:rPr>
            <w:rFonts w:eastAsia="Times New Roman"/>
            <w:color w:val="282625"/>
            <w:sz w:val="24"/>
            <w:szCs w:val="24"/>
            <w:shd w:val="clear" w:color="auto" w:fill="FFFFFF"/>
          </w:rPr>
          <w:t>-18</w:t>
        </w:r>
        <w:r w:rsidRPr="000C1BF8">
          <w:rPr>
            <w:rFonts w:eastAsia="Times New Roman"/>
            <w:sz w:val="24"/>
            <w:szCs w:val="24"/>
          </w:rPr>
          <w:t>°C</w:t>
        </w:r>
        <w:r w:rsidRPr="000C1BF8">
          <w:rPr>
            <w:rFonts w:eastAsia="Times New Roman"/>
            <w:color w:val="282625"/>
            <w:sz w:val="24"/>
            <w:szCs w:val="24"/>
            <w:shd w:val="clear" w:color="auto" w:fill="FFFFFF"/>
          </w:rPr>
          <w:t xml:space="preserve">) </w:t>
        </w:r>
        <w:r w:rsidR="00187974" w:rsidRPr="000C1BF8">
          <w:rPr>
            <w:rFonts w:eastAsia="Times New Roman"/>
            <w:color w:val="282625"/>
            <w:sz w:val="24"/>
            <w:szCs w:val="24"/>
            <w:shd w:val="clear" w:color="auto" w:fill="FFFFFF"/>
          </w:rPr>
          <w:t>than that of 2016 and 2017</w:t>
        </w:r>
        <w:r w:rsidR="00A967A7"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17</w:t>
        </w:r>
        <w:r w:rsidRPr="000C1BF8">
          <w:rPr>
            <w:rFonts w:eastAsia="Times New Roman"/>
            <w:sz w:val="24"/>
            <w:szCs w:val="24"/>
          </w:rPr>
          <w:t>°C-25°C</w:t>
        </w:r>
        <w:r w:rsidR="00A967A7" w:rsidRPr="000C1BF8">
          <w:rPr>
            <w:rFonts w:eastAsia="Times New Roman"/>
            <w:color w:val="282625"/>
            <w:sz w:val="24"/>
            <w:szCs w:val="24"/>
            <w:shd w:val="clear" w:color="auto" w:fill="FFFFFF"/>
          </w:rPr>
          <w:t>)</w:t>
        </w:r>
        <w:r w:rsidR="00187974" w:rsidRPr="000C1BF8">
          <w:rPr>
            <w:rFonts w:eastAsia="Times New Roman"/>
            <w:color w:val="282625"/>
            <w:sz w:val="24"/>
            <w:szCs w:val="24"/>
            <w:shd w:val="clear" w:color="auto" w:fill="FFFFFF"/>
          </w:rPr>
          <w:t>, which could have contributed to the shift described below. However, the recovery of the community composition in the following year despite high</w:t>
        </w:r>
        <w:r w:rsidR="00A967A7" w:rsidRPr="000C1BF8">
          <w:rPr>
            <w:rFonts w:eastAsia="Times New Roman"/>
            <w:color w:val="282625"/>
            <w:sz w:val="24"/>
            <w:szCs w:val="24"/>
            <w:shd w:val="clear" w:color="auto" w:fill="FFFFFF"/>
          </w:rPr>
          <w:t>er</w:t>
        </w:r>
        <w:r w:rsidR="00187974" w:rsidRPr="000C1BF8">
          <w:rPr>
            <w:rFonts w:eastAsia="Times New Roman"/>
            <w:color w:val="282625"/>
            <w:sz w:val="24"/>
            <w:szCs w:val="24"/>
            <w:shd w:val="clear" w:color="auto" w:fill="FFFFFF"/>
          </w:rPr>
          <w:t xml:space="preserve"> temperatures suggest</w:t>
        </w:r>
        <w:r w:rsidR="00A967A7" w:rsidRPr="000C1BF8">
          <w:rPr>
            <w:rFonts w:eastAsia="Times New Roman"/>
            <w:color w:val="282625"/>
            <w:sz w:val="24"/>
            <w:szCs w:val="24"/>
            <w:shd w:val="clear" w:color="auto" w:fill="FFFFFF"/>
          </w:rPr>
          <w:t>s</w:t>
        </w:r>
        <w:r w:rsidR="00187974" w:rsidRPr="000C1BF8">
          <w:rPr>
            <w:rFonts w:eastAsia="Times New Roman"/>
            <w:color w:val="282625"/>
            <w:sz w:val="24"/>
            <w:szCs w:val="24"/>
            <w:shd w:val="clear" w:color="auto" w:fill="FFFFFF"/>
          </w:rPr>
          <w:t xml:space="preserve"> that the shift and recovery were primarily driven by the two rain events at the end of 2015. </w:t>
        </w:r>
      </w:ins>
    </w:p>
    <w:p w14:paraId="62CB1139" w14:textId="31707A3B" w:rsidR="003B51CC" w:rsidRPr="000C1BF8" w:rsidRDefault="00187974" w:rsidP="00D1163B">
      <w:pPr>
        <w:ind w:left="450" w:right="-633"/>
        <w:rPr>
          <w:sz w:val="24"/>
          <w:szCs w:val="24"/>
        </w:rPr>
      </w:pPr>
      <w:ins w:id="226" w:author="Gherman Uritskiy" w:date="2019-04-10T12:41:00Z">
        <w:r w:rsidRPr="000C1BF8">
          <w:rPr>
            <w:sz w:val="24"/>
            <w:szCs w:val="24"/>
          </w:rPr>
          <w:tab/>
        </w:r>
      </w:ins>
      <w:r w:rsidR="00224861" w:rsidRPr="000C1BF8">
        <w:rPr>
          <w:sz w:val="24"/>
          <w:szCs w:val="24"/>
        </w:rPr>
        <w:t xml:space="preserve">Weighted </w:t>
      </w:r>
      <w:proofErr w:type="spellStart"/>
      <w:r w:rsidR="00224861" w:rsidRPr="000C1BF8">
        <w:rPr>
          <w:sz w:val="24"/>
          <w:szCs w:val="24"/>
        </w:rPr>
        <w:t>Unifrac</w:t>
      </w:r>
      <w:proofErr w:type="spellEnd"/>
      <w:r w:rsidR="00224861" w:rsidRPr="000C1BF8">
        <w:rPr>
          <w:sz w:val="24"/>
          <w:szCs w:val="24"/>
        </w:rPr>
        <w:t xml:space="preserve"> analysis of the amplicon data, which compares the dissimilarity of communities based on weighted taxonomic composition, revealed that the halite communities were significantly different between time-points (PERMANOVA: </w:t>
      </w:r>
      <w:r w:rsidR="00224861" w:rsidRPr="000C1BF8">
        <w:rPr>
          <w:i/>
          <w:sz w:val="24"/>
          <w:szCs w:val="24"/>
        </w:rPr>
        <w:t>p</w:t>
      </w:r>
      <w:r w:rsidR="00224861" w:rsidRPr="000C1BF8">
        <w:rPr>
          <w:sz w:val="24"/>
          <w:szCs w:val="24"/>
        </w:rPr>
        <w:t>&lt;0.001), with the taxonomic composition shifting following the rain</w:t>
      </w:r>
      <w:del w:id="227" w:author="Gherman Uritskiy" w:date="2019-04-10T12:41:00Z">
        <w:r w:rsidR="00224861">
          <w:rPr>
            <w:sz w:val="24"/>
            <w:szCs w:val="24"/>
          </w:rPr>
          <w:delText xml:space="preserve"> (Fig. S2</w:delText>
        </w:r>
        <w:r w:rsidR="00224861" w:rsidRPr="002962A6">
          <w:rPr>
            <w:sz w:val="24"/>
            <w:szCs w:val="24"/>
          </w:rPr>
          <w:delText>E). Sample</w:delText>
        </w:r>
        <w:r w:rsidR="00224861">
          <w:rPr>
            <w:sz w:val="24"/>
            <w:szCs w:val="24"/>
          </w:rPr>
          <w:delText>s from before</w:delText>
        </w:r>
      </w:del>
      <w:ins w:id="228" w:author="Gherman Uritskiy" w:date="2019-04-10T12:41:00Z">
        <w:r w:rsidR="00765B12" w:rsidRPr="000C1BF8">
          <w:rPr>
            <w:sz w:val="24"/>
            <w:szCs w:val="24"/>
          </w:rPr>
          <w:t>.</w:t>
        </w:r>
        <w:r w:rsidR="00D6380C" w:rsidRPr="000C1BF8">
          <w:rPr>
            <w:sz w:val="24"/>
            <w:szCs w:val="24"/>
          </w:rPr>
          <w:t xml:space="preserve"> While</w:t>
        </w:r>
      </w:ins>
      <w:r w:rsidR="00D6380C" w:rsidRPr="000C1BF8">
        <w:rPr>
          <w:sz w:val="24"/>
          <w:szCs w:val="24"/>
        </w:rPr>
        <w:t xml:space="preserve"> the </w:t>
      </w:r>
      <w:del w:id="229" w:author="Gherman Uritskiy" w:date="2019-04-10T12:41:00Z">
        <w:r w:rsidR="00224861">
          <w:rPr>
            <w:sz w:val="24"/>
            <w:szCs w:val="24"/>
          </w:rPr>
          <w:delText xml:space="preserve">rain </w:delText>
        </w:r>
        <w:r w:rsidR="00224861" w:rsidRPr="00B135B8">
          <w:rPr>
            <w:sz w:val="24"/>
            <w:szCs w:val="24"/>
          </w:rPr>
          <w:delText xml:space="preserve">(2014 and 2015) and </w:delText>
        </w:r>
      </w:del>
      <w:ins w:id="230" w:author="Gherman Uritskiy" w:date="2019-04-10T12:41:00Z">
        <w:r w:rsidR="00D6380C" w:rsidRPr="000C1BF8">
          <w:rPr>
            <w:sz w:val="24"/>
            <w:szCs w:val="24"/>
          </w:rPr>
          <w:t xml:space="preserve">composition of the </w:t>
        </w:r>
      </w:ins>
      <w:r w:rsidR="00D6380C" w:rsidRPr="000C1BF8">
        <w:rPr>
          <w:sz w:val="24"/>
          <w:szCs w:val="24"/>
        </w:rPr>
        <w:t xml:space="preserve">post-recovery </w:t>
      </w:r>
      <w:ins w:id="231" w:author="Gherman Uritskiy" w:date="2019-04-10T12:41:00Z">
        <w:r w:rsidR="00D6380C" w:rsidRPr="000C1BF8">
          <w:rPr>
            <w:sz w:val="24"/>
            <w:szCs w:val="24"/>
          </w:rPr>
          <w:t xml:space="preserve">(2017) </w:t>
        </w:r>
      </w:ins>
      <w:r w:rsidR="00D6380C" w:rsidRPr="000C1BF8">
        <w:rPr>
          <w:sz w:val="24"/>
          <w:szCs w:val="24"/>
        </w:rPr>
        <w:t xml:space="preserve">communities </w:t>
      </w:r>
      <w:del w:id="232" w:author="Gherman Uritskiy" w:date="2019-04-10T12:41:00Z">
        <w:r w:rsidR="00224861" w:rsidRPr="00B135B8">
          <w:rPr>
            <w:sz w:val="24"/>
            <w:szCs w:val="24"/>
          </w:rPr>
          <w:delText>(2017) clustered together, and away from</w:delText>
        </w:r>
      </w:del>
      <w:ins w:id="233" w:author="Gherman Uritskiy" w:date="2019-04-10T12:41:00Z">
        <w:r w:rsidR="00D6380C" w:rsidRPr="000C1BF8">
          <w:rPr>
            <w:sz w:val="24"/>
            <w:szCs w:val="24"/>
          </w:rPr>
          <w:t xml:space="preserve">was still significantly different from the pre-rain </w:t>
        </w:r>
        <w:r w:rsidR="00D85752" w:rsidRPr="000C1BF8">
          <w:rPr>
            <w:sz w:val="24"/>
            <w:szCs w:val="24"/>
          </w:rPr>
          <w:t xml:space="preserve">(2014 and 2015) </w:t>
        </w:r>
        <w:r w:rsidR="00D6380C" w:rsidRPr="000C1BF8">
          <w:rPr>
            <w:sz w:val="24"/>
            <w:szCs w:val="24"/>
          </w:rPr>
          <w:t xml:space="preserve">samples (PERMANOVA: </w:t>
        </w:r>
        <w:r w:rsidR="00D6380C" w:rsidRPr="000C1BF8">
          <w:rPr>
            <w:i/>
            <w:sz w:val="24"/>
            <w:szCs w:val="24"/>
          </w:rPr>
          <w:t>p&lt;</w:t>
        </w:r>
        <w:r w:rsidR="00D6380C" w:rsidRPr="000C1BF8">
          <w:rPr>
            <w:sz w:val="24"/>
            <w:szCs w:val="24"/>
          </w:rPr>
          <w:t xml:space="preserve">0.001), we found that </w:t>
        </w:r>
        <w:r w:rsidR="00D85752" w:rsidRPr="000C1BF8">
          <w:rPr>
            <w:sz w:val="24"/>
            <w:szCs w:val="24"/>
          </w:rPr>
          <w:t xml:space="preserve">they </w:t>
        </w:r>
        <w:r w:rsidR="00A13B85" w:rsidRPr="000C1BF8">
          <w:rPr>
            <w:sz w:val="24"/>
            <w:szCs w:val="24"/>
          </w:rPr>
          <w:t>were more similar to each other than to the</w:t>
        </w:r>
      </w:ins>
      <w:r w:rsidR="00A13B85" w:rsidRPr="000C1BF8">
        <w:rPr>
          <w:sz w:val="24"/>
          <w:szCs w:val="24"/>
        </w:rPr>
        <w:t xml:space="preserve"> </w:t>
      </w:r>
      <w:r w:rsidR="00224861" w:rsidRPr="000C1BF8">
        <w:rPr>
          <w:sz w:val="24"/>
          <w:szCs w:val="24"/>
        </w:rPr>
        <w:t>post-rain (2016) communities</w:t>
      </w:r>
      <w:ins w:id="234" w:author="Gherman Uritskiy" w:date="2019-04-10T12:41:00Z">
        <w:r w:rsidR="00D85752" w:rsidRPr="000C1BF8">
          <w:rPr>
            <w:sz w:val="24"/>
            <w:szCs w:val="24"/>
          </w:rPr>
          <w:t>, suggesting a partial recovery in composition</w:t>
        </w:r>
      </w:ins>
      <w:r w:rsidR="00224861" w:rsidRPr="000C1BF8">
        <w:rPr>
          <w:sz w:val="24"/>
          <w:szCs w:val="24"/>
        </w:rPr>
        <w:t xml:space="preserve"> (two-sided t-tests</w:t>
      </w:r>
      <w:ins w:id="235" w:author="Gherman Uritskiy" w:date="2019-04-10T12:41:00Z">
        <w:r w:rsidR="00A13B85" w:rsidRPr="000C1BF8">
          <w:rPr>
            <w:sz w:val="24"/>
            <w:szCs w:val="24"/>
          </w:rPr>
          <w:t xml:space="preserve"> of pairwise comparisons</w:t>
        </w:r>
      </w:ins>
      <w:r w:rsidR="00224861" w:rsidRPr="000C1BF8">
        <w:rPr>
          <w:sz w:val="24"/>
          <w:szCs w:val="24"/>
        </w:rPr>
        <w:t xml:space="preserve">: </w:t>
      </w:r>
      <w:r w:rsidR="00224861" w:rsidRPr="000C1BF8">
        <w:rPr>
          <w:i/>
          <w:sz w:val="24"/>
          <w:szCs w:val="24"/>
        </w:rPr>
        <w:t>p</w:t>
      </w:r>
      <w:r w:rsidR="00224861" w:rsidRPr="000C1BF8">
        <w:rPr>
          <w:sz w:val="24"/>
          <w:szCs w:val="24"/>
        </w:rPr>
        <w:t xml:space="preserve">&lt;0.0001; Fig. </w:t>
      </w:r>
      <w:del w:id="236" w:author="Gherman Uritskiy" w:date="2019-04-10T12:41:00Z">
        <w:r w:rsidR="00224861">
          <w:rPr>
            <w:sz w:val="24"/>
            <w:szCs w:val="24"/>
          </w:rPr>
          <w:delText>1A, S2</w:delText>
        </w:r>
        <w:r w:rsidR="00224861" w:rsidRPr="00B135B8">
          <w:rPr>
            <w:sz w:val="24"/>
            <w:szCs w:val="24"/>
          </w:rPr>
          <w:delText>E).</w:delText>
        </w:r>
      </w:del>
      <w:ins w:id="237" w:author="Gherman Uritskiy" w:date="2019-04-10T12:41:00Z">
        <w:r w:rsidR="00F21DCE" w:rsidRPr="000C1BF8">
          <w:rPr>
            <w:sz w:val="24"/>
            <w:szCs w:val="24"/>
          </w:rPr>
          <w:t>2</w:t>
        </w:r>
        <w:r w:rsidR="00224861" w:rsidRPr="000C1BF8">
          <w:rPr>
            <w:sz w:val="24"/>
            <w:szCs w:val="24"/>
          </w:rPr>
          <w:t>A, S</w:t>
        </w:r>
        <w:r w:rsidR="00AB2EB4" w:rsidRPr="000C1BF8">
          <w:rPr>
            <w:sz w:val="24"/>
            <w:szCs w:val="24"/>
          </w:rPr>
          <w:t>3</w:t>
        </w:r>
        <w:r w:rsidR="00224861" w:rsidRPr="000C1BF8">
          <w:rPr>
            <w:sz w:val="24"/>
            <w:szCs w:val="24"/>
          </w:rPr>
          <w:t xml:space="preserve">E). </w:t>
        </w:r>
        <w:r w:rsidR="00124914" w:rsidRPr="000C1BF8">
          <w:rPr>
            <w:sz w:val="24"/>
            <w:szCs w:val="24"/>
          </w:rPr>
          <w:t xml:space="preserve">To investigate broad high-level taxonomic changes, </w:t>
        </w:r>
        <w:r w:rsidR="00A35A95" w:rsidRPr="000C1BF8">
          <w:rPr>
            <w:sz w:val="24"/>
            <w:szCs w:val="24"/>
          </w:rPr>
          <w:t>we interrogated the community composition at the domain and phylum levels.</w:t>
        </w:r>
      </w:ins>
      <w:r w:rsidR="00A35A95" w:rsidRPr="000C1BF8">
        <w:rPr>
          <w:sz w:val="24"/>
          <w:szCs w:val="24"/>
        </w:rPr>
        <w:t xml:space="preserve"> </w:t>
      </w:r>
      <w:r w:rsidR="00224861" w:rsidRPr="000C1BF8">
        <w:rPr>
          <w:rFonts w:eastAsia="Times New Roman"/>
          <w:color w:val="282625"/>
          <w:sz w:val="24"/>
          <w:szCs w:val="24"/>
          <w:shd w:val="clear" w:color="auto" w:fill="FFFFFF"/>
        </w:rPr>
        <w:t xml:space="preserve">At the domain level, </w:t>
      </w:r>
      <w:r w:rsidR="00224861" w:rsidRPr="000C1BF8">
        <w:rPr>
          <w:sz w:val="24"/>
          <w:szCs w:val="24"/>
        </w:rPr>
        <w:t xml:space="preserve">the halite community structure shifted from an </w:t>
      </w:r>
      <w:r w:rsidR="00224861" w:rsidRPr="000C1BF8">
        <w:rPr>
          <w:i/>
          <w:sz w:val="24"/>
          <w:szCs w:val="24"/>
        </w:rPr>
        <w:t>Archaea</w:t>
      </w:r>
      <w:r w:rsidR="00224861" w:rsidRPr="000C1BF8">
        <w:rPr>
          <w:sz w:val="24"/>
          <w:szCs w:val="24"/>
        </w:rPr>
        <w:t xml:space="preserve">-dominated community before the rain (2014 and 2015) to a more balanced </w:t>
      </w:r>
      <w:r w:rsidR="00224861" w:rsidRPr="000C1BF8">
        <w:rPr>
          <w:i/>
          <w:sz w:val="24"/>
          <w:szCs w:val="24"/>
        </w:rPr>
        <w:t>Archaea-Bacteria</w:t>
      </w:r>
      <w:r w:rsidR="00224861" w:rsidRPr="000C1BF8">
        <w:rPr>
          <w:sz w:val="24"/>
          <w:szCs w:val="24"/>
        </w:rPr>
        <w:t xml:space="preserve"> community </w:t>
      </w:r>
      <w:del w:id="238" w:author="Gherman Uritskiy" w:date="2019-04-10T12:41:00Z">
        <w:r w:rsidR="00224861">
          <w:rPr>
            <w:sz w:val="24"/>
            <w:szCs w:val="24"/>
          </w:rPr>
          <w:delText>6</w:delText>
        </w:r>
      </w:del>
      <w:ins w:id="239" w:author="Gherman Uritskiy" w:date="2019-04-10T12:41:00Z">
        <w:r w:rsidR="003D62C4" w:rsidRPr="000C1BF8">
          <w:rPr>
            <w:sz w:val="24"/>
            <w:szCs w:val="24"/>
          </w:rPr>
          <w:t>3</w:t>
        </w:r>
      </w:ins>
      <w:r w:rsidR="00224861" w:rsidRPr="000C1BF8">
        <w:rPr>
          <w:sz w:val="24"/>
          <w:szCs w:val="24"/>
        </w:rPr>
        <w:t>-months after the rain (2016</w:t>
      </w:r>
      <w:ins w:id="240" w:author="Gherman Uritskiy" w:date="2019-04-10T12:41:00Z">
        <w:r w:rsidR="00224861" w:rsidRPr="000C1BF8">
          <w:rPr>
            <w:sz w:val="24"/>
            <w:szCs w:val="24"/>
          </w:rPr>
          <w:t>)</w:t>
        </w:r>
        <w:r w:rsidR="00D1163B" w:rsidRPr="000C1BF8">
          <w:rPr>
            <w:sz w:val="24"/>
            <w:szCs w:val="24"/>
          </w:rPr>
          <w:t xml:space="preserve"> (Fig. 1</w:t>
        </w:r>
      </w:ins>
      <w:r w:rsidR="00D1163B" w:rsidRPr="000C1BF8">
        <w:rPr>
          <w:sz w:val="24"/>
          <w:szCs w:val="24"/>
        </w:rPr>
        <w:t>)</w:t>
      </w:r>
      <w:r w:rsidR="00224861" w:rsidRPr="000C1BF8">
        <w:rPr>
          <w:sz w:val="24"/>
          <w:szCs w:val="24"/>
        </w:rPr>
        <w:t xml:space="preserve">. The relative abundance of </w:t>
      </w:r>
      <w:r w:rsidR="00224861" w:rsidRPr="000C1BF8">
        <w:rPr>
          <w:i/>
          <w:sz w:val="24"/>
          <w:szCs w:val="24"/>
        </w:rPr>
        <w:t>Archaea</w:t>
      </w:r>
      <w:r w:rsidR="00224861" w:rsidRPr="000C1BF8">
        <w:rPr>
          <w:sz w:val="24"/>
          <w:szCs w:val="24"/>
        </w:rPr>
        <w:t xml:space="preserve"> dropped significantly (two-sided t-tests: </w:t>
      </w:r>
      <w:r w:rsidR="00224861" w:rsidRPr="000C1BF8">
        <w:rPr>
          <w:i/>
          <w:sz w:val="24"/>
          <w:szCs w:val="24"/>
        </w:rPr>
        <w:t>p</w:t>
      </w:r>
      <w:r w:rsidR="00224861" w:rsidRPr="000C1BF8">
        <w:rPr>
          <w:sz w:val="24"/>
          <w:szCs w:val="24"/>
        </w:rPr>
        <w:t xml:space="preserve">&lt;0.0001) in both 16S </w:t>
      </w:r>
      <w:del w:id="241" w:author="Gherman Uritskiy" w:date="2019-04-10T12:41:00Z">
        <w:r w:rsidR="00224861" w:rsidRPr="002962A6">
          <w:rPr>
            <w:sz w:val="24"/>
            <w:szCs w:val="24"/>
          </w:rPr>
          <w:delText xml:space="preserve">rDNA </w:delText>
        </w:r>
        <w:r w:rsidR="00224861">
          <w:rPr>
            <w:sz w:val="24"/>
            <w:szCs w:val="24"/>
          </w:rPr>
          <w:delText>(Fig.</w:delText>
        </w:r>
        <w:r w:rsidR="00224861" w:rsidRPr="002962A6">
          <w:rPr>
            <w:sz w:val="24"/>
            <w:szCs w:val="24"/>
          </w:rPr>
          <w:delText xml:space="preserve"> 1B) and WMG sequencing (</w:delText>
        </w:r>
        <w:r w:rsidR="00224861">
          <w:rPr>
            <w:sz w:val="24"/>
            <w:szCs w:val="24"/>
          </w:rPr>
          <w:delText>Fig. S1</w:delText>
        </w:r>
        <w:r w:rsidR="00224861" w:rsidRPr="002962A6">
          <w:rPr>
            <w:sz w:val="24"/>
            <w:szCs w:val="24"/>
          </w:rPr>
          <w:delText xml:space="preserve">). Many Phyla also shifted in abundance: </w:delText>
        </w:r>
        <w:r w:rsidR="00224861" w:rsidRPr="002962A6">
          <w:rPr>
            <w:i/>
            <w:sz w:val="24"/>
            <w:szCs w:val="24"/>
          </w:rPr>
          <w:delText>Cyanobacteria</w:delText>
        </w:r>
        <w:r w:rsidR="00224861" w:rsidRPr="002962A6">
          <w:rPr>
            <w:sz w:val="24"/>
            <w:szCs w:val="24"/>
          </w:rPr>
          <w:delText>, green algae (estimated by chloroplast rDNA abundance),</w:delText>
        </w:r>
      </w:del>
      <w:proofErr w:type="spellStart"/>
      <w:ins w:id="242" w:author="Gherman Uritskiy" w:date="2019-04-10T12:41:00Z">
        <w:r w:rsidR="00224861" w:rsidRPr="000C1BF8">
          <w:rPr>
            <w:sz w:val="24"/>
            <w:szCs w:val="24"/>
          </w:rPr>
          <w:t>r</w:t>
        </w:r>
        <w:r w:rsidR="00B46480" w:rsidRPr="000C1BF8">
          <w:rPr>
            <w:sz w:val="24"/>
            <w:szCs w:val="24"/>
          </w:rPr>
          <w:t>R</w:t>
        </w:r>
        <w:r w:rsidR="00224861" w:rsidRPr="000C1BF8">
          <w:rPr>
            <w:sz w:val="24"/>
            <w:szCs w:val="24"/>
          </w:rPr>
          <w:t>NA</w:t>
        </w:r>
        <w:proofErr w:type="spellEnd"/>
        <w:r w:rsidR="00224861" w:rsidRPr="000C1BF8">
          <w:rPr>
            <w:sz w:val="24"/>
            <w:szCs w:val="24"/>
          </w:rPr>
          <w:t xml:space="preserve"> </w:t>
        </w:r>
        <w:r w:rsidR="00B46480" w:rsidRPr="000C1BF8">
          <w:rPr>
            <w:sz w:val="24"/>
            <w:szCs w:val="24"/>
          </w:rPr>
          <w:t xml:space="preserve">gene </w:t>
        </w:r>
        <w:r w:rsidR="00224861" w:rsidRPr="000C1BF8">
          <w:rPr>
            <w:sz w:val="24"/>
            <w:szCs w:val="24"/>
          </w:rPr>
          <w:t xml:space="preserve">(Fig. </w:t>
        </w:r>
        <w:r w:rsidR="00F21DCE" w:rsidRPr="000C1BF8">
          <w:rPr>
            <w:sz w:val="24"/>
            <w:szCs w:val="24"/>
          </w:rPr>
          <w:t>2</w:t>
        </w:r>
        <w:r w:rsidR="00224861" w:rsidRPr="000C1BF8">
          <w:rPr>
            <w:sz w:val="24"/>
            <w:szCs w:val="24"/>
          </w:rPr>
          <w:t xml:space="preserve">B) and WMG sequencing. </w:t>
        </w:r>
        <w:r w:rsidR="00D32EAE" w:rsidRPr="000C1BF8">
          <w:rPr>
            <w:sz w:val="24"/>
            <w:szCs w:val="24"/>
          </w:rPr>
          <w:t xml:space="preserve">At the phylum level, we tracked changes in four taxa that </w:t>
        </w:r>
        <w:r w:rsidR="00D1163B" w:rsidRPr="000C1BF8">
          <w:rPr>
            <w:sz w:val="24"/>
            <w:szCs w:val="24"/>
          </w:rPr>
          <w:t>constituted the majority of the</w:t>
        </w:r>
        <w:r w:rsidR="00D32EAE" w:rsidRPr="000C1BF8">
          <w:rPr>
            <w:sz w:val="24"/>
            <w:szCs w:val="24"/>
          </w:rPr>
          <w:t xml:space="preserve"> community - </w:t>
        </w:r>
        <w:r w:rsidR="00D32EAE" w:rsidRPr="000C1BF8">
          <w:rPr>
            <w:sz w:val="24"/>
          </w:rPr>
          <w:t>Cyanobacteria</w:t>
        </w:r>
        <w:r w:rsidR="00D32EAE" w:rsidRPr="000C1BF8">
          <w:rPr>
            <w:sz w:val="24"/>
            <w:szCs w:val="24"/>
          </w:rPr>
          <w:t xml:space="preserve">, </w:t>
        </w:r>
        <w:r w:rsidR="00D32EAE" w:rsidRPr="000C1BF8">
          <w:rPr>
            <w:sz w:val="24"/>
          </w:rPr>
          <w:t>Bacteroidetes</w:t>
        </w:r>
        <w:r w:rsidR="00D32EAE" w:rsidRPr="000C1BF8">
          <w:rPr>
            <w:sz w:val="24"/>
            <w:szCs w:val="24"/>
          </w:rPr>
          <w:t xml:space="preserve">, </w:t>
        </w:r>
        <w:r w:rsidR="00D32EAE" w:rsidRPr="000C1BF8">
          <w:rPr>
            <w:sz w:val="24"/>
          </w:rPr>
          <w:t>Euryarchaeota</w:t>
        </w:r>
        <w:r w:rsidR="00D1163B" w:rsidRPr="000C1BF8">
          <w:rPr>
            <w:sz w:val="24"/>
            <w:szCs w:val="24"/>
          </w:rPr>
          <w:t xml:space="preserve"> (only represented by </w:t>
        </w:r>
        <w:proofErr w:type="spellStart"/>
        <w:r w:rsidR="00D1163B" w:rsidRPr="000C1BF8">
          <w:rPr>
            <w:sz w:val="24"/>
            <w:szCs w:val="24"/>
          </w:rPr>
          <w:t>Halobacteria</w:t>
        </w:r>
        <w:proofErr w:type="spellEnd"/>
        <w:r w:rsidR="00D1163B" w:rsidRPr="000C1BF8">
          <w:rPr>
            <w:sz w:val="24"/>
            <w:szCs w:val="24"/>
          </w:rPr>
          <w:t>)</w:t>
        </w:r>
        <w:r w:rsidR="00D32EAE" w:rsidRPr="000C1BF8">
          <w:rPr>
            <w:sz w:val="24"/>
            <w:szCs w:val="24"/>
          </w:rPr>
          <w:t xml:space="preserve">, and </w:t>
        </w:r>
        <w:proofErr w:type="spellStart"/>
        <w:r w:rsidR="00A967A7" w:rsidRPr="000C1BF8">
          <w:rPr>
            <w:sz w:val="24"/>
            <w:szCs w:val="24"/>
          </w:rPr>
          <w:t>Chlorophyta</w:t>
        </w:r>
        <w:proofErr w:type="spellEnd"/>
        <w:r w:rsidR="00D32EAE" w:rsidRPr="000C1BF8">
          <w:rPr>
            <w:sz w:val="24"/>
            <w:szCs w:val="24"/>
          </w:rPr>
          <w:t xml:space="preserve"> (Data S2, S3). While chloroplast </w:t>
        </w:r>
        <w:r w:rsidR="00EA63C5" w:rsidRPr="000C1BF8">
          <w:rPr>
            <w:sz w:val="24"/>
            <w:szCs w:val="24"/>
          </w:rPr>
          <w:t xml:space="preserve">16S </w:t>
        </w:r>
        <w:proofErr w:type="spellStart"/>
        <w:r w:rsidR="00EA63C5" w:rsidRPr="000C1BF8">
          <w:rPr>
            <w:sz w:val="24"/>
            <w:szCs w:val="24"/>
          </w:rPr>
          <w:t>rRNA</w:t>
        </w:r>
        <w:proofErr w:type="spellEnd"/>
        <w:r w:rsidR="00EA63C5" w:rsidRPr="000C1BF8">
          <w:rPr>
            <w:sz w:val="24"/>
            <w:szCs w:val="24"/>
          </w:rPr>
          <w:t xml:space="preserve"> gene </w:t>
        </w:r>
        <w:r w:rsidR="00D32EAE" w:rsidRPr="000C1BF8">
          <w:rPr>
            <w:sz w:val="24"/>
            <w:szCs w:val="24"/>
          </w:rPr>
          <w:t>abundance is not necessarily indicative of the absolute abundance of alga</w:t>
        </w:r>
        <w:r w:rsidR="00D1163B" w:rsidRPr="000C1BF8">
          <w:rPr>
            <w:sz w:val="24"/>
            <w:szCs w:val="24"/>
          </w:rPr>
          <w:t>e</w:t>
        </w:r>
        <w:r w:rsidR="00D32EAE" w:rsidRPr="000C1BF8">
          <w:rPr>
            <w:sz w:val="24"/>
            <w:szCs w:val="24"/>
          </w:rPr>
          <w:t xml:space="preserve">, </w:t>
        </w:r>
        <w:r w:rsidR="00D1163B" w:rsidRPr="000C1BF8">
          <w:rPr>
            <w:sz w:val="24"/>
            <w:szCs w:val="24"/>
          </w:rPr>
          <w:t>we know that there is only one alga in the halite community and that it contains a unique chloroplast</w:t>
        </w:r>
        <w:r w:rsidR="00790BBC" w:rsidRPr="000C1BF8">
          <w:rPr>
            <w:sz w:val="24"/>
            <w:szCs w:val="24"/>
          </w:rPr>
          <w:t xml:space="preserve"> </w: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007911">
          <w:rPr>
            <w:sz w:val="24"/>
            <w:szCs w:val="24"/>
          </w:rPr>
        </w:r>
        <w:r w:rsidR="00007911">
          <w:rPr>
            <w:sz w:val="24"/>
            <w:szCs w:val="24"/>
          </w:rPr>
          <w:fldChar w:fldCharType="separate"/>
        </w:r>
        <w:r w:rsidR="00007911">
          <w:rPr>
            <w:noProof/>
            <w:sz w:val="24"/>
            <w:szCs w:val="24"/>
          </w:rPr>
          <w:t>(17)</w:t>
        </w:r>
        <w:r w:rsidR="00007911">
          <w:rPr>
            <w:sz w:val="24"/>
            <w:szCs w:val="24"/>
          </w:rPr>
          <w:fldChar w:fldCharType="end"/>
        </w:r>
        <w:r w:rsidR="00D1163B" w:rsidRPr="000C1BF8">
          <w:rPr>
            <w:sz w:val="24"/>
            <w:szCs w:val="24"/>
          </w:rPr>
          <w:t xml:space="preserve">, validating our use of chloroplast sequences as a proxy for </w:t>
        </w:r>
        <w:r w:rsidR="003A3929" w:rsidRPr="000C1BF8">
          <w:rPr>
            <w:sz w:val="24"/>
            <w:szCs w:val="24"/>
          </w:rPr>
          <w:t xml:space="preserve">relative </w:t>
        </w:r>
        <w:r w:rsidR="00D1163B" w:rsidRPr="000C1BF8">
          <w:rPr>
            <w:sz w:val="24"/>
            <w:szCs w:val="24"/>
          </w:rPr>
          <w:t xml:space="preserve">algal abundances. </w:t>
        </w:r>
        <w:r w:rsidR="00EA63C5" w:rsidRPr="000C1BF8">
          <w:rPr>
            <w:sz w:val="24"/>
            <w:szCs w:val="24"/>
          </w:rPr>
          <w:t xml:space="preserve">All four taxa significantly shifted in abundance after the rain: </w:t>
        </w:r>
        <w:r w:rsidR="00224861" w:rsidRPr="000C1BF8">
          <w:rPr>
            <w:sz w:val="24"/>
          </w:rPr>
          <w:t>Cyanobacteria</w:t>
        </w:r>
        <w:r w:rsidR="00224861" w:rsidRPr="000C1BF8">
          <w:rPr>
            <w:sz w:val="24"/>
            <w:szCs w:val="24"/>
          </w:rPr>
          <w:t xml:space="preserve">, </w:t>
        </w:r>
        <w:proofErr w:type="spellStart"/>
        <w:r w:rsidR="00D1163B" w:rsidRPr="000C1BF8">
          <w:rPr>
            <w:sz w:val="24"/>
            <w:szCs w:val="24"/>
          </w:rPr>
          <w:t>Chlorophyta</w:t>
        </w:r>
      </w:ins>
      <w:proofErr w:type="spellEnd"/>
      <w:r w:rsidR="00224861" w:rsidRPr="000C1BF8">
        <w:rPr>
          <w:sz w:val="24"/>
          <w:szCs w:val="24"/>
        </w:rPr>
        <w:t xml:space="preserve"> and </w:t>
      </w:r>
      <w:r w:rsidR="00224861" w:rsidRPr="000C1BF8">
        <w:rPr>
          <w:sz w:val="24"/>
          <w:rPrChange w:id="243" w:author="Gherman Uritskiy" w:date="2019-04-10T12:41:00Z">
            <w:rPr>
              <w:i/>
              <w:sz w:val="24"/>
            </w:rPr>
          </w:rPrChange>
        </w:rPr>
        <w:t>Bacteroidetes</w:t>
      </w:r>
      <w:r w:rsidR="00224861" w:rsidRPr="000C1BF8">
        <w:rPr>
          <w:sz w:val="24"/>
          <w:szCs w:val="24"/>
        </w:rPr>
        <w:t xml:space="preserve"> significantly increased in relative abundance following the rain, while the abundance of </w:t>
      </w:r>
      <w:proofErr w:type="spellStart"/>
      <w:r w:rsidR="00D1163B" w:rsidRPr="000C1BF8">
        <w:rPr>
          <w:sz w:val="24"/>
          <w:rPrChange w:id="244" w:author="Gherman Uritskiy" w:date="2019-04-10T12:41:00Z">
            <w:rPr>
              <w:i/>
              <w:sz w:val="24"/>
            </w:rPr>
          </w:rPrChange>
        </w:rPr>
        <w:t>Halobacteria</w:t>
      </w:r>
      <w:proofErr w:type="spellEnd"/>
      <w:r w:rsidR="00E6235A" w:rsidRPr="000C1BF8">
        <w:rPr>
          <w:sz w:val="24"/>
        </w:rPr>
        <w:t xml:space="preserve"> </w:t>
      </w:r>
      <w:r w:rsidR="00224861" w:rsidRPr="000C1BF8">
        <w:rPr>
          <w:sz w:val="24"/>
          <w:szCs w:val="24"/>
        </w:rPr>
        <w:t xml:space="preserve">significantly decreased (Fig. </w:t>
      </w:r>
      <w:del w:id="245" w:author="Gherman Uritskiy" w:date="2019-04-10T12:41:00Z">
        <w:r w:rsidR="00224861" w:rsidRPr="002962A6">
          <w:rPr>
            <w:sz w:val="24"/>
            <w:szCs w:val="24"/>
          </w:rPr>
          <w:delText>S1</w:delText>
        </w:r>
        <w:r w:rsidR="00224861">
          <w:rPr>
            <w:sz w:val="24"/>
            <w:szCs w:val="24"/>
          </w:rPr>
          <w:delText>, S2</w:delText>
        </w:r>
        <w:r w:rsidR="00224861" w:rsidRPr="002962A6">
          <w:rPr>
            <w:sz w:val="24"/>
            <w:szCs w:val="24"/>
          </w:rPr>
          <w:delText>A</w:delText>
        </w:r>
      </w:del>
      <w:ins w:id="246" w:author="Gherman Uritskiy" w:date="2019-04-10T12:41:00Z">
        <w:r w:rsidR="00224861" w:rsidRPr="000C1BF8">
          <w:rPr>
            <w:sz w:val="24"/>
            <w:szCs w:val="24"/>
          </w:rPr>
          <w:t>1, S</w:t>
        </w:r>
        <w:r w:rsidR="00AB2EB4" w:rsidRPr="000C1BF8">
          <w:rPr>
            <w:sz w:val="24"/>
            <w:szCs w:val="24"/>
          </w:rPr>
          <w:t>3</w:t>
        </w:r>
        <w:r w:rsidR="00224861" w:rsidRPr="000C1BF8">
          <w:rPr>
            <w:sz w:val="24"/>
            <w:szCs w:val="24"/>
          </w:rPr>
          <w:t>A</w:t>
        </w:r>
      </w:ins>
      <w:r w:rsidR="00224861" w:rsidRPr="000C1BF8">
        <w:rPr>
          <w:sz w:val="24"/>
          <w:szCs w:val="24"/>
        </w:rPr>
        <w:t>-D</w:t>
      </w:r>
      <w:del w:id="247" w:author="Gherman Uritskiy" w:date="2019-04-10T12:41:00Z">
        <w:r w:rsidR="00224861">
          <w:rPr>
            <w:sz w:val="24"/>
            <w:szCs w:val="24"/>
          </w:rPr>
          <w:delText>,</w:delText>
        </w:r>
      </w:del>
      <w:ins w:id="248" w:author="Gherman Uritskiy" w:date="2019-04-10T12:41:00Z">
        <w:r w:rsidR="0037644D" w:rsidRPr="000C1BF8">
          <w:rPr>
            <w:sz w:val="24"/>
            <w:szCs w:val="24"/>
          </w:rPr>
          <w:t>; Data S2;</w:t>
        </w:r>
      </w:ins>
      <w:r w:rsidR="0037644D" w:rsidRPr="000C1BF8">
        <w:rPr>
          <w:sz w:val="24"/>
          <w:szCs w:val="24"/>
        </w:rPr>
        <w:t xml:space="preserve"> </w:t>
      </w:r>
      <w:r w:rsidR="00224861" w:rsidRPr="000C1BF8">
        <w:rPr>
          <w:sz w:val="24"/>
          <w:szCs w:val="24"/>
        </w:rPr>
        <w:t xml:space="preserve">two-sided t-tests: </w:t>
      </w:r>
      <w:r w:rsidR="00224861" w:rsidRPr="000C1BF8">
        <w:rPr>
          <w:i/>
          <w:sz w:val="24"/>
          <w:szCs w:val="24"/>
        </w:rPr>
        <w:t>p</w:t>
      </w:r>
      <w:r w:rsidR="00224861" w:rsidRPr="000C1BF8">
        <w:rPr>
          <w:sz w:val="24"/>
          <w:szCs w:val="24"/>
        </w:rPr>
        <w:t xml:space="preserve">&lt;0.01). </w:t>
      </w:r>
      <w:del w:id="249" w:author="Gherman Uritskiy" w:date="2019-04-10T12:41:00Z">
        <w:r w:rsidR="00224861">
          <w:rPr>
            <w:sz w:val="24"/>
            <w:szCs w:val="24"/>
          </w:rPr>
          <w:delText>A</w:delText>
        </w:r>
        <w:r w:rsidR="00224861" w:rsidRPr="00B135B8">
          <w:rPr>
            <w:sz w:val="24"/>
            <w:szCs w:val="24"/>
          </w:rPr>
          <w:delText xml:space="preserve"> recovery </w:delText>
        </w:r>
        <w:r w:rsidR="00224861">
          <w:rPr>
            <w:sz w:val="24"/>
            <w:szCs w:val="24"/>
          </w:rPr>
          <w:delText xml:space="preserve">to the </w:delText>
        </w:r>
        <w:r w:rsidR="00224861" w:rsidRPr="00B135B8">
          <w:rPr>
            <w:sz w:val="24"/>
            <w:szCs w:val="24"/>
          </w:rPr>
          <w:delText>pre-rain state of domain and phyla relative</w:delText>
        </w:r>
      </w:del>
      <w:ins w:id="250" w:author="Gherman Uritskiy" w:date="2019-04-10T12:41:00Z">
        <w:r w:rsidR="003B51CC" w:rsidRPr="000C1BF8">
          <w:rPr>
            <w:sz w:val="24"/>
            <w:szCs w:val="24"/>
          </w:rPr>
          <w:t>The</w:t>
        </w:r>
      </w:ins>
      <w:r w:rsidR="003B51CC" w:rsidRPr="000C1BF8">
        <w:rPr>
          <w:sz w:val="24"/>
          <w:szCs w:val="24"/>
        </w:rPr>
        <w:t xml:space="preserve"> abundances </w:t>
      </w:r>
      <w:del w:id="251" w:author="Gherman Uritskiy" w:date="2019-04-10T12:41:00Z">
        <w:r w:rsidR="00224861" w:rsidRPr="00B135B8">
          <w:rPr>
            <w:sz w:val="24"/>
            <w:szCs w:val="24"/>
          </w:rPr>
          <w:delText xml:space="preserve">was observed </w:delText>
        </w:r>
        <w:r w:rsidR="00224861">
          <w:rPr>
            <w:sz w:val="24"/>
            <w:szCs w:val="24"/>
          </w:rPr>
          <w:delText>18-months</w:delText>
        </w:r>
      </w:del>
      <w:ins w:id="252" w:author="Gherman Uritskiy" w:date="2019-04-10T12:41:00Z">
        <w:r w:rsidR="003B51CC" w:rsidRPr="000C1BF8">
          <w:rPr>
            <w:sz w:val="24"/>
            <w:szCs w:val="24"/>
          </w:rPr>
          <w:t xml:space="preserve">of these </w:t>
        </w:r>
        <w:r w:rsidR="00D1163B" w:rsidRPr="000C1BF8">
          <w:rPr>
            <w:sz w:val="24"/>
            <w:szCs w:val="24"/>
          </w:rPr>
          <w:t>taxonomic groups</w:t>
        </w:r>
        <w:r w:rsidR="003B51CC" w:rsidRPr="000C1BF8">
          <w:rPr>
            <w:sz w:val="24"/>
            <w:szCs w:val="24"/>
          </w:rPr>
          <w:t xml:space="preserve"> </w:t>
        </w:r>
        <w:r w:rsidR="00A13B85" w:rsidRPr="000C1BF8">
          <w:rPr>
            <w:sz w:val="24"/>
            <w:szCs w:val="24"/>
          </w:rPr>
          <w:t xml:space="preserve">partially </w:t>
        </w:r>
        <w:r w:rsidR="003B51CC" w:rsidRPr="000C1BF8">
          <w:rPr>
            <w:sz w:val="24"/>
            <w:szCs w:val="24"/>
          </w:rPr>
          <w:t>recover</w:t>
        </w:r>
        <w:r w:rsidR="00D1163B" w:rsidRPr="000C1BF8">
          <w:rPr>
            <w:sz w:val="24"/>
            <w:szCs w:val="24"/>
          </w:rPr>
          <w:t>ed</w:t>
        </w:r>
        <w:r w:rsidR="003B51CC" w:rsidRPr="000C1BF8">
          <w:rPr>
            <w:sz w:val="24"/>
            <w:szCs w:val="24"/>
          </w:rPr>
          <w:t xml:space="preserve"> in the fi</w:t>
        </w:r>
        <w:r w:rsidR="00AB2EB4" w:rsidRPr="000C1BF8">
          <w:rPr>
            <w:sz w:val="24"/>
            <w:szCs w:val="24"/>
          </w:rPr>
          <w:t>nal sampling time-point (Fig. S3</w:t>
        </w:r>
        <w:r w:rsidR="003B51CC" w:rsidRPr="000C1BF8">
          <w:rPr>
            <w:sz w:val="24"/>
            <w:szCs w:val="24"/>
          </w:rPr>
          <w:t>)</w:t>
        </w:r>
        <w:r w:rsidR="00AF4DD9" w:rsidRPr="000C1BF8">
          <w:rPr>
            <w:sz w:val="24"/>
            <w:szCs w:val="24"/>
          </w:rPr>
          <w:t xml:space="preserve">. </w:t>
        </w:r>
        <w:r w:rsidR="003B51CC" w:rsidRPr="000C1BF8">
          <w:rPr>
            <w:sz w:val="24"/>
            <w:szCs w:val="24"/>
          </w:rPr>
          <w:t xml:space="preserve">To strengthen </w:t>
        </w:r>
        <w:r w:rsidR="00AF4DD9" w:rsidRPr="000C1BF8">
          <w:rPr>
            <w:sz w:val="24"/>
            <w:szCs w:val="24"/>
          </w:rPr>
          <w:t>these</w:t>
        </w:r>
        <w:r w:rsidR="003B51CC" w:rsidRPr="000C1BF8">
          <w:rPr>
            <w:sz w:val="24"/>
            <w:szCs w:val="24"/>
          </w:rPr>
          <w:t xml:space="preserve"> observations of community changes, we conduc</w:t>
        </w:r>
        <w:r w:rsidR="00D1163B" w:rsidRPr="000C1BF8">
          <w:rPr>
            <w:sz w:val="24"/>
            <w:szCs w:val="24"/>
          </w:rPr>
          <w:t>t</w:t>
        </w:r>
        <w:r w:rsidR="003B51CC" w:rsidRPr="000C1BF8">
          <w:rPr>
            <w:sz w:val="24"/>
            <w:szCs w:val="24"/>
          </w:rPr>
          <w:t>ed additional sampling</w:t>
        </w:r>
      </w:ins>
      <w:r w:rsidR="003B51CC" w:rsidRPr="000C1BF8">
        <w:rPr>
          <w:sz w:val="24"/>
          <w:szCs w:val="24"/>
        </w:rPr>
        <w:t xml:space="preserve"> </w:t>
      </w:r>
      <w:r w:rsidR="0037644D" w:rsidRPr="000C1BF8">
        <w:rPr>
          <w:sz w:val="24"/>
          <w:szCs w:val="24"/>
        </w:rPr>
        <w:t xml:space="preserve">after the rain </w:t>
      </w:r>
      <w:del w:id="253" w:author="Gherman Uritskiy" w:date="2019-04-10T12:41:00Z">
        <w:r w:rsidR="00224861">
          <w:rPr>
            <w:sz w:val="24"/>
            <w:szCs w:val="24"/>
          </w:rPr>
          <w:delText>(2017)</w:delText>
        </w:r>
      </w:del>
      <w:ins w:id="254" w:author="Gherman Uritskiy" w:date="2019-04-10T12:41:00Z">
        <w:r w:rsidR="00AF4DD9" w:rsidRPr="000C1BF8">
          <w:rPr>
            <w:sz w:val="24"/>
            <w:szCs w:val="24"/>
          </w:rPr>
          <w:t xml:space="preserve">with </w:t>
        </w:r>
        <w:r w:rsidR="0037644D" w:rsidRPr="000C1BF8">
          <w:rPr>
            <w:sz w:val="24"/>
            <w:szCs w:val="24"/>
          </w:rPr>
          <w:t xml:space="preserve">a </w:t>
        </w:r>
        <w:r w:rsidR="00AF4DD9" w:rsidRPr="000C1BF8">
          <w:rPr>
            <w:sz w:val="24"/>
            <w:szCs w:val="24"/>
          </w:rPr>
          <w:t xml:space="preserve">higher temporal </w:t>
        </w:r>
        <w:r w:rsidR="00A13B85" w:rsidRPr="000C1BF8">
          <w:rPr>
            <w:sz w:val="24"/>
            <w:szCs w:val="24"/>
          </w:rPr>
          <w:t>resolution</w:t>
        </w:r>
      </w:ins>
      <w:r w:rsidR="00AF4DD9" w:rsidRPr="000C1BF8">
        <w:rPr>
          <w:sz w:val="24"/>
          <w:szCs w:val="24"/>
        </w:rPr>
        <w:t xml:space="preserve"> </w:t>
      </w:r>
      <w:r w:rsidR="003B51CC" w:rsidRPr="000C1BF8">
        <w:rPr>
          <w:sz w:val="24"/>
          <w:szCs w:val="24"/>
        </w:rPr>
        <w:t>a</w:t>
      </w:r>
      <w:r w:rsidR="00AF4DD9" w:rsidRPr="000C1BF8">
        <w:rPr>
          <w:sz w:val="24"/>
          <w:szCs w:val="24"/>
        </w:rPr>
        <w:t xml:space="preserve">t </w:t>
      </w:r>
      <w:del w:id="255" w:author="Gherman Uritskiy" w:date="2019-04-10T12:41:00Z">
        <w:r w:rsidR="00224861">
          <w:rPr>
            <w:sz w:val="24"/>
            <w:szCs w:val="24"/>
          </w:rPr>
          <w:delText xml:space="preserve">Site 1 (Fig. S2) and also </w:delText>
        </w:r>
        <w:r w:rsidR="00224861" w:rsidRPr="00B135B8">
          <w:rPr>
            <w:sz w:val="24"/>
            <w:szCs w:val="24"/>
          </w:rPr>
          <w:delText xml:space="preserve">at a nearby supplementary </w:delText>
        </w:r>
      </w:del>
      <w:ins w:id="256" w:author="Gherman Uritskiy" w:date="2019-04-10T12:41:00Z">
        <w:r w:rsidR="00AF4DD9" w:rsidRPr="000C1BF8">
          <w:rPr>
            <w:sz w:val="24"/>
            <w:szCs w:val="24"/>
          </w:rPr>
          <w:t>an alternate location (</w:t>
        </w:r>
      </w:ins>
      <w:r w:rsidR="00AF4DD9" w:rsidRPr="000C1BF8">
        <w:rPr>
          <w:sz w:val="24"/>
          <w:szCs w:val="24"/>
        </w:rPr>
        <w:t>Site 2</w:t>
      </w:r>
      <w:del w:id="257" w:author="Gherman Uritskiy" w:date="2019-04-10T12:41:00Z">
        <w:r w:rsidR="00224861">
          <w:rPr>
            <w:sz w:val="24"/>
            <w:szCs w:val="24"/>
          </w:rPr>
          <w:delText xml:space="preserve"> </w:delText>
        </w:r>
        <w:r w:rsidR="00224861" w:rsidRPr="00B135B8">
          <w:rPr>
            <w:sz w:val="24"/>
            <w:szCs w:val="24"/>
          </w:rPr>
          <w:delText>over an 18-month period</w:delText>
        </w:r>
      </w:del>
      <w:ins w:id="258" w:author="Gherman Uritskiy" w:date="2019-04-10T12:41:00Z">
        <w:r w:rsidR="00AF4DD9" w:rsidRPr="000C1BF8">
          <w:rPr>
            <w:sz w:val="24"/>
            <w:szCs w:val="24"/>
          </w:rPr>
          <w:t xml:space="preserve">; </w:t>
        </w:r>
        <w:r w:rsidR="00AB2EB4" w:rsidRPr="000C1BF8">
          <w:rPr>
            <w:sz w:val="24"/>
            <w:szCs w:val="24"/>
          </w:rPr>
          <w:t>Fig. S4, S5</w:t>
        </w:r>
        <w:r w:rsidR="00E62C90" w:rsidRPr="000C1BF8">
          <w:rPr>
            <w:sz w:val="24"/>
            <w:szCs w:val="24"/>
          </w:rPr>
          <w:t>; Data S3</w:t>
        </w:r>
        <w:r w:rsidR="003B51CC" w:rsidRPr="000C1BF8">
          <w:rPr>
            <w:sz w:val="24"/>
            <w:szCs w:val="24"/>
          </w:rPr>
          <w:t>)</w:t>
        </w:r>
        <w:r w:rsidR="00AF4DD9" w:rsidRPr="000C1BF8">
          <w:rPr>
            <w:sz w:val="24"/>
            <w:szCs w:val="24"/>
          </w:rPr>
          <w:t xml:space="preserve">. From 16S </w:t>
        </w:r>
        <w:proofErr w:type="spellStart"/>
        <w:r w:rsidR="00AF4DD9" w:rsidRPr="000C1BF8">
          <w:rPr>
            <w:sz w:val="24"/>
            <w:szCs w:val="24"/>
          </w:rPr>
          <w:t>rRNA</w:t>
        </w:r>
        <w:proofErr w:type="spellEnd"/>
        <w:r w:rsidR="00AF4DD9" w:rsidRPr="000C1BF8">
          <w:rPr>
            <w:sz w:val="24"/>
            <w:szCs w:val="24"/>
          </w:rPr>
          <w:t xml:space="preserve"> gene sequencing of this additional data set, we discovered gradual </w:t>
        </w:r>
        <w:r w:rsidR="00A13B85" w:rsidRPr="000C1BF8">
          <w:rPr>
            <w:sz w:val="24"/>
            <w:szCs w:val="24"/>
          </w:rPr>
          <w:t xml:space="preserve">changes </w:t>
        </w:r>
        <w:r w:rsidR="00224861" w:rsidRPr="000C1BF8">
          <w:rPr>
            <w:sz w:val="24"/>
            <w:szCs w:val="24"/>
          </w:rPr>
          <w:t xml:space="preserve">of domain </w:t>
        </w:r>
        <w:r w:rsidR="00AB2EB4" w:rsidRPr="000C1BF8">
          <w:rPr>
            <w:sz w:val="24"/>
            <w:szCs w:val="24"/>
          </w:rPr>
          <w:t>(Fig. S4</w:t>
        </w:r>
        <w:r w:rsidR="00A13B85" w:rsidRPr="000C1BF8">
          <w:rPr>
            <w:sz w:val="24"/>
            <w:szCs w:val="24"/>
          </w:rPr>
          <w:t xml:space="preserve">A) </w:t>
        </w:r>
        <w:r w:rsidR="00224861" w:rsidRPr="000C1BF8">
          <w:rPr>
            <w:sz w:val="24"/>
            <w:szCs w:val="24"/>
          </w:rPr>
          <w:t xml:space="preserve">and </w:t>
        </w:r>
        <w:r w:rsidR="00D6380C" w:rsidRPr="000C1BF8">
          <w:rPr>
            <w:sz w:val="24"/>
            <w:szCs w:val="24"/>
          </w:rPr>
          <w:t xml:space="preserve">some of the major </w:t>
        </w:r>
        <w:r w:rsidR="00224861" w:rsidRPr="000C1BF8">
          <w:rPr>
            <w:sz w:val="24"/>
            <w:szCs w:val="24"/>
          </w:rPr>
          <w:t xml:space="preserve">phyla </w:t>
        </w:r>
        <w:r w:rsidR="00A13B85" w:rsidRPr="000C1BF8">
          <w:rPr>
            <w:sz w:val="24"/>
            <w:szCs w:val="24"/>
          </w:rPr>
          <w:t xml:space="preserve">(Fig. </w:t>
        </w:r>
        <w:r w:rsidR="00AB2EB4" w:rsidRPr="000C1BF8">
          <w:rPr>
            <w:sz w:val="24"/>
            <w:szCs w:val="24"/>
          </w:rPr>
          <w:t>S5</w:t>
        </w:r>
        <w:r w:rsidR="00A13B85" w:rsidRPr="000C1BF8">
          <w:rPr>
            <w:sz w:val="24"/>
            <w:szCs w:val="24"/>
          </w:rPr>
          <w:t xml:space="preserve">) </w:t>
        </w:r>
        <w:r w:rsidR="000E083A" w:rsidRPr="000C1BF8">
          <w:rPr>
            <w:sz w:val="24"/>
            <w:szCs w:val="24"/>
          </w:rPr>
          <w:t>during the</w:t>
        </w:r>
        <w:r w:rsidR="0037644D" w:rsidRPr="000C1BF8">
          <w:rPr>
            <w:sz w:val="24"/>
            <w:szCs w:val="24"/>
          </w:rPr>
          <w:t xml:space="preserve"> year</w:t>
        </w:r>
        <w:r w:rsidR="000E083A" w:rsidRPr="000C1BF8">
          <w:rPr>
            <w:sz w:val="24"/>
            <w:szCs w:val="24"/>
          </w:rPr>
          <w:t xml:space="preserve"> after the rain</w:t>
        </w:r>
      </w:ins>
      <w:r w:rsidR="00224861" w:rsidRPr="000C1BF8">
        <w:rPr>
          <w:sz w:val="24"/>
          <w:szCs w:val="24"/>
        </w:rPr>
        <w:t xml:space="preserve">, revealing </w:t>
      </w:r>
      <w:del w:id="259" w:author="Gherman Uritskiy" w:date="2019-04-10T12:41:00Z">
        <w:r w:rsidR="00224861">
          <w:rPr>
            <w:sz w:val="24"/>
            <w:szCs w:val="24"/>
          </w:rPr>
          <w:delText xml:space="preserve">a gradual </w:delText>
        </w:r>
      </w:del>
      <w:ins w:id="260" w:author="Gherman Uritskiy" w:date="2019-04-10T12:41:00Z">
        <w:r w:rsidR="00AF4DD9" w:rsidRPr="000C1BF8">
          <w:rPr>
            <w:sz w:val="24"/>
            <w:szCs w:val="24"/>
          </w:rPr>
          <w:t xml:space="preserve">the </w:t>
        </w:r>
        <w:r w:rsidR="008E0383" w:rsidRPr="000C1BF8">
          <w:rPr>
            <w:sz w:val="24"/>
            <w:szCs w:val="24"/>
          </w:rPr>
          <w:t>slow nature of this</w:t>
        </w:r>
        <w:r w:rsidR="00AF4DD9" w:rsidRPr="000C1BF8">
          <w:rPr>
            <w:sz w:val="24"/>
            <w:szCs w:val="24"/>
          </w:rPr>
          <w:t xml:space="preserve"> </w:t>
        </w:r>
      </w:ins>
      <w:r w:rsidR="00224861" w:rsidRPr="000C1BF8">
        <w:rPr>
          <w:sz w:val="24"/>
          <w:szCs w:val="24"/>
        </w:rPr>
        <w:t>recovery process</w:t>
      </w:r>
      <w:del w:id="261" w:author="Gherman Uritskiy" w:date="2019-04-10T12:41:00Z">
        <w:r w:rsidR="00224861">
          <w:rPr>
            <w:sz w:val="24"/>
            <w:szCs w:val="24"/>
          </w:rPr>
          <w:delText xml:space="preserve"> </w:delText>
        </w:r>
        <w:r w:rsidR="00224861" w:rsidRPr="00B135B8">
          <w:rPr>
            <w:sz w:val="24"/>
            <w:szCs w:val="24"/>
          </w:rPr>
          <w:delText xml:space="preserve">(Fig. S3). </w:delText>
        </w:r>
      </w:del>
      <w:ins w:id="262" w:author="Gherman Uritskiy" w:date="2019-04-10T12:41:00Z">
        <w:r w:rsidR="00224861" w:rsidRPr="000C1BF8">
          <w:rPr>
            <w:sz w:val="24"/>
            <w:szCs w:val="24"/>
          </w:rPr>
          <w:t>.</w:t>
        </w:r>
      </w:ins>
    </w:p>
    <w:p w14:paraId="51A54383" w14:textId="611BEB2A" w:rsidR="00224861" w:rsidRPr="000C1BF8" w:rsidRDefault="00224861" w:rsidP="003B1371">
      <w:pPr>
        <w:ind w:left="450" w:right="-633"/>
        <w:rPr>
          <w:rFonts w:eastAsia="Times New Roman"/>
          <w:color w:val="282625"/>
          <w:sz w:val="24"/>
          <w:szCs w:val="24"/>
          <w:shd w:val="clear" w:color="auto" w:fill="FFFFFF"/>
        </w:rPr>
      </w:pPr>
      <w:r w:rsidRPr="000C1BF8">
        <w:rPr>
          <w:sz w:val="24"/>
          <w:szCs w:val="24"/>
        </w:rPr>
        <w:tab/>
        <w:t>The functional potential of the community, determined by annotation of KEGG pathways in the WMG co-assembly, also significantly changed after the rain</w:t>
      </w:r>
      <w:del w:id="263" w:author="Gherman Uritskiy" w:date="2019-04-10T12:41:00Z">
        <w:r w:rsidRPr="0021475B">
          <w:rPr>
            <w:sz w:val="24"/>
            <w:szCs w:val="24"/>
          </w:rPr>
          <w:delText>.</w:delText>
        </w:r>
      </w:del>
      <w:ins w:id="264" w:author="Gherman Uritskiy" w:date="2019-04-10T12:41:00Z">
        <w:r w:rsidR="0076012D" w:rsidRPr="000C1BF8">
          <w:rPr>
            <w:sz w:val="24"/>
            <w:szCs w:val="24"/>
          </w:rPr>
          <w:t xml:space="preserve">, although it is important to </w:t>
        </w:r>
        <w:r w:rsidR="008E0B28" w:rsidRPr="000C1BF8">
          <w:rPr>
            <w:sz w:val="24"/>
            <w:szCs w:val="24"/>
          </w:rPr>
          <w:t>note</w:t>
        </w:r>
        <w:r w:rsidR="0076012D" w:rsidRPr="000C1BF8">
          <w:rPr>
            <w:sz w:val="24"/>
            <w:szCs w:val="24"/>
          </w:rPr>
          <w:t xml:space="preserve"> that these </w:t>
        </w:r>
        <w:r w:rsidR="0076012D" w:rsidRPr="000C1BF8">
          <w:rPr>
            <w:rFonts w:eastAsia="Times New Roman"/>
            <w:color w:val="282625"/>
            <w:sz w:val="24"/>
            <w:szCs w:val="24"/>
            <w:shd w:val="clear" w:color="auto" w:fill="FFFFFF"/>
          </w:rPr>
          <w:t>estimat</w:t>
        </w:r>
        <w:r w:rsidR="008E0B28" w:rsidRPr="000C1BF8">
          <w:rPr>
            <w:rFonts w:eastAsia="Times New Roman"/>
            <w:color w:val="282625"/>
            <w:sz w:val="24"/>
            <w:szCs w:val="24"/>
            <w:shd w:val="clear" w:color="auto" w:fill="FFFFFF"/>
          </w:rPr>
          <w:t>e</w:t>
        </w:r>
        <w:r w:rsidR="0076012D" w:rsidRPr="000C1BF8">
          <w:rPr>
            <w:rFonts w:eastAsia="Times New Roman"/>
            <w:color w:val="282625"/>
            <w:sz w:val="24"/>
            <w:szCs w:val="24"/>
            <w:shd w:val="clear" w:color="auto" w:fill="FFFFFF"/>
          </w:rPr>
          <w:t xml:space="preserve">s </w:t>
        </w:r>
        <w:r w:rsidR="008E0B28" w:rsidRPr="000C1BF8">
          <w:rPr>
            <w:rFonts w:eastAsia="Times New Roman"/>
            <w:color w:val="282625"/>
            <w:sz w:val="24"/>
            <w:szCs w:val="24"/>
            <w:shd w:val="clear" w:color="auto" w:fill="FFFFFF"/>
          </w:rPr>
          <w:t>were</w:t>
        </w:r>
        <w:r w:rsidR="0076012D" w:rsidRPr="000C1BF8">
          <w:rPr>
            <w:rFonts w:eastAsia="Times New Roman"/>
            <w:color w:val="282625"/>
            <w:sz w:val="24"/>
            <w:szCs w:val="24"/>
            <w:shd w:val="clear" w:color="auto" w:fill="FFFFFF"/>
          </w:rPr>
          <w:t xml:space="preserve"> </w:t>
        </w:r>
        <w:r w:rsidR="008E0B28" w:rsidRPr="000C1BF8">
          <w:rPr>
            <w:rFonts w:eastAsia="Times New Roman"/>
            <w:color w:val="282625"/>
            <w:sz w:val="24"/>
            <w:szCs w:val="24"/>
            <w:shd w:val="clear" w:color="auto" w:fill="FFFFFF"/>
          </w:rPr>
          <w:t xml:space="preserve">only </w:t>
        </w:r>
        <w:r w:rsidR="0076012D" w:rsidRPr="000C1BF8">
          <w:rPr>
            <w:rFonts w:eastAsia="Times New Roman"/>
            <w:color w:val="282625"/>
            <w:sz w:val="24"/>
            <w:szCs w:val="24"/>
            <w:shd w:val="clear" w:color="auto" w:fill="FFFFFF"/>
          </w:rPr>
          <w:t>based on gene abundances.</w:t>
        </w:r>
      </w:ins>
      <w:r w:rsidR="0076012D" w:rsidRPr="000C1BF8">
        <w:rPr>
          <w:color w:val="282625"/>
          <w:sz w:val="24"/>
          <w:shd w:val="clear" w:color="auto" w:fill="FFFFFF"/>
          <w:rPrChange w:id="265" w:author="Gherman Uritskiy" w:date="2019-04-10T12:41:00Z">
            <w:rPr>
              <w:sz w:val="24"/>
            </w:rPr>
          </w:rPrChange>
        </w:rPr>
        <w:t xml:space="preserve"> </w:t>
      </w:r>
      <w:r w:rsidRPr="000C1BF8">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del w:id="266" w:author="Gherman Uritskiy" w:date="2019-04-10T12:41:00Z">
        <w:r w:rsidRPr="0021475B">
          <w:rPr>
            <w:rFonts w:eastAsia="Times New Roman"/>
            <w:color w:val="282625"/>
            <w:sz w:val="24"/>
            <w:szCs w:val="24"/>
            <w:shd w:val="clear" w:color="auto" w:fill="FFFFFF"/>
          </w:rPr>
          <w:delText>1C</w:delText>
        </w:r>
      </w:del>
      <w:ins w:id="267"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C</w:t>
        </w:r>
      </w:ins>
      <w:r w:rsidRPr="000C1BF8">
        <w:rPr>
          <w:rFonts w:eastAsia="Times New Roman"/>
          <w:color w:val="282625"/>
          <w:sz w:val="24"/>
          <w:szCs w:val="24"/>
          <w:shd w:val="clear" w:color="auto" w:fill="FFFFFF"/>
        </w:rPr>
        <w:t>). The KEGG pathway abundances in 2014 samples were better correlated with that of 2015 and 2017 samples than 2016 samples (</w:t>
      </w:r>
      <w:r w:rsidRPr="000C1BF8">
        <w:rPr>
          <w:sz w:val="24"/>
          <w:szCs w:val="24"/>
        </w:rPr>
        <w:t xml:space="preserve">two-sided </w:t>
      </w:r>
      <w:r w:rsidRPr="000C1BF8">
        <w:rPr>
          <w:rFonts w:eastAsia="Times New Roman"/>
          <w:color w:val="282625"/>
          <w:sz w:val="24"/>
          <w:szCs w:val="24"/>
          <w:shd w:val="clear" w:color="auto" w:fill="FFFFFF"/>
        </w:rPr>
        <w:t xml:space="preserve">t-tests of </w:t>
      </w:r>
      <w:r w:rsidRPr="000C1BF8">
        <w:rPr>
          <w:rFonts w:eastAsia="Times New Roman"/>
          <w:color w:val="282625"/>
          <w:sz w:val="24"/>
          <w:szCs w:val="24"/>
          <w:shd w:val="clear" w:color="auto" w:fill="FFFFFF"/>
        </w:rPr>
        <w:lastRenderedPageBreak/>
        <w:t xml:space="preserve">Pearson correlations: </w:t>
      </w:r>
      <w:r w:rsidRPr="000C1BF8">
        <w:rPr>
          <w:i/>
          <w:sz w:val="24"/>
          <w:szCs w:val="24"/>
        </w:rPr>
        <w:t>p</w:t>
      </w:r>
      <w:r w:rsidRPr="000C1BF8">
        <w:rPr>
          <w:rFonts w:eastAsia="Times New Roman"/>
          <w:color w:val="282625"/>
          <w:sz w:val="24"/>
          <w:szCs w:val="24"/>
          <w:shd w:val="clear" w:color="auto" w:fill="FFFFFF"/>
        </w:rPr>
        <w:t xml:space="preserve">&lt;0.001). While the majority of </w:t>
      </w:r>
      <w:r w:rsidRPr="000C1BF8">
        <w:rPr>
          <w:sz w:val="24"/>
          <w:szCs w:val="24"/>
        </w:rPr>
        <w:t>functional pathways</w:t>
      </w:r>
      <w:r w:rsidRPr="000C1BF8">
        <w:rPr>
          <w:rFonts w:eastAsia="Times New Roman"/>
          <w:color w:val="282625"/>
          <w:sz w:val="24"/>
          <w:szCs w:val="24"/>
          <w:shd w:val="clear" w:color="auto" w:fill="FFFFFF"/>
        </w:rPr>
        <w:t xml:space="preserve"> were present in similar abundances between replicates and time points, a number of </w:t>
      </w:r>
      <w:r w:rsidRPr="000C1BF8">
        <w:rPr>
          <w:sz w:val="24"/>
          <w:szCs w:val="24"/>
        </w:rPr>
        <w:t>pathways</w:t>
      </w:r>
      <w:r w:rsidRPr="000C1BF8">
        <w:rPr>
          <w:rFonts w:eastAsia="Times New Roman"/>
          <w:color w:val="282625"/>
          <w:sz w:val="24"/>
          <w:szCs w:val="24"/>
          <w:shd w:val="clear" w:color="auto" w:fill="FFFFFF"/>
        </w:rPr>
        <w:t xml:space="preserve"> were differentially represented between time points (Fig. </w:t>
      </w:r>
      <w:del w:id="268" w:author="Gherman Uritskiy" w:date="2019-04-10T12:41:00Z">
        <w:r w:rsidRPr="0021475B">
          <w:rPr>
            <w:rFonts w:eastAsia="Times New Roman"/>
            <w:color w:val="282625"/>
            <w:sz w:val="24"/>
            <w:szCs w:val="24"/>
            <w:shd w:val="clear" w:color="auto" w:fill="FFFFFF"/>
          </w:rPr>
          <w:delText>1D</w:delText>
        </w:r>
      </w:del>
      <w:ins w:id="269" w:author="Gherman Uritskiy" w:date="2019-04-10T12:41:00Z">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D</w:t>
        </w:r>
      </w:ins>
      <w:r w:rsidRPr="000C1BF8">
        <w:rPr>
          <w:rFonts w:eastAsia="Times New Roman"/>
          <w:color w:val="282625"/>
          <w:sz w:val="24"/>
          <w:szCs w:val="24"/>
          <w:shd w:val="clear" w:color="auto" w:fill="FFFFFF"/>
        </w:rPr>
        <w:t xml:space="preserve">; ANOVA test, </w:t>
      </w:r>
      <w:r w:rsidRPr="000C1BF8">
        <w:rPr>
          <w:i/>
          <w:sz w:val="24"/>
          <w:szCs w:val="24"/>
        </w:rPr>
        <w:t>p</w:t>
      </w:r>
      <w:r w:rsidRPr="000C1BF8">
        <w:rPr>
          <w:rFonts w:eastAsia="Times New Roman"/>
          <w:color w:val="282625"/>
          <w:sz w:val="24"/>
          <w:szCs w:val="24"/>
          <w:shd w:val="clear" w:color="auto" w:fill="FFFFFF"/>
        </w:rPr>
        <w:t>&lt;0.01, FDR&lt;1%). Of these, the majority w</w:t>
      </w:r>
      <w:r w:rsidR="000054F8" w:rsidRPr="000C1BF8">
        <w:rPr>
          <w:rFonts w:eastAsia="Times New Roman"/>
          <w:color w:val="282625"/>
          <w:sz w:val="24"/>
          <w:szCs w:val="24"/>
          <w:shd w:val="clear" w:color="auto" w:fill="FFFFFF"/>
        </w:rPr>
        <w:t xml:space="preserve">ere </w:t>
      </w:r>
      <w:r w:rsidRPr="000C1BF8">
        <w:rPr>
          <w:rFonts w:eastAsia="Times New Roman"/>
          <w:color w:val="282625"/>
          <w:sz w:val="24"/>
          <w:szCs w:val="24"/>
          <w:shd w:val="clear" w:color="auto" w:fill="FFFFFF"/>
        </w:rPr>
        <w:t xml:space="preserve">significantly over- or under-represented in the samples collected shortly after the rain (2016-02;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&lt;0.0001</w:t>
      </w:r>
      <w:r w:rsidRPr="000C1BF8">
        <w:rPr>
          <w:rFonts w:eastAsia="Times New Roman"/>
          <w:color w:val="282625"/>
          <w:sz w:val="24"/>
          <w:szCs w:val="24"/>
          <w:shd w:val="clear" w:color="auto" w:fill="FFFFFF"/>
        </w:rPr>
        <w:t>).</w:t>
      </w:r>
      <w:ins w:id="270" w:author="Gherman Uritskiy" w:date="2019-04-10T12:41:00Z">
        <w:r w:rsidR="0076012D" w:rsidRPr="000C1BF8">
          <w:rPr>
            <w:rFonts w:eastAsia="Times New Roman"/>
            <w:color w:val="282625"/>
            <w:sz w:val="24"/>
            <w:szCs w:val="24"/>
            <w:shd w:val="clear" w:color="auto" w:fill="FFFFFF"/>
          </w:rPr>
          <w:t xml:space="preserve"> </w:t>
        </w:r>
      </w:ins>
    </w:p>
    <w:p w14:paraId="4C1BDB45" w14:textId="77777777" w:rsidR="00224861" w:rsidRPr="000C1BF8" w:rsidRDefault="00224861" w:rsidP="003B1371">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 xml:space="preserve"> </w:t>
      </w:r>
    </w:p>
    <w:p w14:paraId="63B7C85F" w14:textId="07199C4D" w:rsidR="00224861" w:rsidRPr="000C1BF8" w:rsidRDefault="00224861" w:rsidP="003B1371">
      <w:pPr>
        <w:ind w:left="450" w:right="-633"/>
        <w:outlineLvl w:val="0"/>
        <w:rPr>
          <w:b/>
          <w:sz w:val="24"/>
          <w:szCs w:val="24"/>
        </w:rPr>
      </w:pPr>
      <w:r w:rsidRPr="000C1BF8">
        <w:rPr>
          <w:b/>
          <w:sz w:val="24"/>
          <w:szCs w:val="24"/>
        </w:rPr>
        <w:t xml:space="preserve">Differences in salt adaptations likely drove </w:t>
      </w:r>
      <w:del w:id="271" w:author="Gherman Uritskiy" w:date="2019-04-10T12:41:00Z">
        <w:r>
          <w:rPr>
            <w:b/>
            <w:sz w:val="24"/>
            <w:szCs w:val="24"/>
          </w:rPr>
          <w:delText>the fate</w:delText>
        </w:r>
        <w:r w:rsidRPr="00390483">
          <w:rPr>
            <w:b/>
            <w:sz w:val="24"/>
            <w:szCs w:val="24"/>
          </w:rPr>
          <w:delText xml:space="preserve"> of </w:delText>
        </w:r>
        <w:r>
          <w:rPr>
            <w:b/>
            <w:sz w:val="24"/>
            <w:szCs w:val="24"/>
          </w:rPr>
          <w:delText>the</w:delText>
        </w:r>
      </w:del>
      <w:ins w:id="272" w:author="Gherman Uritskiy" w:date="2019-04-10T12:41:00Z">
        <w:r w:rsidR="002A21A7" w:rsidRPr="000C1BF8">
          <w:rPr>
            <w:b/>
            <w:sz w:val="24"/>
            <w:szCs w:val="24"/>
          </w:rPr>
          <w:t>changes in</w:t>
        </w:r>
      </w:ins>
      <w:r w:rsidRPr="000C1BF8">
        <w:rPr>
          <w:b/>
          <w:sz w:val="24"/>
          <w:szCs w:val="24"/>
        </w:rPr>
        <w:t xml:space="preserve"> salt-in strategists</w:t>
      </w:r>
    </w:p>
    <w:p w14:paraId="1C8ECA57" w14:textId="7C8DFAFA" w:rsidR="00224861" w:rsidRPr="000C1BF8" w:rsidRDefault="00224861" w:rsidP="003B1371">
      <w:pPr>
        <w:ind w:left="450" w:right="-633"/>
        <w:rPr>
          <w:sz w:val="24"/>
          <w:szCs w:val="24"/>
        </w:rPr>
      </w:pPr>
      <w:r w:rsidRPr="000C1BF8">
        <w:rPr>
          <w:sz w:val="24"/>
          <w:szCs w:val="24"/>
        </w:rPr>
        <w:t>The most notable change in the functional composition of the community post-rain (2016) was an enrichment in proteins with a higher isoelectric point (</w:t>
      </w:r>
      <w:proofErr w:type="spellStart"/>
      <w:r w:rsidRPr="000C1BF8">
        <w:rPr>
          <w:i/>
          <w:sz w:val="24"/>
          <w:szCs w:val="24"/>
        </w:rPr>
        <w:t>pI</w:t>
      </w:r>
      <w:proofErr w:type="spellEnd"/>
      <w:r w:rsidRPr="000C1BF8">
        <w:rPr>
          <w:sz w:val="24"/>
          <w:szCs w:val="24"/>
        </w:rPr>
        <w:t>), and a decrease in the potassium uptake potential (</w:t>
      </w:r>
      <w:proofErr w:type="spellStart"/>
      <w:r w:rsidR="000054F8" w:rsidRPr="000C1BF8">
        <w:rPr>
          <w:i/>
          <w:sz w:val="24"/>
          <w:szCs w:val="24"/>
        </w:rPr>
        <w:t>t</w:t>
      </w:r>
      <w:r w:rsidRPr="000C1BF8">
        <w:rPr>
          <w:i/>
          <w:sz w:val="24"/>
          <w:szCs w:val="24"/>
        </w:rPr>
        <w:t>rk</w:t>
      </w:r>
      <w:proofErr w:type="spellEnd"/>
      <w:r w:rsidRPr="000C1BF8">
        <w:rPr>
          <w:sz w:val="24"/>
          <w:szCs w:val="24"/>
        </w:rPr>
        <w:t xml:space="preserve"> genes), both of which are hallmarks of salt-in strategists. We found that the </w:t>
      </w:r>
      <w:proofErr w:type="spellStart"/>
      <w:r w:rsidRPr="000C1BF8">
        <w:rPr>
          <w:i/>
          <w:sz w:val="24"/>
          <w:szCs w:val="24"/>
        </w:rPr>
        <w:t>pI</w:t>
      </w:r>
      <w:proofErr w:type="spellEnd"/>
      <w:r w:rsidRPr="000C1BF8">
        <w:rPr>
          <w:sz w:val="24"/>
          <w:szCs w:val="24"/>
        </w:rPr>
        <w:t xml:space="preserve"> of proteins encoded in community gene pool shifted significantly after the rain, favoring higher </w:t>
      </w:r>
      <w:proofErr w:type="spellStart"/>
      <w:r w:rsidRPr="000C1BF8">
        <w:rPr>
          <w:i/>
          <w:sz w:val="24"/>
          <w:szCs w:val="24"/>
        </w:rPr>
        <w:t>pI</w:t>
      </w:r>
      <w:proofErr w:type="spellEnd"/>
      <w:r w:rsidRPr="000C1BF8">
        <w:rPr>
          <w:sz w:val="24"/>
          <w:szCs w:val="24"/>
        </w:rPr>
        <w:t xml:space="preserve"> composition (Fig. 3A; </w:t>
      </w:r>
      <w:r w:rsidRPr="000C1BF8">
        <w:rPr>
          <w:color w:val="282625"/>
          <w:sz w:val="24"/>
          <w:szCs w:val="24"/>
        </w:rPr>
        <w:t>KS 2-sample test:</w:t>
      </w:r>
      <w:r w:rsidRPr="000C1BF8">
        <w:rPr>
          <w:sz w:val="24"/>
          <w:szCs w:val="24"/>
        </w:rPr>
        <w:t xml:space="preserve"> </w:t>
      </w:r>
      <w:r w:rsidRPr="000C1BF8">
        <w:rPr>
          <w:i/>
          <w:sz w:val="24"/>
          <w:szCs w:val="24"/>
        </w:rPr>
        <w:t>p</w:t>
      </w:r>
      <w:r w:rsidRPr="000C1BF8">
        <w:rPr>
          <w:sz w:val="24"/>
          <w:szCs w:val="24"/>
        </w:rPr>
        <w:t xml:space="preserve">&lt;0.0001). Because of the significantly different </w:t>
      </w:r>
      <w:proofErr w:type="spellStart"/>
      <w:r w:rsidRPr="000C1BF8">
        <w:rPr>
          <w:i/>
          <w:sz w:val="24"/>
          <w:szCs w:val="24"/>
        </w:rPr>
        <w:t>pI</w:t>
      </w:r>
      <w:proofErr w:type="spellEnd"/>
      <w:r w:rsidRPr="000C1BF8">
        <w:rPr>
          <w:sz w:val="24"/>
          <w:szCs w:val="24"/>
        </w:rPr>
        <w:t xml:space="preserve"> distributions in the proteomes of </w:t>
      </w:r>
      <w:proofErr w:type="spellStart"/>
      <w:r w:rsidR="00B179FD" w:rsidRPr="000C1BF8">
        <w:rPr>
          <w:sz w:val="24"/>
          <w:rPrChange w:id="273" w:author="Gherman Uritskiy" w:date="2019-04-10T12:41:00Z">
            <w:rPr>
              <w:i/>
              <w:sz w:val="24"/>
            </w:rPr>
          </w:rPrChange>
        </w:rPr>
        <w:t>Halobacteria</w:t>
      </w:r>
      <w:proofErr w:type="spellEnd"/>
      <w:r w:rsidR="00E6235A" w:rsidRPr="000C1BF8" w:rsidDel="00E6235A">
        <w:rPr>
          <w:sz w:val="24"/>
        </w:rPr>
        <w:t xml:space="preserve"> </w:t>
      </w:r>
      <w:r w:rsidRPr="000C1BF8">
        <w:rPr>
          <w:sz w:val="24"/>
          <w:szCs w:val="24"/>
        </w:rPr>
        <w:t>(</w:t>
      </w:r>
      <w:proofErr w:type="spellStart"/>
      <w:r w:rsidRPr="000C1BF8">
        <w:rPr>
          <w:i/>
          <w:sz w:val="24"/>
        </w:rPr>
        <w:t>pI</w:t>
      </w:r>
      <w:proofErr w:type="spellEnd"/>
      <w:r w:rsidRPr="000C1BF8">
        <w:rPr>
          <w:sz w:val="24"/>
          <w:szCs w:val="24"/>
        </w:rPr>
        <w:t xml:space="preserve">=5.04) and </w:t>
      </w:r>
      <w:r w:rsidRPr="000C1BF8">
        <w:rPr>
          <w:sz w:val="24"/>
          <w:rPrChange w:id="274" w:author="Gherman Uritskiy" w:date="2019-04-10T12:41:00Z">
            <w:rPr>
              <w:i/>
              <w:sz w:val="24"/>
            </w:rPr>
          </w:rPrChange>
        </w:rPr>
        <w:t>Bacteroidetes</w:t>
      </w:r>
      <w:r w:rsidRPr="000C1BF8">
        <w:rPr>
          <w:sz w:val="24"/>
          <w:szCs w:val="24"/>
        </w:rPr>
        <w:t xml:space="preserve"> (</w:t>
      </w:r>
      <w:proofErr w:type="spellStart"/>
      <w:r w:rsidRPr="000C1BF8">
        <w:rPr>
          <w:i/>
          <w:sz w:val="24"/>
          <w:szCs w:val="24"/>
        </w:rPr>
        <w:t>pI</w:t>
      </w:r>
      <w:proofErr w:type="spellEnd"/>
      <w:r w:rsidRPr="000C1BF8">
        <w:rPr>
          <w:sz w:val="24"/>
          <w:szCs w:val="24"/>
        </w:rPr>
        <w:t>=5.80; Fig. 3D; KS</w:t>
      </w:r>
      <w:r w:rsidRPr="000C1BF8">
        <w:rPr>
          <w:color w:val="282625"/>
          <w:sz w:val="24"/>
          <w:szCs w:val="24"/>
        </w:rPr>
        <w:t xml:space="preserve">2-sample test: </w:t>
      </w:r>
      <w:r w:rsidRPr="000C1BF8">
        <w:rPr>
          <w:i/>
          <w:sz w:val="24"/>
          <w:szCs w:val="24"/>
        </w:rPr>
        <w:t>p</w:t>
      </w:r>
      <w:r w:rsidRPr="000C1BF8">
        <w:rPr>
          <w:sz w:val="24"/>
          <w:szCs w:val="24"/>
        </w:rPr>
        <w:t xml:space="preserve">&lt;0.0001), the shift in their relative abundances resulted in the average </w:t>
      </w:r>
      <w:proofErr w:type="spellStart"/>
      <w:r w:rsidRPr="000C1BF8">
        <w:rPr>
          <w:i/>
          <w:sz w:val="24"/>
          <w:szCs w:val="24"/>
        </w:rPr>
        <w:t>pI</w:t>
      </w:r>
      <w:proofErr w:type="spellEnd"/>
      <w:r w:rsidRPr="000C1BF8">
        <w:rPr>
          <w:sz w:val="24"/>
          <w:szCs w:val="24"/>
        </w:rPr>
        <w:t xml:space="preserve"> of the community to significantly increase after the rain (two-sided t-test: </w:t>
      </w:r>
      <w:r w:rsidRPr="000C1BF8">
        <w:rPr>
          <w:i/>
          <w:sz w:val="24"/>
          <w:szCs w:val="24"/>
        </w:rPr>
        <w:t>p</w:t>
      </w:r>
      <w:r w:rsidRPr="000C1BF8">
        <w:rPr>
          <w:sz w:val="24"/>
          <w:szCs w:val="24"/>
        </w:rPr>
        <w:t xml:space="preserve">&lt;0.01; Fig. 3B). Consistent with salt-in adaptations, we also found that the average potassium uptake potential (estimated from </w:t>
      </w:r>
      <w:proofErr w:type="spellStart"/>
      <w:r w:rsidRPr="000C1BF8">
        <w:rPr>
          <w:i/>
          <w:sz w:val="24"/>
          <w:szCs w:val="24"/>
        </w:rPr>
        <w:t>trk</w:t>
      </w:r>
      <w:proofErr w:type="spellEnd"/>
      <w:r w:rsidRPr="000C1BF8">
        <w:rPr>
          <w:sz w:val="24"/>
          <w:szCs w:val="24"/>
        </w:rPr>
        <w:t xml:space="preserve"> gene abundances) significantly decreased after the rain (Fig. 3C). Interestingly, both the shift in the average protein pool </w:t>
      </w:r>
      <w:proofErr w:type="spellStart"/>
      <w:r w:rsidRPr="000C1BF8">
        <w:rPr>
          <w:i/>
          <w:sz w:val="24"/>
          <w:szCs w:val="24"/>
        </w:rPr>
        <w:t>pI</w:t>
      </w:r>
      <w:proofErr w:type="spellEnd"/>
      <w:r w:rsidRPr="000C1BF8">
        <w:rPr>
          <w:sz w:val="24"/>
          <w:szCs w:val="24"/>
        </w:rPr>
        <w:t xml:space="preserve"> and the change in potassium uptake potential were also observed within the highly heterogeneous </w:t>
      </w:r>
      <w:proofErr w:type="spellStart"/>
      <w:r w:rsidR="00B179FD" w:rsidRPr="000C1BF8">
        <w:rPr>
          <w:sz w:val="24"/>
          <w:rPrChange w:id="275" w:author="Gherman Uritskiy" w:date="2019-04-10T12:41:00Z">
            <w:rPr>
              <w:i/>
              <w:sz w:val="24"/>
            </w:rPr>
          </w:rPrChange>
        </w:rPr>
        <w:t>Halobacteria</w:t>
      </w:r>
      <w:proofErr w:type="spellEnd"/>
      <w:r w:rsidR="00B179FD" w:rsidRPr="000C1BF8">
        <w:rPr>
          <w:i/>
          <w:sz w:val="24"/>
          <w:rPrChange w:id="276" w:author="Gherman Uritskiy" w:date="2019-04-10T12:41:00Z">
            <w:rPr>
              <w:sz w:val="24"/>
            </w:rPr>
          </w:rPrChange>
        </w:rPr>
        <w:t xml:space="preserve"> </w:t>
      </w:r>
      <w:del w:id="277" w:author="Gherman Uritskiy" w:date="2019-04-10T12:41:00Z">
        <w:r>
          <w:rPr>
            <w:sz w:val="24"/>
            <w:szCs w:val="24"/>
          </w:rPr>
          <w:delText>phylum</w:delText>
        </w:r>
      </w:del>
      <w:ins w:id="278" w:author="Gherman Uritskiy" w:date="2019-04-10T12:41:00Z">
        <w:r w:rsidR="00B179FD" w:rsidRPr="000C1BF8">
          <w:rPr>
            <w:sz w:val="24"/>
            <w:szCs w:val="24"/>
          </w:rPr>
          <w:t>class</w:t>
        </w:r>
      </w:ins>
      <w:r w:rsidRPr="000C1BF8">
        <w:rPr>
          <w:sz w:val="24"/>
          <w:szCs w:val="24"/>
        </w:rPr>
        <w:t xml:space="preserve"> (Fig. 3E,</w:t>
      </w:r>
      <w:r w:rsidR="000A5859" w:rsidRPr="000C1BF8">
        <w:rPr>
          <w:sz w:val="24"/>
          <w:szCs w:val="24"/>
        </w:rPr>
        <w:t xml:space="preserve"> </w:t>
      </w:r>
      <w:r w:rsidRPr="000C1BF8">
        <w:rPr>
          <w:sz w:val="24"/>
          <w:szCs w:val="24"/>
        </w:rPr>
        <w:t xml:space="preserve">F). </w:t>
      </w:r>
    </w:p>
    <w:p w14:paraId="2CF53FAD" w14:textId="77777777" w:rsidR="00224861" w:rsidRPr="000C1BF8" w:rsidRDefault="00224861" w:rsidP="003B1371">
      <w:pPr>
        <w:ind w:left="450" w:right="-633"/>
        <w:rPr>
          <w:sz w:val="24"/>
          <w:szCs w:val="24"/>
        </w:rPr>
      </w:pPr>
    </w:p>
    <w:p w14:paraId="5798A20B" w14:textId="1EC48996" w:rsidR="00224861" w:rsidRPr="000C1BF8" w:rsidRDefault="00224861" w:rsidP="003B1371">
      <w:pPr>
        <w:ind w:left="450" w:right="-633"/>
        <w:rPr>
          <w:ins w:id="279" w:author="Gherman Uritskiy" w:date="2019-04-10T12:41:00Z"/>
          <w:b/>
          <w:sz w:val="24"/>
          <w:szCs w:val="24"/>
        </w:rPr>
      </w:pPr>
      <w:del w:id="280" w:author="Gherman Uritskiy" w:date="2019-04-10T12:41:00Z">
        <w:r>
          <w:rPr>
            <w:b/>
            <w:sz w:val="24"/>
            <w:szCs w:val="24"/>
          </w:rPr>
          <w:delText>The rain permanently rearranged</w:delText>
        </w:r>
      </w:del>
      <w:ins w:id="281" w:author="Gherman Uritskiy" w:date="2019-04-10T12:41:00Z">
        <w:r w:rsidR="007E108E" w:rsidRPr="000C1BF8">
          <w:rPr>
            <w:b/>
            <w:sz w:val="24"/>
            <w:szCs w:val="24"/>
          </w:rPr>
          <w:t>F</w:t>
        </w:r>
        <w:r w:rsidRPr="000C1BF8">
          <w:rPr>
            <w:b/>
            <w:sz w:val="24"/>
            <w:szCs w:val="24"/>
          </w:rPr>
          <w:t>ine-scale taxono</w:t>
        </w:r>
        <w:r w:rsidR="0078634C" w:rsidRPr="000C1BF8">
          <w:rPr>
            <w:b/>
            <w:sz w:val="24"/>
            <w:szCs w:val="24"/>
          </w:rPr>
          <w:t>mic composition</w:t>
        </w:r>
        <w:r w:rsidR="007E108E" w:rsidRPr="000C1BF8">
          <w:rPr>
            <w:b/>
            <w:sz w:val="24"/>
            <w:szCs w:val="24"/>
          </w:rPr>
          <w:t>al shift</w:t>
        </w:r>
        <w:r w:rsidR="0078634C" w:rsidRPr="000C1BF8">
          <w:rPr>
            <w:b/>
            <w:sz w:val="24"/>
            <w:szCs w:val="24"/>
          </w:rPr>
          <w:t xml:space="preserve"> </w:t>
        </w:r>
        <w:r w:rsidR="007E7D5F" w:rsidRPr="000C1BF8">
          <w:rPr>
            <w:b/>
            <w:sz w:val="24"/>
            <w:szCs w:val="24"/>
          </w:rPr>
          <w:t>after</w:t>
        </w:r>
      </w:ins>
      <w:r w:rsidR="007E7D5F" w:rsidRPr="000C1BF8">
        <w:rPr>
          <w:b/>
          <w:sz w:val="24"/>
          <w:szCs w:val="24"/>
        </w:rPr>
        <w:t xml:space="preserve"> the </w:t>
      </w:r>
      <w:del w:id="282" w:author="Gherman Uritskiy" w:date="2019-04-10T12:41:00Z">
        <w:r w:rsidRPr="00746257">
          <w:rPr>
            <w:b/>
            <w:sz w:val="24"/>
            <w:szCs w:val="24"/>
          </w:rPr>
          <w:delText>fine-scale taxonomy</w:delText>
        </w:r>
      </w:del>
      <w:ins w:id="283" w:author="Gherman Uritskiy" w:date="2019-04-10T12:41:00Z">
        <w:r w:rsidR="007E7D5F" w:rsidRPr="000C1BF8">
          <w:rPr>
            <w:b/>
            <w:sz w:val="24"/>
            <w:szCs w:val="24"/>
          </w:rPr>
          <w:t>rain</w:t>
        </w:r>
      </w:ins>
    </w:p>
    <w:p w14:paraId="74DEF25E" w14:textId="77777777" w:rsidR="00224861" w:rsidRPr="00390483" w:rsidRDefault="00B97FC6" w:rsidP="003B1371">
      <w:pPr>
        <w:ind w:left="450" w:right="-633"/>
        <w:rPr>
          <w:del w:id="284" w:author="Gherman Uritskiy" w:date="2019-04-10T12:41:00Z"/>
          <w:b/>
          <w:sz w:val="24"/>
          <w:szCs w:val="24"/>
        </w:rPr>
      </w:pPr>
      <w:ins w:id="285" w:author="Gherman Uritskiy" w:date="2019-04-10T12:41:00Z">
        <w:r w:rsidRPr="000C1BF8">
          <w:rPr>
            <w:sz w:val="24"/>
            <w:szCs w:val="24"/>
          </w:rPr>
          <w:t xml:space="preserve">While </w:t>
        </w:r>
        <w:r w:rsidR="00575726" w:rsidRPr="000C1BF8">
          <w:rPr>
            <w:sz w:val="24"/>
            <w:szCs w:val="24"/>
          </w:rPr>
          <w:t>change</w:t>
        </w:r>
        <w:r w:rsidR="008F4AAC" w:rsidRPr="000C1BF8">
          <w:rPr>
            <w:sz w:val="24"/>
            <w:szCs w:val="24"/>
          </w:rPr>
          <w:t>s</w:t>
        </w:r>
        <w:r w:rsidR="00575726" w:rsidRPr="000C1BF8">
          <w:rPr>
            <w:sz w:val="24"/>
            <w:szCs w:val="24"/>
          </w:rPr>
          <w:t xml:space="preserve"> in </w:t>
        </w:r>
        <w:r w:rsidRPr="000C1BF8">
          <w:rPr>
            <w:sz w:val="24"/>
            <w:szCs w:val="24"/>
          </w:rPr>
          <w:t xml:space="preserve">overall taxonomic composition </w:t>
        </w:r>
        <w:r w:rsidR="008F4AAC" w:rsidRPr="000C1BF8">
          <w:rPr>
            <w:sz w:val="24"/>
            <w:szCs w:val="24"/>
          </w:rPr>
          <w:t>(domain and phylum levels)</w:t>
        </w:r>
      </w:ins>
      <w:r w:rsidR="008F4AAC" w:rsidRPr="000C1BF8">
        <w:rPr>
          <w:sz w:val="24"/>
          <w:rPrChange w:id="286" w:author="Gherman Uritskiy" w:date="2019-04-10T12:41:00Z">
            <w:rPr>
              <w:b/>
              <w:sz w:val="24"/>
            </w:rPr>
          </w:rPrChange>
        </w:rPr>
        <w:t xml:space="preserve"> </w:t>
      </w:r>
      <w:r w:rsidRPr="000C1BF8">
        <w:rPr>
          <w:sz w:val="24"/>
          <w:rPrChange w:id="287" w:author="Gherman Uritskiy" w:date="2019-04-10T12:41:00Z">
            <w:rPr>
              <w:b/>
              <w:sz w:val="24"/>
            </w:rPr>
          </w:rPrChange>
        </w:rPr>
        <w:t xml:space="preserve">of the halite </w:t>
      </w:r>
      <w:del w:id="288" w:author="Gherman Uritskiy" w:date="2019-04-10T12:41:00Z">
        <w:r w:rsidR="00224861">
          <w:rPr>
            <w:b/>
            <w:sz w:val="24"/>
            <w:szCs w:val="24"/>
          </w:rPr>
          <w:delText>community</w:delText>
        </w:r>
      </w:del>
    </w:p>
    <w:p w14:paraId="158D63CE" w14:textId="0FBCFDF8" w:rsidR="00224861" w:rsidRPr="000C1BF8" w:rsidRDefault="00B97FC6" w:rsidP="000A5859">
      <w:pPr>
        <w:ind w:left="450" w:right="-633"/>
        <w:rPr>
          <w:sz w:val="24"/>
          <w:szCs w:val="24"/>
        </w:rPr>
      </w:pPr>
      <w:ins w:id="289" w:author="Gherman Uritskiy" w:date="2019-04-10T12:41:00Z">
        <w:r w:rsidRPr="000C1BF8">
          <w:rPr>
            <w:sz w:val="24"/>
            <w:szCs w:val="24"/>
          </w:rPr>
          <w:t xml:space="preserve">communities </w:t>
        </w:r>
        <w:r w:rsidR="00575726" w:rsidRPr="000C1BF8">
          <w:rPr>
            <w:sz w:val="24"/>
            <w:szCs w:val="24"/>
          </w:rPr>
          <w:t>w</w:t>
        </w:r>
        <w:r w:rsidR="008F4AAC" w:rsidRPr="000C1BF8">
          <w:rPr>
            <w:sz w:val="24"/>
            <w:szCs w:val="24"/>
          </w:rPr>
          <w:t>ere</w:t>
        </w:r>
        <w:r w:rsidR="00575726" w:rsidRPr="000C1BF8">
          <w:rPr>
            <w:sz w:val="24"/>
            <w:szCs w:val="24"/>
          </w:rPr>
          <w:t xml:space="preserve"> transient </w:t>
        </w:r>
        <w:r w:rsidRPr="000C1BF8">
          <w:rPr>
            <w:sz w:val="24"/>
            <w:szCs w:val="24"/>
          </w:rPr>
          <w:t>(Fig.</w:t>
        </w:r>
        <w:r w:rsidR="00F21DCE" w:rsidRPr="000C1BF8">
          <w:rPr>
            <w:sz w:val="24"/>
            <w:szCs w:val="24"/>
          </w:rPr>
          <w:t xml:space="preserve"> 2</w:t>
        </w:r>
        <w:r w:rsidRPr="000C1BF8">
          <w:rPr>
            <w:sz w:val="24"/>
            <w:szCs w:val="24"/>
          </w:rPr>
          <w:t>A,B), we</w:t>
        </w:r>
        <w:r w:rsidR="00575726" w:rsidRPr="000C1BF8">
          <w:rPr>
            <w:sz w:val="24"/>
            <w:szCs w:val="24"/>
          </w:rPr>
          <w:t xml:space="preserve"> surprisingly</w:t>
        </w:r>
        <w:r w:rsidRPr="000C1BF8">
          <w:rPr>
            <w:sz w:val="24"/>
            <w:szCs w:val="24"/>
          </w:rPr>
          <w:t xml:space="preserve"> found that their fine-scale composition </w:t>
        </w:r>
        <w:r w:rsidR="00575726" w:rsidRPr="000C1BF8">
          <w:rPr>
            <w:sz w:val="24"/>
            <w:szCs w:val="24"/>
          </w:rPr>
          <w:t xml:space="preserve">(individual </w:t>
        </w:r>
        <w:r w:rsidRPr="000C1BF8">
          <w:rPr>
            <w:sz w:val="24"/>
            <w:szCs w:val="24"/>
          </w:rPr>
          <w:t>OTU</w:t>
        </w:r>
        <w:r w:rsidR="00575726" w:rsidRPr="000C1BF8">
          <w:rPr>
            <w:sz w:val="24"/>
            <w:szCs w:val="24"/>
          </w:rPr>
          <w:t>s</w:t>
        </w:r>
        <w:r w:rsidRPr="000C1BF8">
          <w:rPr>
            <w:sz w:val="24"/>
            <w:szCs w:val="24"/>
          </w:rPr>
          <w:t xml:space="preserve"> and contig</w:t>
        </w:r>
        <w:r w:rsidR="00575726" w:rsidRPr="000C1BF8">
          <w:rPr>
            <w:sz w:val="24"/>
            <w:szCs w:val="24"/>
          </w:rPr>
          <w:t>s)</w:t>
        </w:r>
        <w:r w:rsidRPr="000C1BF8">
          <w:rPr>
            <w:sz w:val="24"/>
            <w:szCs w:val="24"/>
          </w:rPr>
          <w:t xml:space="preserve"> did not </w:t>
        </w:r>
        <w:del w:id="290" w:author="Jocelyne DiRuggiero" w:date="2019-04-11T17:56:00Z">
          <w:r w:rsidRPr="000C1BF8" w:rsidDel="00992068">
            <w:rPr>
              <w:sz w:val="24"/>
              <w:szCs w:val="24"/>
            </w:rPr>
            <w:delText>make a recovery</w:delText>
          </w:r>
        </w:del>
      </w:ins>
      <w:ins w:id="291" w:author="Jocelyne DiRuggiero" w:date="2019-04-11T17:56:00Z">
        <w:r w:rsidR="00992068">
          <w:rPr>
            <w:sz w:val="24"/>
            <w:szCs w:val="24"/>
          </w:rPr>
          <w:t>recover</w:t>
        </w:r>
      </w:ins>
      <w:ins w:id="292" w:author="Gherman Uritskiy" w:date="2019-04-10T12:41:00Z">
        <w:r w:rsidRPr="000C1BF8">
          <w:rPr>
            <w:sz w:val="24"/>
            <w:szCs w:val="24"/>
          </w:rPr>
          <w:t xml:space="preserve">. </w:t>
        </w:r>
      </w:ins>
      <w:r w:rsidR="00224861" w:rsidRPr="000C1BF8">
        <w:rPr>
          <w:sz w:val="24"/>
          <w:szCs w:val="24"/>
        </w:rPr>
        <w:t xml:space="preserve">Samples collected at different dates were significantly different in terms of presence or absence of </w:t>
      </w:r>
      <w:r w:rsidR="008934B2" w:rsidRPr="000C1BF8">
        <w:rPr>
          <w:sz w:val="24"/>
          <w:szCs w:val="24"/>
        </w:rPr>
        <w:t>operational taxonomic units (</w:t>
      </w:r>
      <w:r w:rsidR="008934B2" w:rsidRPr="000C1BF8">
        <w:rPr>
          <w:sz w:val="24"/>
          <w:rPrChange w:id="293" w:author="Gherman Uritskiy" w:date="2019-04-10T12:41:00Z">
            <w:rPr>
              <w:sz w:val="24"/>
              <w:vertAlign w:val="subscript"/>
            </w:rPr>
          </w:rPrChange>
        </w:rPr>
        <w:t>97%</w:t>
      </w:r>
      <w:r w:rsidR="008934B2" w:rsidRPr="000C1BF8">
        <w:rPr>
          <w:sz w:val="24"/>
          <w:szCs w:val="24"/>
        </w:rPr>
        <w:t>OTUs)</w:t>
      </w:r>
      <w:r w:rsidR="00224861" w:rsidRPr="000C1BF8">
        <w:rPr>
          <w:sz w:val="24"/>
          <w:szCs w:val="24"/>
        </w:rPr>
        <w:t xml:space="preserve">, as measured by the Unweighted </w:t>
      </w:r>
      <w:proofErr w:type="spellStart"/>
      <w:r w:rsidR="00224861" w:rsidRPr="000C1BF8">
        <w:rPr>
          <w:sz w:val="24"/>
          <w:szCs w:val="24"/>
        </w:rPr>
        <w:t>Unifrac</w:t>
      </w:r>
      <w:proofErr w:type="spellEnd"/>
      <w:r w:rsidR="00224861" w:rsidRPr="000C1BF8">
        <w:rPr>
          <w:sz w:val="24"/>
          <w:szCs w:val="24"/>
        </w:rPr>
        <w:t xml:space="preserve"> dissimilarity index (PERMANOVA: </w:t>
      </w:r>
      <w:r w:rsidR="00224861" w:rsidRPr="000C1BF8">
        <w:rPr>
          <w:i/>
          <w:sz w:val="24"/>
          <w:szCs w:val="24"/>
        </w:rPr>
        <w:t>p</w:t>
      </w:r>
      <w:r w:rsidR="00224861" w:rsidRPr="000C1BF8">
        <w:rPr>
          <w:sz w:val="24"/>
          <w:szCs w:val="24"/>
        </w:rPr>
        <w:t xml:space="preserve">&lt;0.001), with samples harvested shortly after the rain (2016) being more distant from pre-rain samples than they were from each other (two-sided t-test: </w:t>
      </w:r>
      <w:r w:rsidR="00224861" w:rsidRPr="000C1BF8">
        <w:rPr>
          <w:i/>
          <w:sz w:val="24"/>
          <w:szCs w:val="24"/>
        </w:rPr>
        <w:t>p</w:t>
      </w:r>
      <w:r w:rsidR="00224861" w:rsidRPr="000C1BF8">
        <w:rPr>
          <w:sz w:val="24"/>
          <w:szCs w:val="24"/>
        </w:rPr>
        <w:t>&lt;0.0001).</w:t>
      </w:r>
      <w:r w:rsidR="00575726" w:rsidRPr="000C1BF8">
        <w:rPr>
          <w:sz w:val="24"/>
          <w:szCs w:val="24"/>
        </w:rPr>
        <w:t xml:space="preserve"> </w:t>
      </w:r>
      <w:del w:id="294" w:author="Gherman Uritskiy" w:date="2019-04-10T12:41:00Z">
        <w:r w:rsidR="00224861">
          <w:rPr>
            <w:sz w:val="24"/>
            <w:szCs w:val="24"/>
          </w:rPr>
          <w:delText>Surprisingly</w:delText>
        </w:r>
        <w:r w:rsidR="00224861" w:rsidRPr="00B135B8">
          <w:rPr>
            <w:sz w:val="24"/>
            <w:szCs w:val="24"/>
          </w:rPr>
          <w:delText>, we</w:delText>
        </w:r>
      </w:del>
      <w:ins w:id="295" w:author="Gherman Uritskiy" w:date="2019-04-10T12:41:00Z">
        <w:r w:rsidR="00575726" w:rsidRPr="000C1BF8">
          <w:rPr>
            <w:sz w:val="24"/>
            <w:szCs w:val="24"/>
          </w:rPr>
          <w:t>W</w:t>
        </w:r>
        <w:r w:rsidR="00224861" w:rsidRPr="000C1BF8">
          <w:rPr>
            <w:sz w:val="24"/>
            <w:szCs w:val="24"/>
          </w:rPr>
          <w:t>e</w:t>
        </w:r>
      </w:ins>
      <w:r w:rsidR="00224861" w:rsidRPr="000C1BF8">
        <w:rPr>
          <w:sz w:val="24"/>
          <w:szCs w:val="24"/>
        </w:rPr>
        <w:t xml:space="preserve"> found that the community did not return to its initial state after the perturbation, as the post-recovery samples (2017) clustered together with post-rain (2016) samples (Fig. </w:t>
      </w:r>
      <w:del w:id="296" w:author="Gherman Uritskiy" w:date="2019-04-10T12:41:00Z">
        <w:r w:rsidR="00224861">
          <w:rPr>
            <w:sz w:val="24"/>
            <w:szCs w:val="24"/>
          </w:rPr>
          <w:delText>3A</w:delText>
        </w:r>
      </w:del>
      <w:ins w:id="297" w:author="Gherman Uritskiy" w:date="2019-04-10T12:41:00Z">
        <w:r w:rsidR="00F21DCE" w:rsidRPr="000C1BF8">
          <w:rPr>
            <w:sz w:val="24"/>
            <w:szCs w:val="24"/>
          </w:rPr>
          <w:t>4</w:t>
        </w:r>
        <w:r w:rsidR="00224861" w:rsidRPr="000C1BF8">
          <w:rPr>
            <w:sz w:val="24"/>
            <w:szCs w:val="24"/>
          </w:rPr>
          <w:t>A</w:t>
        </w:r>
      </w:ins>
      <w:r w:rsidR="00224861" w:rsidRPr="000C1BF8">
        <w:rPr>
          <w:sz w:val="24"/>
          <w:szCs w:val="24"/>
        </w:rPr>
        <w:t xml:space="preserve">), and were less distant to 2016 samples than to the pre-rain samples (two-sided t-test: </w:t>
      </w:r>
      <w:r w:rsidR="00224861" w:rsidRPr="000C1BF8">
        <w:rPr>
          <w:i/>
          <w:sz w:val="24"/>
          <w:szCs w:val="24"/>
        </w:rPr>
        <w:t>p</w:t>
      </w:r>
      <w:r w:rsidR="00224861" w:rsidRPr="000C1BF8">
        <w:rPr>
          <w:sz w:val="24"/>
          <w:szCs w:val="24"/>
        </w:rPr>
        <w:t xml:space="preserve">&lt;0.0001). The permanently altered OTU composition of the community, shown with Unweighted </w:t>
      </w:r>
      <w:proofErr w:type="spellStart"/>
      <w:r w:rsidR="00224861" w:rsidRPr="000C1BF8">
        <w:rPr>
          <w:sz w:val="24"/>
          <w:szCs w:val="24"/>
        </w:rPr>
        <w:t>Unifrac</w:t>
      </w:r>
      <w:proofErr w:type="spellEnd"/>
      <w:r w:rsidR="00224861" w:rsidRPr="000C1BF8">
        <w:rPr>
          <w:sz w:val="24"/>
          <w:szCs w:val="24"/>
        </w:rPr>
        <w:t xml:space="preserve"> clustering, strikingly contrasts with the successful recovery of the </w:t>
      </w:r>
      <w:del w:id="298" w:author="Gherman Uritskiy" w:date="2019-04-10T12:41:00Z">
        <w:r w:rsidR="00224861">
          <w:rPr>
            <w:sz w:val="24"/>
            <w:szCs w:val="24"/>
          </w:rPr>
          <w:delText>corse-grained</w:delText>
        </w:r>
      </w:del>
      <w:ins w:id="299" w:author="Gherman Uritskiy" w:date="2019-04-10T12:41:00Z">
        <w:r w:rsidR="00575726" w:rsidRPr="000C1BF8">
          <w:rPr>
            <w:sz w:val="24"/>
            <w:szCs w:val="24"/>
          </w:rPr>
          <w:t>higher-order</w:t>
        </w:r>
      </w:ins>
      <w:r w:rsidR="00224861" w:rsidRPr="000C1BF8">
        <w:rPr>
          <w:sz w:val="24"/>
          <w:szCs w:val="24"/>
        </w:rPr>
        <w:t xml:space="preserve"> taxonomic structure, as shown with Weighted </w:t>
      </w:r>
      <w:proofErr w:type="spellStart"/>
      <w:r w:rsidR="00224861" w:rsidRPr="000C1BF8">
        <w:rPr>
          <w:sz w:val="24"/>
          <w:szCs w:val="24"/>
        </w:rPr>
        <w:t>Unifrac</w:t>
      </w:r>
      <w:proofErr w:type="spellEnd"/>
      <w:r w:rsidR="00224861" w:rsidRPr="000C1BF8">
        <w:rPr>
          <w:sz w:val="24"/>
          <w:szCs w:val="24"/>
        </w:rPr>
        <w:t xml:space="preserve"> dissimilarity clustering (Fig. </w:t>
      </w:r>
      <w:del w:id="300" w:author="Gherman Uritskiy" w:date="2019-04-10T12:41:00Z">
        <w:r w:rsidR="00224861" w:rsidRPr="009D5DD2">
          <w:rPr>
            <w:sz w:val="24"/>
            <w:szCs w:val="24"/>
          </w:rPr>
          <w:delText>1A</w:delText>
        </w:r>
      </w:del>
      <w:ins w:id="301" w:author="Gherman Uritskiy" w:date="2019-04-10T12:41:00Z">
        <w:r w:rsidR="00F21DCE" w:rsidRPr="000C1BF8">
          <w:rPr>
            <w:sz w:val="24"/>
            <w:szCs w:val="24"/>
          </w:rPr>
          <w:t>2</w:t>
        </w:r>
        <w:r w:rsidR="00224861" w:rsidRPr="000C1BF8">
          <w:rPr>
            <w:sz w:val="24"/>
            <w:szCs w:val="24"/>
          </w:rPr>
          <w:t>A</w:t>
        </w:r>
      </w:ins>
      <w:r w:rsidR="00224861" w:rsidRPr="000C1BF8">
        <w:rPr>
          <w:sz w:val="24"/>
          <w:szCs w:val="24"/>
        </w:rPr>
        <w:t>).</w:t>
      </w:r>
    </w:p>
    <w:p w14:paraId="6C3A8736" w14:textId="3CFC7672" w:rsidR="00224861" w:rsidRPr="000C1BF8" w:rsidRDefault="00224861" w:rsidP="003B1371">
      <w:pPr>
        <w:ind w:left="450" w:right="-633"/>
        <w:rPr>
          <w:sz w:val="24"/>
          <w:szCs w:val="24"/>
        </w:rPr>
      </w:pPr>
      <w:r w:rsidRPr="000C1BF8">
        <w:rPr>
          <w:sz w:val="24"/>
          <w:szCs w:val="24"/>
        </w:rPr>
        <w:tab/>
        <w:t xml:space="preserve">The permanent </w:t>
      </w:r>
      <w:del w:id="302" w:author="Gherman Uritskiy" w:date="2019-04-10T12:41:00Z">
        <w:r>
          <w:rPr>
            <w:sz w:val="24"/>
            <w:szCs w:val="24"/>
          </w:rPr>
          <w:delText>rearrangement of</w:delText>
        </w:r>
      </w:del>
      <w:ins w:id="303" w:author="Gherman Uritskiy" w:date="2019-04-10T12:41:00Z">
        <w:r w:rsidR="008F4AAC" w:rsidRPr="000C1BF8">
          <w:rPr>
            <w:sz w:val="24"/>
            <w:szCs w:val="24"/>
          </w:rPr>
          <w:t>shift</w:t>
        </w:r>
        <w:r w:rsidR="00E42A4C" w:rsidRPr="000C1BF8">
          <w:rPr>
            <w:sz w:val="24"/>
            <w:szCs w:val="24"/>
          </w:rPr>
          <w:t xml:space="preserve"> in</w:t>
        </w:r>
      </w:ins>
      <w:r w:rsidR="00E42A4C" w:rsidRPr="000C1BF8">
        <w:rPr>
          <w:sz w:val="24"/>
          <w:szCs w:val="24"/>
        </w:rPr>
        <w:t xml:space="preserve"> </w:t>
      </w:r>
      <w:r w:rsidRPr="000C1BF8">
        <w:rPr>
          <w:sz w:val="24"/>
          <w:szCs w:val="24"/>
        </w:rPr>
        <w:t xml:space="preserve">the </w:t>
      </w:r>
      <w:del w:id="304" w:author="Gherman Uritskiy" w:date="2019-04-10T12:41:00Z">
        <w:r>
          <w:rPr>
            <w:sz w:val="24"/>
            <w:szCs w:val="24"/>
          </w:rPr>
          <w:delText>community</w:delText>
        </w:r>
      </w:del>
      <w:ins w:id="305" w:author="Gherman Uritskiy" w:date="2019-04-10T12:41:00Z">
        <w:r w:rsidRPr="000C1BF8">
          <w:rPr>
            <w:sz w:val="24"/>
            <w:szCs w:val="24"/>
          </w:rPr>
          <w:t>community</w:t>
        </w:r>
        <w:r w:rsidR="00E42A4C" w:rsidRPr="000C1BF8">
          <w:rPr>
            <w:sz w:val="24"/>
            <w:szCs w:val="24"/>
          </w:rPr>
          <w:t>’s fine-scale</w:t>
        </w:r>
      </w:ins>
      <w:r w:rsidRPr="000C1BF8">
        <w:rPr>
          <w:sz w:val="24"/>
          <w:szCs w:val="24"/>
        </w:rPr>
        <w:t xml:space="preserve"> membership was validated with WMG sequencing at the scale of individual contig abundances (Fig. </w:t>
      </w:r>
      <w:del w:id="306" w:author="Gherman Uritskiy" w:date="2019-04-10T12:41:00Z">
        <w:r>
          <w:rPr>
            <w:sz w:val="24"/>
            <w:szCs w:val="24"/>
          </w:rPr>
          <w:delText>S4</w:delText>
        </w:r>
      </w:del>
      <w:ins w:id="307" w:author="Gherman Uritskiy" w:date="2019-04-10T12:41:00Z">
        <w:r w:rsidRPr="000C1BF8">
          <w:rPr>
            <w:sz w:val="24"/>
            <w:szCs w:val="24"/>
          </w:rPr>
          <w:t>S</w:t>
        </w:r>
        <w:r w:rsidR="00AB2EB4" w:rsidRPr="000C1BF8">
          <w:rPr>
            <w:sz w:val="24"/>
            <w:szCs w:val="24"/>
          </w:rPr>
          <w:t>6</w:t>
        </w:r>
      </w:ins>
      <w:r w:rsidRPr="000C1BF8">
        <w:rPr>
          <w:sz w:val="24"/>
          <w:szCs w:val="24"/>
        </w:rPr>
        <w:t xml:space="preserve">). Based on contig read coverage across samples, we found that all post-rain samples clustered away from pre-rain samples (Fig. </w:t>
      </w:r>
      <w:del w:id="308" w:author="Gherman Uritskiy" w:date="2019-04-10T12:41:00Z">
        <w:r>
          <w:rPr>
            <w:sz w:val="24"/>
            <w:szCs w:val="24"/>
          </w:rPr>
          <w:delText>3C</w:delText>
        </w:r>
      </w:del>
      <w:ins w:id="309" w:author="Gherman Uritskiy" w:date="2019-04-10T12:41:00Z">
        <w:r w:rsidR="00F21DCE" w:rsidRPr="000C1BF8">
          <w:rPr>
            <w:sz w:val="24"/>
            <w:szCs w:val="24"/>
          </w:rPr>
          <w:t>4</w:t>
        </w:r>
        <w:r w:rsidRPr="000C1BF8">
          <w:rPr>
            <w:sz w:val="24"/>
            <w:szCs w:val="24"/>
          </w:rPr>
          <w:t>C</w:t>
        </w:r>
      </w:ins>
      <w:r w:rsidRPr="000C1BF8">
        <w:rPr>
          <w:sz w:val="24"/>
          <w:szCs w:val="24"/>
        </w:rPr>
        <w:t xml:space="preserve">;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 xml:space="preserve">&lt;0.01). Additionally, pairwise Pearson correlation comparison confirmed that contig abundances of post-rain samples were better correlated with each other than with that of pre-rain samples (two-sided t-test: </w:t>
      </w:r>
      <w:r w:rsidRPr="000C1BF8">
        <w:rPr>
          <w:i/>
          <w:sz w:val="24"/>
          <w:szCs w:val="24"/>
        </w:rPr>
        <w:t>p</w:t>
      </w:r>
      <w:r w:rsidRPr="000C1BF8">
        <w:rPr>
          <w:sz w:val="24"/>
          <w:szCs w:val="24"/>
        </w:rPr>
        <w:t xml:space="preserve">&lt;0.0001). These </w:t>
      </w:r>
      <w:del w:id="310" w:author="Gherman Uritskiy" w:date="2019-04-10T12:41:00Z">
        <w:r>
          <w:rPr>
            <w:sz w:val="24"/>
            <w:szCs w:val="24"/>
          </w:rPr>
          <w:delText>strain</w:delText>
        </w:r>
      </w:del>
      <w:ins w:id="311" w:author="Gherman Uritskiy" w:date="2019-04-10T12:41:00Z">
        <w:r w:rsidR="003934C8" w:rsidRPr="000C1BF8">
          <w:rPr>
            <w:sz w:val="24"/>
            <w:szCs w:val="24"/>
          </w:rPr>
          <w:t>contig</w:t>
        </w:r>
      </w:ins>
      <w:r w:rsidR="00C31A1B" w:rsidRPr="000C1BF8">
        <w:rPr>
          <w:sz w:val="24"/>
          <w:szCs w:val="24"/>
        </w:rPr>
        <w:t>-level</w:t>
      </w:r>
      <w:r w:rsidRPr="000C1BF8">
        <w:rPr>
          <w:sz w:val="24"/>
          <w:szCs w:val="24"/>
        </w:rPr>
        <w:t xml:space="preserve"> </w:t>
      </w:r>
      <w:del w:id="312" w:author="Gherman Uritskiy" w:date="2019-04-10T12:41:00Z">
        <w:r>
          <w:rPr>
            <w:sz w:val="24"/>
            <w:szCs w:val="24"/>
          </w:rPr>
          <w:delText>rearrangement</w:delText>
        </w:r>
      </w:del>
      <w:ins w:id="313" w:author="Gherman Uritskiy" w:date="2019-04-10T12:41:00Z">
        <w:r w:rsidR="00E42A4C" w:rsidRPr="000C1BF8">
          <w:rPr>
            <w:sz w:val="24"/>
            <w:szCs w:val="24"/>
          </w:rPr>
          <w:t>turnover</w:t>
        </w:r>
      </w:ins>
      <w:r w:rsidR="00E42A4C" w:rsidRPr="000C1BF8">
        <w:rPr>
          <w:sz w:val="24"/>
          <w:szCs w:val="24"/>
        </w:rPr>
        <w:t xml:space="preserve"> </w:t>
      </w:r>
      <w:r w:rsidRPr="000C1BF8">
        <w:rPr>
          <w:sz w:val="24"/>
          <w:szCs w:val="24"/>
        </w:rPr>
        <w:t xml:space="preserve">dynamics were additionally investigated </w:t>
      </w:r>
      <w:r w:rsidR="00C05D59" w:rsidRPr="000C1BF8">
        <w:rPr>
          <w:sz w:val="24"/>
          <w:szCs w:val="24"/>
        </w:rPr>
        <w:t>with</w:t>
      </w:r>
      <w:r w:rsidRPr="000C1BF8">
        <w:rPr>
          <w:sz w:val="24"/>
          <w:szCs w:val="24"/>
        </w:rPr>
        <w:t xml:space="preserve"> individually recovered metagenome-assembled genomes (MAGs). 91 high-quality MAGs (&gt;70% completion, &lt;5% contamination</w:t>
      </w:r>
      <w:ins w:id="314" w:author="Gherman Uritskiy" w:date="2019-04-10T12:41:00Z">
        <w:r w:rsidR="00C501F2" w:rsidRPr="000C1BF8">
          <w:rPr>
            <w:sz w:val="24"/>
            <w:szCs w:val="24"/>
          </w:rPr>
          <w:t>; Data S4</w:t>
        </w:r>
      </w:ins>
      <w:r w:rsidRPr="000C1BF8">
        <w:rPr>
          <w:sz w:val="24"/>
          <w:szCs w:val="24"/>
        </w:rPr>
        <w:t xml:space="preserve">) were reconstructed with metaWRAP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007156CC" w:rsidRPr="000C1BF8">
        <w:rPr>
          <w:sz w:val="24"/>
          <w:szCs w:val="24"/>
        </w:rPr>
        <w:t xml:space="preserve"> </w:t>
      </w:r>
      <w:r w:rsidRPr="000C1BF8">
        <w:rPr>
          <w:sz w:val="24"/>
          <w:szCs w:val="24"/>
        </w:rPr>
        <w:t xml:space="preserve">and their abundances were tracked between samples. Pearson correlation comparison (two-sided t-test: </w:t>
      </w:r>
      <w:r w:rsidRPr="000C1BF8">
        <w:rPr>
          <w:i/>
          <w:sz w:val="24"/>
          <w:szCs w:val="24"/>
        </w:rPr>
        <w:t>p</w:t>
      </w:r>
      <w:r w:rsidRPr="000C1BF8">
        <w:rPr>
          <w:sz w:val="24"/>
          <w:szCs w:val="24"/>
        </w:rPr>
        <w:t>&lt;0.0001) and group significance analysis (</w:t>
      </w:r>
      <w:proofErr w:type="spellStart"/>
      <w:r w:rsidRPr="000C1BF8">
        <w:rPr>
          <w:sz w:val="24"/>
          <w:szCs w:val="24"/>
        </w:rPr>
        <w:t>SigClust</w:t>
      </w:r>
      <w:proofErr w:type="spellEnd"/>
      <w:r w:rsidRPr="000C1BF8">
        <w:rPr>
          <w:sz w:val="24"/>
          <w:szCs w:val="24"/>
        </w:rPr>
        <w:t xml:space="preserve"> 2-group significance: </w:t>
      </w:r>
      <w:r w:rsidRPr="000C1BF8">
        <w:rPr>
          <w:i/>
          <w:sz w:val="24"/>
          <w:szCs w:val="24"/>
        </w:rPr>
        <w:t>p</w:t>
      </w:r>
      <w:r w:rsidRPr="000C1BF8">
        <w:rPr>
          <w:sz w:val="24"/>
          <w:szCs w:val="24"/>
        </w:rPr>
        <w:t xml:space="preserve">&lt;0.01) confirmed the permanent shift </w:t>
      </w:r>
      <w:del w:id="315" w:author="Gherman Uritskiy" w:date="2019-04-10T12:41:00Z">
        <w:r w:rsidRPr="00B135B8">
          <w:rPr>
            <w:sz w:val="24"/>
            <w:szCs w:val="24"/>
          </w:rPr>
          <w:delText xml:space="preserve">in </w:delText>
        </w:r>
        <w:r>
          <w:rPr>
            <w:sz w:val="24"/>
            <w:szCs w:val="24"/>
          </w:rPr>
          <w:delText>strain</w:delText>
        </w:r>
      </w:del>
      <w:ins w:id="316" w:author="Gherman Uritskiy" w:date="2019-04-10T12:41:00Z">
        <w:r w:rsidR="00DD3C18" w:rsidRPr="000C1BF8">
          <w:rPr>
            <w:sz w:val="24"/>
            <w:szCs w:val="24"/>
          </w:rPr>
          <w:t>of the fine-scale taxa</w:t>
        </w:r>
      </w:ins>
      <w:r w:rsidR="00DD3C18" w:rsidRPr="000C1BF8">
        <w:rPr>
          <w:sz w:val="24"/>
          <w:szCs w:val="24"/>
        </w:rPr>
        <w:t xml:space="preserve"> </w:t>
      </w:r>
      <w:r w:rsidRPr="000C1BF8">
        <w:rPr>
          <w:sz w:val="24"/>
          <w:szCs w:val="24"/>
        </w:rPr>
        <w:t xml:space="preserve">composition after the rain (Fig. </w:t>
      </w:r>
      <w:del w:id="317" w:author="Gherman Uritskiy" w:date="2019-04-10T12:41:00Z">
        <w:r>
          <w:rPr>
            <w:sz w:val="24"/>
            <w:szCs w:val="24"/>
          </w:rPr>
          <w:delText>3</w:delText>
        </w:r>
        <w:r w:rsidRPr="00B135B8">
          <w:rPr>
            <w:sz w:val="24"/>
            <w:szCs w:val="24"/>
          </w:rPr>
          <w:delText>B</w:delText>
        </w:r>
      </w:del>
      <w:ins w:id="318" w:author="Gherman Uritskiy" w:date="2019-04-10T12:41:00Z">
        <w:r w:rsidR="00F21DCE" w:rsidRPr="000C1BF8">
          <w:rPr>
            <w:sz w:val="24"/>
            <w:szCs w:val="24"/>
          </w:rPr>
          <w:t>4</w:t>
        </w:r>
        <w:r w:rsidRPr="000C1BF8">
          <w:rPr>
            <w:sz w:val="24"/>
            <w:szCs w:val="24"/>
          </w:rPr>
          <w:t>B</w:t>
        </w:r>
      </w:ins>
      <w:r w:rsidRPr="000C1BF8">
        <w:rPr>
          <w:sz w:val="24"/>
          <w:szCs w:val="24"/>
        </w:rPr>
        <w:t xml:space="preserve">). While the </w:t>
      </w:r>
      <w:r w:rsidR="00C05D59" w:rsidRPr="000C1BF8">
        <w:rPr>
          <w:sz w:val="24"/>
          <w:szCs w:val="24"/>
        </w:rPr>
        <w:t>fine-scale</w:t>
      </w:r>
      <w:r w:rsidRPr="000C1BF8">
        <w:rPr>
          <w:sz w:val="24"/>
          <w:szCs w:val="24"/>
        </w:rPr>
        <w:t xml:space="preserve"> composition </w:t>
      </w:r>
      <w:r w:rsidR="00C05D59" w:rsidRPr="000C1BF8">
        <w:rPr>
          <w:sz w:val="24"/>
          <w:szCs w:val="24"/>
        </w:rPr>
        <w:t xml:space="preserve">of the community </w:t>
      </w:r>
      <w:r w:rsidRPr="000C1BF8">
        <w:rPr>
          <w:sz w:val="24"/>
          <w:szCs w:val="24"/>
        </w:rPr>
        <w:t xml:space="preserve">did change during the post-rain recovery between 2016 and 2017, the resulting shift was more moderate when compared to the more drastic </w:t>
      </w:r>
      <w:del w:id="319" w:author="Gherman Uritskiy" w:date="2019-04-10T12:41:00Z">
        <w:r w:rsidRPr="00B135B8">
          <w:rPr>
            <w:sz w:val="24"/>
            <w:szCs w:val="24"/>
          </w:rPr>
          <w:delText>rearrangement</w:delText>
        </w:r>
      </w:del>
      <w:ins w:id="320" w:author="Gherman Uritskiy" w:date="2019-04-10T12:41:00Z">
        <w:r w:rsidR="00E42A4C" w:rsidRPr="000C1BF8">
          <w:rPr>
            <w:sz w:val="24"/>
            <w:szCs w:val="24"/>
          </w:rPr>
          <w:t xml:space="preserve">taxonomic </w:t>
        </w:r>
        <w:r w:rsidR="008F4AAC" w:rsidRPr="000C1BF8">
          <w:rPr>
            <w:sz w:val="24"/>
            <w:szCs w:val="24"/>
          </w:rPr>
          <w:t>shift</w:t>
        </w:r>
      </w:ins>
      <w:r w:rsidR="00E42A4C" w:rsidRPr="000C1BF8">
        <w:rPr>
          <w:sz w:val="24"/>
          <w:szCs w:val="24"/>
        </w:rPr>
        <w:t xml:space="preserve"> </w:t>
      </w:r>
      <w:r w:rsidRPr="000C1BF8">
        <w:rPr>
          <w:sz w:val="24"/>
          <w:szCs w:val="24"/>
        </w:rPr>
        <w:t xml:space="preserve">immediately following the rain. </w:t>
      </w:r>
      <w:ins w:id="321" w:author="Gherman Uritskiy" w:date="2019-04-10T12:41:00Z">
        <w:r w:rsidR="00575726" w:rsidRPr="000C1BF8">
          <w:rPr>
            <w:sz w:val="24"/>
            <w:szCs w:val="24"/>
          </w:rPr>
          <w:t xml:space="preserve">This contrasts with the near-complete </w:t>
        </w:r>
        <w:r w:rsidR="00575726" w:rsidRPr="000C1BF8">
          <w:rPr>
            <w:sz w:val="24"/>
            <w:szCs w:val="24"/>
          </w:rPr>
          <w:lastRenderedPageBreak/>
          <w:t xml:space="preserve">recovery of the overall functional potential </w:t>
        </w:r>
        <w:r w:rsidR="00F21DCE" w:rsidRPr="000C1BF8">
          <w:rPr>
            <w:sz w:val="24"/>
            <w:szCs w:val="24"/>
          </w:rPr>
          <w:t>of the community (Fig. 2</w:t>
        </w:r>
        <w:r w:rsidR="00575726" w:rsidRPr="000C1BF8">
          <w:rPr>
            <w:sz w:val="24"/>
            <w:szCs w:val="24"/>
          </w:rPr>
          <w:t xml:space="preserve">C,D). </w:t>
        </w:r>
      </w:ins>
      <w:r w:rsidRPr="000C1BF8">
        <w:rPr>
          <w:sz w:val="24"/>
          <w:szCs w:val="24"/>
        </w:rPr>
        <w:t xml:space="preserve">Additionally, two conditionally rare taxa </w:t>
      </w:r>
      <w:r w:rsidR="004F13E8" w:rsidRPr="000C1BF8">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22" w:author="Gherman Uritskiy" w:date="2019-04-10T12:41:00Z">
        <w:r w:rsidR="00F04A66">
          <w:rPr>
            <w:noProof/>
            <w:sz w:val="24"/>
            <w:szCs w:val="24"/>
          </w:rPr>
          <w:delText>43</w:delText>
        </w:r>
      </w:del>
      <w:ins w:id="323" w:author="Gherman Uritskiy" w:date="2019-04-10T12:41:00Z">
        <w:r w:rsidR="00007911">
          <w:rPr>
            <w:noProof/>
            <w:sz w:val="24"/>
            <w:szCs w:val="24"/>
          </w:rPr>
          <w:t>41</w:t>
        </w:r>
      </w:ins>
      <w:r w:rsidR="00007911">
        <w:rPr>
          <w:noProof/>
          <w:sz w:val="24"/>
          <w:szCs w:val="24"/>
        </w:rPr>
        <w:t>)</w:t>
      </w:r>
      <w:r w:rsidR="004F13E8" w:rsidRPr="000C1BF8">
        <w:rPr>
          <w:sz w:val="24"/>
          <w:szCs w:val="24"/>
        </w:rPr>
        <w:fldChar w:fldCharType="end"/>
      </w:r>
      <w:r w:rsidRPr="000C1BF8">
        <w:rPr>
          <w:sz w:val="24"/>
          <w:szCs w:val="24"/>
        </w:rPr>
        <w:t xml:space="preserve"> of </w:t>
      </w:r>
      <w:r w:rsidRPr="000C1BF8">
        <w:rPr>
          <w:i/>
          <w:sz w:val="24"/>
          <w:szCs w:val="24"/>
        </w:rPr>
        <w:t>Cyanobacteria</w:t>
      </w:r>
      <w:r w:rsidRPr="000C1BF8">
        <w:rPr>
          <w:sz w:val="24"/>
          <w:szCs w:val="24"/>
        </w:rPr>
        <w:t xml:space="preserve"> that were previously reported in only a small fraction of halite nodules </w:t>
      </w:r>
      <w:del w:id="324" w:author="Gherman Uritskiy" w:date="2019-04-10T12:41:00Z">
        <w:r>
          <w:rPr>
            <w:sz w:val="24"/>
            <w:szCs w:val="24"/>
          </w:rPr>
          <w:fldChar w:fldCharType="begin"/>
        </w:r>
        <w:r w:rsidR="00F04A66">
          <w:rPr>
            <w:sz w:val="24"/>
            <w:szCs w:val="24"/>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sz w:val="24"/>
            <w:szCs w:val="24"/>
          </w:rPr>
          <w:fldChar w:fldCharType="separate"/>
        </w:r>
        <w:r w:rsidR="00F04A66">
          <w:rPr>
            <w:noProof/>
            <w:sz w:val="24"/>
            <w:szCs w:val="24"/>
          </w:rPr>
          <w:delText>(19)</w:delText>
        </w:r>
        <w:r>
          <w:rPr>
            <w:sz w:val="24"/>
            <w:szCs w:val="24"/>
          </w:rPr>
          <w:fldChar w:fldCharType="end"/>
        </w:r>
        <w:r w:rsidRPr="00B135B8">
          <w:rPr>
            <w:sz w:val="24"/>
            <w:szCs w:val="24"/>
          </w:rPr>
          <w:delText>, were found in high abundances in most of the samples after the rain (Fig.</w:delText>
        </w:r>
        <w:r>
          <w:rPr>
            <w:sz w:val="24"/>
            <w:szCs w:val="24"/>
          </w:rPr>
          <w:delText xml:space="preserve"> S5</w:delText>
        </w:r>
        <w:r w:rsidRPr="00B135B8">
          <w:rPr>
            <w:sz w:val="24"/>
            <w:szCs w:val="24"/>
          </w:rPr>
          <w:delText>).</w:delText>
        </w:r>
      </w:del>
      <w:ins w:id="325" w:author="Gherman Uritskiy" w:date="2019-04-10T12:41:00Z">
        <w:r w:rsidR="004F13E8" w:rsidRPr="000C1BF8">
          <w:rPr>
            <w:sz w:val="24"/>
            <w:szCs w:val="24"/>
          </w:rPr>
          <w:fldChar w:fldCharType="begin"/>
        </w:r>
        <w:r w:rsidR="00007911">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sz w:val="24"/>
            <w:szCs w:val="24"/>
          </w:rPr>
          <w:fldChar w:fldCharType="separate"/>
        </w:r>
        <w:r w:rsidR="00007911">
          <w:rPr>
            <w:noProof/>
            <w:sz w:val="24"/>
            <w:szCs w:val="24"/>
          </w:rPr>
          <w:t>(18)</w:t>
        </w:r>
        <w:r w:rsidR="004F13E8" w:rsidRPr="000C1BF8">
          <w:rPr>
            <w:sz w:val="24"/>
            <w:szCs w:val="24"/>
          </w:rPr>
          <w:fldChar w:fldCharType="end"/>
        </w:r>
        <w:r w:rsidRPr="000C1BF8">
          <w:rPr>
            <w:sz w:val="24"/>
            <w:szCs w:val="24"/>
          </w:rPr>
          <w:t>, were found in high abundances in most of the samples after the rain (Fig. S</w:t>
        </w:r>
        <w:r w:rsidR="00AB2EB4" w:rsidRPr="000C1BF8">
          <w:rPr>
            <w:sz w:val="24"/>
            <w:szCs w:val="24"/>
          </w:rPr>
          <w:t>7</w:t>
        </w:r>
        <w:r w:rsidRPr="000C1BF8">
          <w:rPr>
            <w:sz w:val="24"/>
            <w:szCs w:val="24"/>
          </w:rPr>
          <w:t>).</w:t>
        </w:r>
      </w:ins>
      <w:r w:rsidRPr="000C1BF8">
        <w:rPr>
          <w:sz w:val="24"/>
          <w:szCs w:val="24"/>
        </w:rPr>
        <w:t xml:space="preserve"> Surprisingly, we found no correlation between the functional potentials of the MAGs and their survival after the rain, suggesting that this </w:t>
      </w:r>
      <w:del w:id="326" w:author="Gherman Uritskiy" w:date="2019-04-10T12:41:00Z">
        <w:r w:rsidRPr="00B135B8">
          <w:rPr>
            <w:sz w:val="24"/>
            <w:szCs w:val="24"/>
          </w:rPr>
          <w:delText>rearrangement</w:delText>
        </w:r>
      </w:del>
      <w:ins w:id="327" w:author="Gherman Uritskiy" w:date="2019-04-10T12:41:00Z">
        <w:del w:id="328" w:author="Jocelyne DiRuggiero" w:date="2019-04-11T17:55:00Z">
          <w:r w:rsidR="00E42A4C" w:rsidRPr="000C1BF8" w:rsidDel="00992068">
            <w:rPr>
              <w:sz w:val="24"/>
              <w:szCs w:val="24"/>
            </w:rPr>
            <w:delText>turnover</w:delText>
          </w:r>
        </w:del>
      </w:ins>
      <w:ins w:id="329" w:author="Jocelyne DiRuggiero" w:date="2019-04-11T17:55:00Z">
        <w:r w:rsidR="00992068">
          <w:rPr>
            <w:sz w:val="24"/>
            <w:szCs w:val="24"/>
          </w:rPr>
          <w:t>shift</w:t>
        </w:r>
      </w:ins>
      <w:r w:rsidR="00E42A4C" w:rsidRPr="000C1BF8">
        <w:rPr>
          <w:sz w:val="24"/>
          <w:szCs w:val="24"/>
        </w:rPr>
        <w:t xml:space="preserve"> </w:t>
      </w:r>
      <w:r w:rsidRPr="000C1BF8">
        <w:rPr>
          <w:sz w:val="24"/>
          <w:szCs w:val="24"/>
        </w:rPr>
        <w:t>was a stochastic process. These results indicate that while the abundances of higher-order taxonomic ranks recovered to the pre-rain state, the fine-grain taxonomy of the community has been permanently reshuffled.</w:t>
      </w:r>
      <w:r w:rsidRPr="000C1BF8">
        <w:rPr>
          <w:rFonts w:eastAsia="Times New Roman"/>
          <w:color w:val="282625"/>
          <w:sz w:val="24"/>
          <w:szCs w:val="24"/>
          <w:shd w:val="clear" w:color="auto" w:fill="FFFFFF"/>
        </w:rPr>
        <w:t xml:space="preserve"> </w:t>
      </w:r>
    </w:p>
    <w:p w14:paraId="1C62175C" w14:textId="77777777" w:rsidR="00224861" w:rsidRPr="000C1BF8" w:rsidRDefault="00224861" w:rsidP="003B1371">
      <w:pPr>
        <w:ind w:left="450" w:right="-633"/>
        <w:rPr>
          <w:rFonts w:eastAsia="Times New Roman"/>
          <w:color w:val="282625"/>
          <w:sz w:val="24"/>
          <w:szCs w:val="24"/>
          <w:shd w:val="clear" w:color="auto" w:fill="FFFFFF"/>
        </w:rPr>
      </w:pPr>
    </w:p>
    <w:p w14:paraId="7A26D7E5" w14:textId="7E44050F" w:rsidR="00224861" w:rsidRPr="000C1BF8" w:rsidRDefault="00224861" w:rsidP="003B1371">
      <w:pPr>
        <w:ind w:left="450" w:right="-633"/>
        <w:rPr>
          <w:b/>
          <w:sz w:val="24"/>
          <w:szCs w:val="24"/>
        </w:rPr>
      </w:pPr>
      <w:r w:rsidRPr="000C1BF8">
        <w:rPr>
          <w:rFonts w:eastAsia="Times New Roman"/>
          <w:b/>
          <w:color w:val="282625"/>
          <w:sz w:val="24"/>
          <w:szCs w:val="24"/>
          <w:shd w:val="clear" w:color="auto" w:fill="FFFFFF"/>
        </w:rPr>
        <w:t xml:space="preserve">The rain disrupted taxonomic membership of </w:t>
      </w:r>
      <w:ins w:id="330" w:author="Gherman Uritskiy" w:date="2019-04-10T12:41:00Z">
        <w:r w:rsidR="005A3572" w:rsidRPr="000C1BF8">
          <w:rPr>
            <w:rFonts w:eastAsia="Times New Roman"/>
            <w:b/>
            <w:color w:val="282625"/>
            <w:sz w:val="24"/>
            <w:szCs w:val="24"/>
            <w:shd w:val="clear" w:color="auto" w:fill="FFFFFF"/>
          </w:rPr>
          <w:t xml:space="preserve">potential </w:t>
        </w:r>
      </w:ins>
      <w:r w:rsidRPr="000C1BF8">
        <w:rPr>
          <w:rFonts w:eastAsia="Times New Roman"/>
          <w:b/>
          <w:color w:val="282625"/>
          <w:sz w:val="24"/>
          <w:szCs w:val="24"/>
          <w:shd w:val="clear" w:color="auto" w:fill="FFFFFF"/>
        </w:rPr>
        <w:t>functional niches</w:t>
      </w:r>
    </w:p>
    <w:p w14:paraId="3F35643A" w14:textId="058AAD68" w:rsidR="00224861" w:rsidRPr="000C1BF8" w:rsidRDefault="00224861" w:rsidP="003B1371">
      <w:pPr>
        <w:ind w:left="450" w:right="-633"/>
        <w:rPr>
          <w:color w:val="282625"/>
          <w:sz w:val="24"/>
          <w:szCs w:val="24"/>
        </w:rPr>
      </w:pPr>
      <w:r w:rsidRPr="000C1BF8">
        <w:rPr>
          <w:color w:val="282625"/>
          <w:sz w:val="24"/>
          <w:szCs w:val="24"/>
        </w:rPr>
        <w:t xml:space="preserve">To investigate the basis of the functional </w:t>
      </w:r>
      <w:del w:id="331" w:author="Gherman Uritskiy" w:date="2019-04-10T12:41:00Z">
        <w:r w:rsidRPr="00F207E5">
          <w:rPr>
            <w:color w:val="282625"/>
            <w:sz w:val="24"/>
            <w:szCs w:val="24"/>
          </w:rPr>
          <w:delText>rearrangement</w:delText>
        </w:r>
      </w:del>
      <w:ins w:id="332" w:author="Gherman Uritskiy" w:date="2019-04-10T12:41:00Z">
        <w:r w:rsidR="009B4803" w:rsidRPr="000C1BF8">
          <w:rPr>
            <w:color w:val="282625"/>
            <w:sz w:val="24"/>
            <w:szCs w:val="24"/>
          </w:rPr>
          <w:t xml:space="preserve">potential </w:t>
        </w:r>
        <w:r w:rsidR="00E42A4C" w:rsidRPr="000C1BF8">
          <w:rPr>
            <w:color w:val="282625"/>
            <w:sz w:val="24"/>
            <w:szCs w:val="24"/>
          </w:rPr>
          <w:t>shift</w:t>
        </w:r>
        <w:del w:id="333" w:author="Jocelyne DiRuggiero" w:date="2019-04-11T17:57:00Z">
          <w:r w:rsidR="00E42A4C" w:rsidRPr="000C1BF8" w:rsidDel="00670BD7">
            <w:rPr>
              <w:color w:val="282625"/>
              <w:sz w:val="24"/>
              <w:szCs w:val="24"/>
            </w:rPr>
            <w:delText>s</w:delText>
          </w:r>
        </w:del>
      </w:ins>
      <w:r w:rsidR="00E42A4C" w:rsidRPr="000C1BF8">
        <w:rPr>
          <w:color w:val="282625"/>
          <w:sz w:val="24"/>
          <w:szCs w:val="24"/>
        </w:rPr>
        <w:t xml:space="preserve"> </w:t>
      </w:r>
      <w:r w:rsidRPr="000C1BF8">
        <w:rPr>
          <w:color w:val="282625"/>
          <w:sz w:val="24"/>
          <w:szCs w:val="24"/>
        </w:rPr>
        <w:t xml:space="preserve">of the halite community after the rain, we introduced a </w:t>
      </w:r>
      <w:del w:id="334" w:author="Gherman Uritskiy" w:date="2019-04-10T12:41:00Z">
        <w:r w:rsidRPr="00F207E5">
          <w:rPr>
            <w:color w:val="282625"/>
            <w:sz w:val="24"/>
            <w:szCs w:val="24"/>
          </w:rPr>
          <w:delText xml:space="preserve">strain rearrangement </w:delText>
        </w:r>
      </w:del>
      <w:ins w:id="335" w:author="Gherman Uritskiy" w:date="2019-04-10T12:41:00Z">
        <w:r w:rsidR="00E42A4C" w:rsidRPr="000C1BF8">
          <w:rPr>
            <w:color w:val="282625"/>
            <w:sz w:val="24"/>
            <w:szCs w:val="24"/>
          </w:rPr>
          <w:t xml:space="preserve">taxonomic turnover </w:t>
        </w:r>
      </w:ins>
      <w:r w:rsidRPr="000C1BF8">
        <w:rPr>
          <w:color w:val="282625"/>
          <w:sz w:val="24"/>
          <w:szCs w:val="24"/>
        </w:rPr>
        <w:t>index (</w:t>
      </w:r>
      <w:del w:id="336" w:author="Gherman Uritskiy" w:date="2019-04-10T12:41:00Z">
        <w:r w:rsidRPr="00F207E5">
          <w:rPr>
            <w:i/>
            <w:color w:val="282625"/>
            <w:sz w:val="24"/>
            <w:szCs w:val="24"/>
          </w:rPr>
          <w:delText>RI</w:delText>
        </w:r>
      </w:del>
      <w:ins w:id="337"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which quantifies the turnover of strains</w:t>
      </w:r>
      <w:r w:rsidR="00DD3C18" w:rsidRPr="000C1BF8">
        <w:rPr>
          <w:color w:val="282625"/>
          <w:sz w:val="24"/>
          <w:szCs w:val="24"/>
        </w:rPr>
        <w:t xml:space="preserve"> </w:t>
      </w:r>
      <w:ins w:id="338" w:author="Gherman Uritskiy" w:date="2019-04-10T12:41:00Z">
        <w:r w:rsidR="00DD3C18" w:rsidRPr="000C1BF8">
          <w:rPr>
            <w:color w:val="282625"/>
            <w:sz w:val="24"/>
            <w:szCs w:val="24"/>
          </w:rPr>
          <w:t>(estimated from contigs)</w:t>
        </w:r>
        <w:r w:rsidRPr="000C1BF8">
          <w:rPr>
            <w:color w:val="282625"/>
            <w:sz w:val="24"/>
            <w:szCs w:val="24"/>
          </w:rPr>
          <w:t xml:space="preserve"> </w:t>
        </w:r>
      </w:ins>
      <w:r w:rsidRPr="000C1BF8">
        <w:rPr>
          <w:color w:val="282625"/>
          <w:sz w:val="24"/>
          <w:szCs w:val="24"/>
        </w:rPr>
        <w:t xml:space="preserve">contributing to each community function. To compute the </w:t>
      </w:r>
      <w:del w:id="339" w:author="Gherman Uritskiy" w:date="2019-04-10T12:41:00Z">
        <w:r w:rsidRPr="00F207E5">
          <w:rPr>
            <w:i/>
            <w:color w:val="282625"/>
            <w:sz w:val="24"/>
            <w:szCs w:val="24"/>
          </w:rPr>
          <w:delText>RI</w:delText>
        </w:r>
      </w:del>
      <w:ins w:id="340"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genes from each KEGG </w:t>
      </w:r>
      <w:proofErr w:type="spellStart"/>
      <w:r w:rsidRPr="000C1BF8">
        <w:rPr>
          <w:color w:val="282625"/>
          <w:sz w:val="24"/>
          <w:szCs w:val="24"/>
        </w:rPr>
        <w:t>Orthology</w:t>
      </w:r>
      <w:proofErr w:type="spellEnd"/>
      <w:r w:rsidRPr="000C1BF8">
        <w:rPr>
          <w:color w:val="282625"/>
          <w:sz w:val="24"/>
          <w:szCs w:val="24"/>
        </w:rPr>
        <w:t xml:space="preserve"> identifier were catalogued and their abundances in each sample estimated from the read coverage of the contig that they were on. The </w:t>
      </w:r>
      <w:del w:id="341" w:author="Gherman Uritskiy" w:date="2019-04-10T12:41:00Z">
        <w:r w:rsidRPr="00F207E5">
          <w:rPr>
            <w:color w:val="282625"/>
            <w:sz w:val="24"/>
            <w:szCs w:val="24"/>
          </w:rPr>
          <w:delText>standardized</w:delText>
        </w:r>
      </w:del>
      <w:ins w:id="342" w:author="Gherman Uritskiy" w:date="2019-04-10T12:41:00Z">
        <w:r w:rsidR="00A8257F" w:rsidRPr="000C1BF8">
          <w:rPr>
            <w:color w:val="282625"/>
            <w:sz w:val="24"/>
            <w:szCs w:val="24"/>
          </w:rPr>
          <w:t>absolute value</w:t>
        </w:r>
      </w:ins>
      <w:r w:rsidR="00A8257F" w:rsidRPr="000C1BF8">
        <w:rPr>
          <w:color w:val="282625"/>
          <w:sz w:val="24"/>
          <w:szCs w:val="24"/>
        </w:rPr>
        <w:t xml:space="preserve"> average </w:t>
      </w:r>
      <w:del w:id="343" w:author="Gherman Uritskiy" w:date="2019-04-10T12:41:00Z">
        <w:r w:rsidRPr="00F207E5">
          <w:rPr>
            <w:color w:val="282625"/>
            <w:sz w:val="24"/>
            <w:szCs w:val="24"/>
          </w:rPr>
          <w:delText>net</w:delText>
        </w:r>
      </w:del>
      <w:ins w:id="344" w:author="Gherman Uritskiy" w:date="2019-04-10T12:41:00Z">
        <w:r w:rsidR="00A8257F" w:rsidRPr="000C1BF8">
          <w:rPr>
            <w:color w:val="282625"/>
            <w:sz w:val="24"/>
            <w:szCs w:val="24"/>
          </w:rPr>
          <w:t>of the</w:t>
        </w:r>
      </w:ins>
      <w:r w:rsidR="00A8257F" w:rsidRPr="000C1BF8">
        <w:rPr>
          <w:color w:val="282625"/>
          <w:sz w:val="24"/>
          <w:szCs w:val="24"/>
        </w:rPr>
        <w:t xml:space="preserve"> </w:t>
      </w:r>
      <w:r w:rsidRPr="000C1BF8">
        <w:rPr>
          <w:color w:val="282625"/>
          <w:sz w:val="24"/>
          <w:szCs w:val="24"/>
        </w:rPr>
        <w:t xml:space="preserve">change in </w:t>
      </w:r>
      <w:del w:id="345" w:author="Gherman Uritskiy" w:date="2019-04-10T12:41:00Z">
        <w:r w:rsidRPr="00F207E5">
          <w:rPr>
            <w:color w:val="282625"/>
            <w:sz w:val="24"/>
            <w:szCs w:val="24"/>
          </w:rPr>
          <w:delText>gene</w:delText>
        </w:r>
      </w:del>
      <w:ins w:id="346" w:author="Gherman Uritskiy" w:date="2019-04-10T12:41:00Z">
        <w:r w:rsidR="00A8257F" w:rsidRPr="000C1BF8">
          <w:rPr>
            <w:color w:val="282625"/>
            <w:sz w:val="24"/>
            <w:szCs w:val="24"/>
          </w:rPr>
          <w:t>contig</w:t>
        </w:r>
      </w:ins>
      <w:r w:rsidR="00A8257F" w:rsidRPr="000C1BF8">
        <w:rPr>
          <w:color w:val="282625"/>
          <w:sz w:val="24"/>
          <w:szCs w:val="24"/>
        </w:rPr>
        <w:t xml:space="preserve"> </w:t>
      </w:r>
      <w:r w:rsidRPr="000C1BF8">
        <w:rPr>
          <w:color w:val="282625"/>
          <w:sz w:val="24"/>
          <w:szCs w:val="24"/>
        </w:rPr>
        <w:t xml:space="preserve">abundances that carry a given function between two samples represents the degree of taxonomic turnover within that functional category (see Methods). A relatively high </w:t>
      </w:r>
      <w:del w:id="347" w:author="Gherman Uritskiy" w:date="2019-04-10T12:41:00Z">
        <w:r w:rsidRPr="00F207E5">
          <w:rPr>
            <w:i/>
            <w:color w:val="282625"/>
            <w:sz w:val="24"/>
            <w:szCs w:val="24"/>
          </w:rPr>
          <w:delText>RI</w:delText>
        </w:r>
      </w:del>
      <w:ins w:id="348" w:author="Gherman Uritskiy" w:date="2019-04-10T12:41:00Z">
        <w:r w:rsidR="00752DEA" w:rsidRPr="000C1BF8">
          <w:rPr>
            <w:i/>
            <w:color w:val="282625"/>
            <w:sz w:val="24"/>
            <w:szCs w:val="24"/>
          </w:rPr>
          <w:t>TT</w:t>
        </w:r>
        <w:r w:rsidRPr="000C1BF8">
          <w:rPr>
            <w:i/>
            <w:color w:val="282625"/>
            <w:sz w:val="24"/>
            <w:szCs w:val="24"/>
          </w:rPr>
          <w:t>I</w:t>
        </w:r>
      </w:ins>
      <w:r w:rsidRPr="000C1BF8">
        <w:rPr>
          <w:color w:val="282625"/>
          <w:sz w:val="24"/>
          <w:szCs w:val="24"/>
        </w:rPr>
        <w:t xml:space="preserve"> for a given community function indicates that it is carried by different community members between two samples, but does not necessarily imply a high net change in its total abundance in the samples. Therefore, the distribution in </w:t>
      </w:r>
      <w:del w:id="349" w:author="Gherman Uritskiy" w:date="2019-04-10T12:41:00Z">
        <w:r w:rsidRPr="00F207E5">
          <w:rPr>
            <w:i/>
            <w:color w:val="282625"/>
            <w:sz w:val="24"/>
            <w:szCs w:val="24"/>
          </w:rPr>
          <w:delText>RIs</w:delText>
        </w:r>
      </w:del>
      <w:ins w:id="350" w:author="Gherman Uritskiy" w:date="2019-04-10T12:41:00Z">
        <w:r w:rsidR="00752DEA" w:rsidRPr="000C1BF8">
          <w:rPr>
            <w:i/>
            <w:color w:val="282625"/>
            <w:sz w:val="24"/>
            <w:szCs w:val="24"/>
          </w:rPr>
          <w:t>TT</w:t>
        </w:r>
        <w:r w:rsidRPr="000C1BF8">
          <w:rPr>
            <w:i/>
            <w:color w:val="282625"/>
            <w:sz w:val="24"/>
            <w:szCs w:val="24"/>
          </w:rPr>
          <w:t>Is</w:t>
        </w:r>
      </w:ins>
      <w:r w:rsidRPr="000C1BF8">
        <w:rPr>
          <w:color w:val="282625"/>
          <w:sz w:val="24"/>
          <w:szCs w:val="24"/>
        </w:rPr>
        <w:t xml:space="preserve"> for all functions between two time-points quantifies changes in niche representation over that time (Fig. </w:t>
      </w:r>
      <w:del w:id="351" w:author="Gherman Uritskiy" w:date="2019-04-10T12:41:00Z">
        <w:r w:rsidRPr="00F207E5">
          <w:rPr>
            <w:color w:val="282625"/>
            <w:sz w:val="24"/>
            <w:szCs w:val="24"/>
          </w:rPr>
          <w:delText>3D).</w:delText>
        </w:r>
      </w:del>
      <w:ins w:id="352" w:author="Gherman Uritskiy" w:date="2019-04-10T12:41:00Z">
        <w:r w:rsidR="0044402A" w:rsidRPr="000C1BF8">
          <w:rPr>
            <w:color w:val="282625"/>
            <w:sz w:val="24"/>
            <w:szCs w:val="24"/>
          </w:rPr>
          <w:t>4</w:t>
        </w:r>
        <w:r w:rsidRPr="000C1BF8">
          <w:rPr>
            <w:color w:val="282625"/>
            <w:sz w:val="24"/>
            <w:szCs w:val="24"/>
          </w:rPr>
          <w:t xml:space="preserve">D). </w:t>
        </w:r>
        <w:r w:rsidR="00C03F5D" w:rsidRPr="000C1BF8">
          <w:rPr>
            <w:rFonts w:eastAsia="Times New Roman"/>
            <w:color w:val="282625"/>
            <w:sz w:val="24"/>
            <w:szCs w:val="24"/>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0C1BF8">
          <w:rPr>
            <w:rFonts w:eastAsia="Times New Roman"/>
            <w:color w:val="282625"/>
            <w:sz w:val="24"/>
            <w:szCs w:val="24"/>
            <w:shd w:val="clear" w:color="auto" w:fill="FFFFFF"/>
          </w:rPr>
          <w:t>al</w:t>
        </w:r>
        <w:r w:rsidR="00C03F5D" w:rsidRPr="000C1BF8">
          <w:rPr>
            <w:rFonts w:eastAsia="Times New Roman"/>
            <w:color w:val="282625"/>
            <w:sz w:val="24"/>
            <w:szCs w:val="24"/>
            <w:shd w:val="clear" w:color="auto" w:fill="FFFFFF"/>
          </w:rPr>
          <w:t xml:space="preserve"> and translation</w:t>
        </w:r>
        <w:r w:rsidR="008F4AAC" w:rsidRPr="000C1BF8">
          <w:rPr>
            <w:rFonts w:eastAsia="Times New Roman"/>
            <w:color w:val="282625"/>
            <w:sz w:val="24"/>
            <w:szCs w:val="24"/>
            <w:shd w:val="clear" w:color="auto" w:fill="FFFFFF"/>
          </w:rPr>
          <w:t>al processed, and functional rates</w:t>
        </w:r>
        <w:r w:rsidR="00C03F5D" w:rsidRPr="000C1BF8">
          <w:rPr>
            <w:rFonts w:eastAsia="Times New Roman"/>
            <w:color w:val="282625"/>
            <w:sz w:val="24"/>
            <w:szCs w:val="24"/>
            <w:shd w:val="clear" w:color="auto" w:fill="FFFFFF"/>
          </w:rPr>
          <w:t>.</w:t>
        </w:r>
      </w:ins>
      <w:r w:rsidR="00C03F5D" w:rsidRPr="000C1BF8">
        <w:rPr>
          <w:color w:val="282625"/>
          <w:sz w:val="24"/>
          <w:shd w:val="clear" w:color="auto" w:fill="FFFFFF"/>
          <w:rPrChange w:id="353" w:author="Gherman Uritskiy" w:date="2019-04-10T12:41:00Z">
            <w:rPr>
              <w:color w:val="282625"/>
              <w:sz w:val="24"/>
            </w:rPr>
          </w:rPrChange>
        </w:rPr>
        <w:t xml:space="preserve"> </w:t>
      </w:r>
      <w:r w:rsidRPr="000C1BF8">
        <w:rPr>
          <w:color w:val="282625"/>
          <w:sz w:val="24"/>
          <w:szCs w:val="24"/>
        </w:rPr>
        <w:t xml:space="preserve">The rearrangement following the rain (2015 to 2016) was significantly higher than the baseline </w:t>
      </w:r>
      <w:del w:id="354" w:author="Gherman Uritskiy" w:date="2019-04-10T12:41:00Z">
        <w:r w:rsidRPr="00F207E5">
          <w:rPr>
            <w:color w:val="282625"/>
            <w:sz w:val="24"/>
            <w:szCs w:val="24"/>
          </w:rPr>
          <w:delText>strain rearrangement</w:delText>
        </w:r>
      </w:del>
      <w:ins w:id="355" w:author="Gherman Uritskiy" w:date="2019-04-10T12:41:00Z">
        <w:r w:rsidR="003934C8" w:rsidRPr="000C1BF8">
          <w:rPr>
            <w:color w:val="282625"/>
            <w:sz w:val="24"/>
            <w:szCs w:val="24"/>
          </w:rPr>
          <w:t xml:space="preserve">taxonomic </w:t>
        </w:r>
        <w:del w:id="356" w:author="Jocelyne DiRuggiero" w:date="2019-04-11T17:58:00Z">
          <w:r w:rsidR="00E42A4C" w:rsidRPr="000C1BF8" w:rsidDel="00670BD7">
            <w:rPr>
              <w:color w:val="282625"/>
              <w:sz w:val="24"/>
              <w:szCs w:val="24"/>
            </w:rPr>
            <w:delText>turnover</w:delText>
          </w:r>
        </w:del>
      </w:ins>
      <w:ins w:id="357" w:author="Jocelyne DiRuggiero" w:date="2019-04-11T17:58:00Z">
        <w:r w:rsidR="00670BD7">
          <w:rPr>
            <w:color w:val="282625"/>
            <w:sz w:val="24"/>
            <w:szCs w:val="24"/>
          </w:rPr>
          <w:t>shift</w:t>
        </w:r>
      </w:ins>
      <w:r w:rsidR="00E42A4C" w:rsidRPr="000C1BF8">
        <w:rPr>
          <w:color w:val="282625"/>
          <w:sz w:val="24"/>
          <w:szCs w:val="24"/>
        </w:rPr>
        <w:t xml:space="preserve"> </w:t>
      </w:r>
      <w:r w:rsidRPr="000C1BF8">
        <w:rPr>
          <w:color w:val="282625"/>
          <w:sz w:val="24"/>
          <w:szCs w:val="24"/>
        </w:rPr>
        <w:t xml:space="preserve">prior to the rain (2014 to 2015; KS 2-sample test: </w:t>
      </w:r>
      <w:r w:rsidRPr="000C1BF8">
        <w:rPr>
          <w:i/>
          <w:sz w:val="24"/>
          <w:szCs w:val="24"/>
        </w:rPr>
        <w:t>p</w:t>
      </w:r>
      <w:r w:rsidRPr="000C1BF8">
        <w:rPr>
          <w:color w:val="282625"/>
          <w:sz w:val="24"/>
          <w:szCs w:val="24"/>
        </w:rPr>
        <w:t xml:space="preserve">&lt;0.0001), indicating that the same functional pathways were being carried on a different set of contigs. However, the </w:t>
      </w:r>
      <w:del w:id="358" w:author="Gherman Uritskiy" w:date="2019-04-10T12:41:00Z">
        <w:r w:rsidRPr="00F207E5">
          <w:rPr>
            <w:color w:val="282625"/>
            <w:sz w:val="24"/>
            <w:szCs w:val="24"/>
          </w:rPr>
          <w:delText>rearrangement of</w:delText>
        </w:r>
      </w:del>
      <w:ins w:id="359" w:author="Gherman Uritskiy" w:date="2019-04-10T12:41:00Z">
        <w:r w:rsidR="008F4AAC" w:rsidRPr="000C1BF8">
          <w:rPr>
            <w:color w:val="282625"/>
            <w:sz w:val="24"/>
            <w:szCs w:val="24"/>
          </w:rPr>
          <w:t>shift in</w:t>
        </w:r>
      </w:ins>
      <w:r w:rsidRPr="000C1BF8">
        <w:rPr>
          <w:color w:val="282625"/>
          <w:sz w:val="24"/>
          <w:szCs w:val="24"/>
        </w:rPr>
        <w:t xml:space="preserve"> functional niche membership during the recovery phase (2016 to 2017) was low compared to the post-rain shift, indicating that the </w:t>
      </w:r>
      <w:del w:id="360" w:author="Gherman Uritskiy" w:date="2019-04-10T12:41:00Z">
        <w:r w:rsidRPr="00F207E5">
          <w:rPr>
            <w:color w:val="282625"/>
            <w:sz w:val="24"/>
            <w:szCs w:val="24"/>
          </w:rPr>
          <w:delText>strain</w:delText>
        </w:r>
      </w:del>
      <w:ins w:id="361" w:author="Gherman Uritskiy" w:date="2019-04-10T12:41:00Z">
        <w:r w:rsidR="00DD3C18" w:rsidRPr="000C1BF8">
          <w:rPr>
            <w:color w:val="282625"/>
            <w:sz w:val="24"/>
            <w:szCs w:val="24"/>
          </w:rPr>
          <w:t>taxonomic</w:t>
        </w:r>
      </w:ins>
      <w:r w:rsidR="00DD3C18" w:rsidRPr="000C1BF8">
        <w:rPr>
          <w:color w:val="282625"/>
          <w:sz w:val="24"/>
          <w:szCs w:val="24"/>
        </w:rPr>
        <w:t xml:space="preserve"> </w:t>
      </w:r>
      <w:r w:rsidRPr="000C1BF8">
        <w:rPr>
          <w:color w:val="282625"/>
          <w:sz w:val="24"/>
          <w:szCs w:val="24"/>
        </w:rPr>
        <w:t>membership did not return to its initial state.</w:t>
      </w:r>
      <w:r w:rsidRPr="000C1BF8">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w:t>
      </w:r>
      <w:del w:id="362" w:author="Gherman Uritskiy" w:date="2019-04-10T12:41:00Z">
        <w:r w:rsidRPr="00F207E5">
          <w:rPr>
            <w:rFonts w:eastAsia="Times New Roman"/>
            <w:color w:val="282625"/>
            <w:sz w:val="24"/>
            <w:szCs w:val="24"/>
            <w:shd w:val="clear" w:color="auto" w:fill="FFFFFF"/>
          </w:rPr>
          <w:delText xml:space="preserve">change in individual strains. </w:delText>
        </w:r>
      </w:del>
      <w:ins w:id="363" w:author="Gherman Uritskiy" w:date="2019-04-10T12:41:00Z">
        <w:r w:rsidRPr="000C1BF8">
          <w:rPr>
            <w:rFonts w:eastAsia="Times New Roman"/>
            <w:color w:val="282625"/>
            <w:sz w:val="24"/>
            <w:szCs w:val="24"/>
            <w:shd w:val="clear" w:color="auto" w:fill="FFFFFF"/>
          </w:rPr>
          <w:t>change</w:t>
        </w:r>
        <w:r w:rsidR="00DD3C18" w:rsidRPr="000C1BF8">
          <w:rPr>
            <w:rFonts w:eastAsia="Times New Roman"/>
            <w:color w:val="282625"/>
            <w:sz w:val="24"/>
            <w:szCs w:val="24"/>
            <w:shd w:val="clear" w:color="auto" w:fill="FFFFFF"/>
          </w:rPr>
          <w:t>s</w:t>
        </w:r>
        <w:r w:rsidRPr="000C1BF8">
          <w:rPr>
            <w:rFonts w:eastAsia="Times New Roman"/>
            <w:color w:val="282625"/>
            <w:sz w:val="24"/>
            <w:szCs w:val="24"/>
            <w:shd w:val="clear" w:color="auto" w:fill="FFFFFF"/>
          </w:rPr>
          <w:t xml:space="preserve"> in </w:t>
        </w:r>
        <w:r w:rsidR="00DD3C18" w:rsidRPr="000C1BF8">
          <w:rPr>
            <w:rFonts w:eastAsia="Times New Roman"/>
            <w:color w:val="282625"/>
            <w:sz w:val="24"/>
            <w:szCs w:val="24"/>
            <w:shd w:val="clear" w:color="auto" w:fill="FFFFFF"/>
          </w:rPr>
          <w:t>the fine-scale taxonomic membership</w:t>
        </w:r>
        <w:r w:rsidRPr="000C1BF8">
          <w:rPr>
            <w:rFonts w:eastAsia="Times New Roman"/>
            <w:color w:val="282625"/>
            <w:sz w:val="24"/>
            <w:szCs w:val="24"/>
            <w:shd w:val="clear" w:color="auto" w:fill="FFFFFF"/>
          </w:rPr>
          <w:t>.</w:t>
        </w:r>
        <w:r w:rsidR="009B4803" w:rsidRPr="000C1BF8">
          <w:rPr>
            <w:rFonts w:eastAsia="Times New Roman"/>
            <w:color w:val="282625"/>
            <w:sz w:val="24"/>
            <w:szCs w:val="24"/>
            <w:shd w:val="clear" w:color="auto" w:fill="FFFFFF"/>
          </w:rPr>
          <w:t xml:space="preserve"> </w:t>
        </w:r>
        <w:r w:rsidR="00A8257F" w:rsidRPr="000C1BF8">
          <w:rPr>
            <w:rFonts w:eastAsia="Times New Roman"/>
            <w:color w:val="282625"/>
            <w:sz w:val="24"/>
            <w:szCs w:val="24"/>
            <w:shd w:val="clear" w:color="auto" w:fill="FFFFFF"/>
          </w:rPr>
          <w:t xml:space="preserve">Interestingly, this </w:t>
        </w:r>
        <w:r w:rsidR="008F4AAC" w:rsidRPr="000C1BF8">
          <w:rPr>
            <w:rFonts w:eastAsia="Times New Roman"/>
            <w:color w:val="282625"/>
            <w:sz w:val="24"/>
            <w:szCs w:val="24"/>
            <w:shd w:val="clear" w:color="auto" w:fill="FFFFFF"/>
          </w:rPr>
          <w:t>shift</w:t>
        </w:r>
        <w:r w:rsidR="00A8257F" w:rsidRPr="000C1BF8">
          <w:rPr>
            <w:rFonts w:eastAsia="Times New Roman"/>
            <w:color w:val="282625"/>
            <w:sz w:val="24"/>
            <w:szCs w:val="24"/>
            <w:shd w:val="clear" w:color="auto" w:fill="FFFFFF"/>
          </w:rPr>
          <w:t xml:space="preserve"> did not notably affect the overall functional diversity of the samples, as seen from lack of </w:t>
        </w:r>
        <w:r w:rsidR="009B4803" w:rsidRPr="000C1BF8">
          <w:rPr>
            <w:rFonts w:eastAsia="Times New Roman"/>
            <w:color w:val="282625"/>
            <w:sz w:val="24"/>
            <w:szCs w:val="24"/>
            <w:shd w:val="clear" w:color="auto" w:fill="FFFFFF"/>
          </w:rPr>
          <w:t xml:space="preserve">a </w:t>
        </w:r>
        <w:r w:rsidR="00A8257F" w:rsidRPr="000C1BF8">
          <w:rPr>
            <w:rFonts w:eastAsia="Times New Roman"/>
            <w:color w:val="282625"/>
            <w:sz w:val="24"/>
            <w:szCs w:val="24"/>
            <w:shd w:val="clear" w:color="auto" w:fill="FFFFFF"/>
          </w:rPr>
          <w:t xml:space="preserve">significant difference between the total number of unique gene functions found </w:t>
        </w:r>
        <w:r w:rsidR="009B4803" w:rsidRPr="000C1BF8">
          <w:rPr>
            <w:rFonts w:eastAsia="Times New Roman"/>
            <w:color w:val="282625"/>
            <w:sz w:val="24"/>
            <w:szCs w:val="24"/>
            <w:shd w:val="clear" w:color="auto" w:fill="FFFFFF"/>
          </w:rPr>
          <w:t>in</w:t>
        </w:r>
        <w:r w:rsidR="00A8257F" w:rsidRPr="000C1BF8">
          <w:rPr>
            <w:rFonts w:eastAsia="Times New Roman"/>
            <w:color w:val="282625"/>
            <w:sz w:val="24"/>
            <w:szCs w:val="24"/>
            <w:shd w:val="clear" w:color="auto" w:fill="FFFFFF"/>
          </w:rPr>
          <w:t xml:space="preserve"> each time-point (</w:t>
        </w:r>
        <w:r w:rsidR="00A8257F" w:rsidRPr="000C1BF8">
          <w:rPr>
            <w:sz w:val="24"/>
            <w:szCs w:val="24"/>
          </w:rPr>
          <w:t xml:space="preserve">two-sided t-tests: </w:t>
        </w:r>
        <w:r w:rsidR="00A8257F" w:rsidRPr="000C1BF8">
          <w:rPr>
            <w:i/>
            <w:sz w:val="24"/>
            <w:szCs w:val="24"/>
          </w:rPr>
          <w:t>p</w:t>
        </w:r>
        <w:r w:rsidR="00A8257F" w:rsidRPr="000C1BF8">
          <w:rPr>
            <w:sz w:val="24"/>
            <w:szCs w:val="24"/>
          </w:rPr>
          <w:t>&gt;0.05</w:t>
        </w:r>
        <w:r w:rsidR="00A8257F" w:rsidRPr="000C1BF8">
          <w:rPr>
            <w:rFonts w:eastAsia="Times New Roman"/>
            <w:color w:val="282625"/>
            <w:sz w:val="24"/>
            <w:szCs w:val="24"/>
            <w:shd w:val="clear" w:color="auto" w:fill="FFFFFF"/>
          </w:rPr>
          <w:t>).</w:t>
        </w:r>
      </w:ins>
    </w:p>
    <w:p w14:paraId="7E52DE9B" w14:textId="77777777" w:rsidR="00224861" w:rsidRPr="000C1BF8" w:rsidRDefault="00224861" w:rsidP="003B1371">
      <w:pPr>
        <w:ind w:left="450" w:right="-633"/>
        <w:rPr>
          <w:rFonts w:eastAsia="Times New Roman"/>
          <w:color w:val="282625"/>
          <w:sz w:val="24"/>
          <w:szCs w:val="24"/>
          <w:shd w:val="clear" w:color="auto" w:fill="FFFFFF"/>
        </w:rPr>
      </w:pPr>
    </w:p>
    <w:p w14:paraId="4C32E2D5" w14:textId="77777777" w:rsidR="00224861" w:rsidRPr="000C1BF8" w:rsidRDefault="00224861" w:rsidP="003B1371">
      <w:pPr>
        <w:ind w:left="450" w:right="-633"/>
        <w:rPr>
          <w:b/>
          <w:color w:val="282625"/>
          <w:sz w:val="24"/>
          <w:szCs w:val="24"/>
        </w:rPr>
      </w:pPr>
      <w:r w:rsidRPr="000C1BF8">
        <w:rPr>
          <w:b/>
          <w:color w:val="282625"/>
          <w:sz w:val="24"/>
          <w:szCs w:val="24"/>
        </w:rPr>
        <w:t>DISCUSSION</w:t>
      </w:r>
    </w:p>
    <w:p w14:paraId="5734EF67" w14:textId="693C127A" w:rsidR="00224861" w:rsidRPr="000C1BF8" w:rsidRDefault="00755CA5" w:rsidP="003B1371">
      <w:pPr>
        <w:ind w:left="450" w:right="-633"/>
        <w:rPr>
          <w:sz w:val="24"/>
          <w:rPrChange w:id="364" w:author="Gherman Uritskiy" w:date="2019-04-10T12:41:00Z">
            <w:rPr>
              <w:color w:val="282625"/>
              <w:sz w:val="24"/>
              <w:shd w:val="clear" w:color="auto" w:fill="FFFFFF"/>
            </w:rPr>
          </w:rPrChange>
        </w:rPr>
      </w:pPr>
      <w:r w:rsidRPr="000C1BF8">
        <w:rPr>
          <w:rFonts w:eastAsia="Times New Roman"/>
          <w:color w:val="282625"/>
          <w:sz w:val="24"/>
          <w:szCs w:val="24"/>
          <w:shd w:val="clear" w:color="auto" w:fill="FFFFFF"/>
        </w:rPr>
        <w:tab/>
      </w:r>
      <w:r w:rsidR="00224861" w:rsidRPr="000C1BF8">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0C1BF8">
        <w:rPr>
          <w:rFonts w:eastAsia="Times New Roman"/>
          <w:color w:val="282625"/>
          <w:sz w:val="24"/>
          <w:szCs w:val="24"/>
          <w:shd w:val="clear" w:color="auto" w:fill="FFFFFF"/>
        </w:rPr>
        <w:t xml:space="preserve">the response dynamics of </w:t>
      </w:r>
      <w:r w:rsidR="00224861" w:rsidRPr="000C1BF8">
        <w:rPr>
          <w:rFonts w:eastAsia="Times New Roman"/>
          <w:color w:val="282625"/>
          <w:sz w:val="24"/>
          <w:szCs w:val="24"/>
          <w:shd w:val="clear" w:color="auto" w:fill="FFFFFF"/>
        </w:rPr>
        <w:t xml:space="preserve">a natural community to changing environmental conditions. A major rainfall proved to be devastating to the </w:t>
      </w:r>
      <w:ins w:id="365" w:author="Gherman Uritskiy" w:date="2019-04-10T12:41:00Z">
        <w:r w:rsidR="00BD62F1" w:rsidRPr="000C1BF8">
          <w:rPr>
            <w:rFonts w:eastAsia="Times New Roman"/>
            <w:color w:val="282625"/>
            <w:sz w:val="24"/>
            <w:szCs w:val="24"/>
            <w:shd w:val="clear" w:color="auto" w:fill="FFFFFF"/>
          </w:rPr>
          <w:t xml:space="preserve">extreme </w:t>
        </w:r>
      </w:ins>
      <w:r w:rsidR="00224861" w:rsidRPr="000C1BF8">
        <w:rPr>
          <w:rFonts w:eastAsia="Times New Roman"/>
          <w:color w:val="282625"/>
          <w:sz w:val="24"/>
          <w:szCs w:val="24"/>
          <w:shd w:val="clear" w:color="auto" w:fill="FFFFFF"/>
        </w:rPr>
        <w:t>halophiles found within the salt nodules of Salar Grande</w:t>
      </w:r>
      <w:del w:id="366" w:author="Gherman Uritskiy" w:date="2019-04-10T12:41:00Z">
        <w:r w:rsidR="00224861">
          <w:rPr>
            <w:rFonts w:eastAsia="Times New Roman"/>
            <w:color w:val="282625"/>
            <w:sz w:val="24"/>
            <w:szCs w:val="24"/>
            <w:shd w:val="clear" w:color="auto" w:fill="FFFFFF"/>
          </w:rPr>
          <w:delText>, as</w:delText>
        </w:r>
      </w:del>
      <w:ins w:id="367" w:author="Gherman Uritskiy" w:date="2019-04-10T12:41:00Z">
        <w:r w:rsidR="00E42198" w:rsidRPr="000C1BF8">
          <w:rPr>
            <w:rFonts w:eastAsia="Times New Roman"/>
            <w:color w:val="282625"/>
            <w:sz w:val="24"/>
            <w:szCs w:val="24"/>
            <w:shd w:val="clear" w:color="auto" w:fill="FFFFFF"/>
          </w:rPr>
          <w:t>. The shift in the observed taxonomic composition following the rain</w:t>
        </w:r>
      </w:ins>
      <w:r w:rsidR="00E42198" w:rsidRPr="000C1BF8">
        <w:rPr>
          <w:rFonts w:eastAsia="Times New Roman"/>
          <w:color w:val="282625"/>
          <w:sz w:val="24"/>
          <w:szCs w:val="24"/>
          <w:shd w:val="clear" w:color="auto" w:fill="FFFFFF"/>
        </w:rPr>
        <w:t xml:space="preserve"> was </w:t>
      </w:r>
      <w:ins w:id="368" w:author="Gherman Uritskiy" w:date="2019-04-10T12:41:00Z">
        <w:r w:rsidR="00E42198" w:rsidRPr="000C1BF8">
          <w:rPr>
            <w:rFonts w:eastAsia="Times New Roman"/>
            <w:color w:val="282625"/>
            <w:sz w:val="24"/>
            <w:szCs w:val="24"/>
            <w:shd w:val="clear" w:color="auto" w:fill="FFFFFF"/>
          </w:rPr>
          <w:t xml:space="preserve">extraordinary not only in the context of this study but </w:t>
        </w:r>
      </w:ins>
      <w:r w:rsidR="00E42198" w:rsidRPr="000C1BF8">
        <w:rPr>
          <w:rFonts w:eastAsia="Times New Roman"/>
          <w:color w:val="282625"/>
          <w:sz w:val="24"/>
          <w:szCs w:val="24"/>
          <w:shd w:val="clear" w:color="auto" w:fill="FFFFFF"/>
        </w:rPr>
        <w:t xml:space="preserve">also </w:t>
      </w:r>
      <w:del w:id="369" w:author="Gherman Uritskiy" w:date="2019-04-10T12:41:00Z">
        <w:r w:rsidR="00224861">
          <w:rPr>
            <w:rFonts w:eastAsia="Times New Roman"/>
            <w:color w:val="282625"/>
            <w:sz w:val="24"/>
            <w:szCs w:val="24"/>
            <w:shd w:val="clear" w:color="auto" w:fill="FFFFFF"/>
          </w:rPr>
          <w:delText>found for other desert microbiomes that evolved to endure prolonged desiccation</w:delText>
        </w:r>
      </w:del>
      <w:ins w:id="370" w:author="Gherman Uritskiy" w:date="2019-04-10T12:41:00Z">
        <w:r w:rsidR="00E42198" w:rsidRPr="000C1BF8">
          <w:rPr>
            <w:rFonts w:eastAsia="Times New Roman"/>
            <w:color w:val="282625"/>
            <w:sz w:val="24"/>
            <w:szCs w:val="24"/>
            <w:shd w:val="clear" w:color="auto" w:fill="FFFFFF"/>
          </w:rPr>
          <w:t>when comparing with previous studies of this area in 2013</w:t>
        </w:r>
      </w:ins>
      <w:r w:rsidR="00E42198" w:rsidRPr="000C1BF8">
        <w:rPr>
          <w:rFonts w:eastAsia="Times New Roman"/>
          <w:color w:val="282625"/>
          <w:sz w:val="24"/>
          <w:szCs w:val="24"/>
          <w:shd w:val="clear" w:color="auto" w:fill="FFFFFF"/>
        </w:rPr>
        <w:t xml:space="preserve"> </w:t>
      </w:r>
      <w:r w:rsidR="00E42198" w:rsidRPr="000C1BF8">
        <w:rPr>
          <w:color w:val="282625"/>
          <w:sz w:val="24"/>
          <w:shd w:val="clear" w:color="auto" w:fill="FFFFFF"/>
          <w:rPrChange w:id="371"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color w:val="282625"/>
          <w:sz w:val="24"/>
          <w:shd w:val="clear" w:color="auto" w:fill="FFFFFF"/>
          <w:rPrChange w:id="372" w:author="Gherman Uritskiy" w:date="2019-04-10T12:41:00Z">
            <w:rPr>
              <w:sz w:val="24"/>
            </w:rPr>
          </w:rPrChange>
        </w:rPr>
        <w:instrText xml:space="preserve"> ADDIN EN.CITE </w:instrText>
      </w:r>
      <w:r w:rsidR="00007911">
        <w:rPr>
          <w:color w:val="282625"/>
          <w:sz w:val="24"/>
          <w:shd w:val="clear" w:color="auto" w:fill="FFFFFF"/>
          <w:rPrChange w:id="373" w:author="Gherman Uritskiy" w:date="2019-04-10T12:41:00Z">
            <w:rPr>
              <w:sz w:val="24"/>
            </w:rPr>
          </w:rPrChange>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color w:val="282625"/>
          <w:sz w:val="24"/>
          <w:shd w:val="clear" w:color="auto" w:fill="FFFFFF"/>
          <w:rPrChange w:id="374" w:author="Gherman Uritskiy" w:date="2019-04-10T12:41:00Z">
            <w:rPr>
              <w:color w:val="282625"/>
              <w:sz w:val="24"/>
              <w:shd w:val="clear" w:color="auto" w:fill="FFFFFF"/>
            </w:rPr>
          </w:rPrChange>
        </w:rPr>
      </w:r>
      <w:r w:rsidR="00007911">
        <w:rPr>
          <w:color w:val="282625"/>
          <w:sz w:val="24"/>
          <w:shd w:val="clear" w:color="auto" w:fill="FFFFFF"/>
          <w:rPrChange w:id="375" w:author="Gherman Uritskiy" w:date="2019-04-10T12:41:00Z">
            <w:rPr>
              <w:sz w:val="24"/>
            </w:rPr>
          </w:rPrChange>
        </w:rPr>
        <w:fldChar w:fldCharType="end"/>
      </w:r>
      <w:r w:rsidR="00E42198" w:rsidRPr="000C1BF8">
        <w:rPr>
          <w:color w:val="282625"/>
          <w:sz w:val="24"/>
          <w:shd w:val="clear" w:color="auto" w:fill="FFFFFF"/>
          <w:rPrChange w:id="376" w:author="Gherman Uritskiy" w:date="2019-04-10T12:41:00Z">
            <w:rPr>
              <w:color w:val="282625"/>
              <w:sz w:val="24"/>
              <w:shd w:val="clear" w:color="auto" w:fill="FFFFFF"/>
            </w:rPr>
          </w:rPrChange>
        </w:rPr>
      </w:r>
      <w:r w:rsidR="00E42198" w:rsidRPr="000C1BF8">
        <w:rPr>
          <w:color w:val="282625"/>
          <w:sz w:val="24"/>
          <w:shd w:val="clear" w:color="auto" w:fill="FFFFFF"/>
          <w:rPrChange w:id="377" w:author="Gherman Uritskiy" w:date="2019-04-10T12:41:00Z">
            <w:rPr>
              <w:sz w:val="24"/>
            </w:rPr>
          </w:rPrChange>
        </w:rPr>
        <w:fldChar w:fldCharType="separate"/>
      </w:r>
      <w:r w:rsidR="00007911">
        <w:rPr>
          <w:color w:val="282625"/>
          <w:sz w:val="24"/>
          <w:shd w:val="clear" w:color="auto" w:fill="FFFFFF"/>
          <w:rPrChange w:id="378" w:author="Gherman Uritskiy" w:date="2019-04-10T12:41:00Z">
            <w:rPr>
              <w:sz w:val="24"/>
            </w:rPr>
          </w:rPrChange>
        </w:rPr>
        <w:t>(</w:t>
      </w:r>
      <w:del w:id="379" w:author="Gherman Uritskiy" w:date="2019-04-10T12:41:00Z">
        <w:r w:rsidR="00F04A66">
          <w:rPr>
            <w:noProof/>
            <w:sz w:val="24"/>
            <w:szCs w:val="24"/>
          </w:rPr>
          <w:delText>26</w:delText>
        </w:r>
      </w:del>
      <w:ins w:id="380" w:author="Gherman Uritskiy" w:date="2019-04-10T12:41:00Z">
        <w:r w:rsidR="00007911">
          <w:rPr>
            <w:rFonts w:eastAsia="Times New Roman"/>
            <w:noProof/>
            <w:color w:val="282625"/>
            <w:sz w:val="24"/>
            <w:szCs w:val="24"/>
            <w:shd w:val="clear" w:color="auto" w:fill="FFFFFF"/>
          </w:rPr>
          <w:t>17</w:t>
        </w:r>
      </w:ins>
      <w:r w:rsidR="00007911">
        <w:rPr>
          <w:color w:val="282625"/>
          <w:sz w:val="24"/>
          <w:shd w:val="clear" w:color="auto" w:fill="FFFFFF"/>
          <w:rPrChange w:id="381" w:author="Gherman Uritskiy" w:date="2019-04-10T12:41:00Z">
            <w:rPr>
              <w:sz w:val="24"/>
            </w:rPr>
          </w:rPrChange>
        </w:rPr>
        <w:t>)</w:t>
      </w:r>
      <w:r w:rsidR="00E42198" w:rsidRPr="000C1BF8">
        <w:rPr>
          <w:color w:val="282625"/>
          <w:sz w:val="24"/>
          <w:shd w:val="clear" w:color="auto" w:fill="FFFFFF"/>
          <w:rPrChange w:id="382" w:author="Gherman Uritskiy" w:date="2019-04-10T12:41:00Z">
            <w:rPr>
              <w:sz w:val="24"/>
            </w:rPr>
          </w:rPrChange>
        </w:rPr>
        <w:fldChar w:fldCharType="end"/>
      </w:r>
      <w:r w:rsidR="00E42198"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The surviving community was comprised of organisms with higher average isoelectric points (</w:t>
      </w:r>
      <w:proofErr w:type="spellStart"/>
      <w:r w:rsidR="00224861" w:rsidRPr="000C1BF8">
        <w:rPr>
          <w:rFonts w:eastAsia="Times New Roman"/>
          <w:i/>
          <w:color w:val="282625"/>
          <w:sz w:val="24"/>
          <w:szCs w:val="24"/>
          <w:shd w:val="clear" w:color="auto" w:fill="FFFFFF"/>
        </w:rPr>
        <w:t>pI</w:t>
      </w:r>
      <w:proofErr w:type="spellEnd"/>
      <w:r w:rsidR="00224861" w:rsidRPr="000C1BF8">
        <w:rPr>
          <w:rFonts w:eastAsia="Times New Roman"/>
          <w:color w:val="282625"/>
          <w:sz w:val="24"/>
          <w:szCs w:val="24"/>
          <w:shd w:val="clear" w:color="auto" w:fill="FFFFFF"/>
        </w:rPr>
        <w:t xml:space="preserve">) of their proteomes and </w:t>
      </w:r>
      <w:r w:rsidR="007D3C1E" w:rsidRPr="000C1BF8">
        <w:rPr>
          <w:rFonts w:eastAsia="Times New Roman"/>
          <w:color w:val="282625"/>
          <w:sz w:val="24"/>
          <w:szCs w:val="24"/>
          <w:shd w:val="clear" w:color="auto" w:fill="FFFFFF"/>
        </w:rPr>
        <w:t xml:space="preserve">lower </w:t>
      </w:r>
      <w:r w:rsidR="00224861" w:rsidRPr="000C1BF8">
        <w:rPr>
          <w:rFonts w:eastAsia="Times New Roman"/>
          <w:color w:val="282625"/>
          <w:sz w:val="24"/>
          <w:szCs w:val="24"/>
          <w:shd w:val="clear" w:color="auto" w:fill="FFFFFF"/>
        </w:rPr>
        <w:t xml:space="preserve">potassium uptake potential. </w:t>
      </w:r>
      <w:ins w:id="383" w:author="Jocelyne DiRuggiero" w:date="2019-04-11T18:04:00Z">
        <w:r w:rsidR="00586978">
          <w:rPr>
            <w:rFonts w:eastAsia="Times New Roman"/>
            <w:color w:val="282625"/>
            <w:sz w:val="24"/>
            <w:szCs w:val="24"/>
            <w:shd w:val="clear" w:color="auto" w:fill="FFFFFF"/>
          </w:rPr>
          <w:t xml:space="preserve">This was significant because </w:t>
        </w:r>
      </w:ins>
      <w:del w:id="384" w:author="Gherman Uritskiy" w:date="2019-04-10T12:41:00Z">
        <w:r w:rsidR="00224861" w:rsidRPr="00B135B8">
          <w:rPr>
            <w:rFonts w:eastAsia="Times New Roman"/>
            <w:color w:val="282625"/>
            <w:sz w:val="24"/>
            <w:szCs w:val="24"/>
            <w:shd w:val="clear" w:color="auto" w:fill="FFFFFF"/>
          </w:rPr>
          <w:delText xml:space="preserve">Low proteome </w:delText>
        </w:r>
        <w:r w:rsidR="00224861" w:rsidRPr="00B135B8">
          <w:rPr>
            <w:rFonts w:eastAsia="Times New Roman"/>
            <w:i/>
            <w:color w:val="282625"/>
            <w:sz w:val="24"/>
            <w:szCs w:val="24"/>
            <w:shd w:val="clear" w:color="auto" w:fill="FFFFFF"/>
          </w:rPr>
          <w:delText>pI</w:delText>
        </w:r>
        <w:r w:rsidR="00224861" w:rsidRPr="00B135B8">
          <w:rPr>
            <w:rFonts w:eastAsia="Times New Roman"/>
            <w:color w:val="282625"/>
            <w:sz w:val="24"/>
            <w:szCs w:val="24"/>
            <w:shd w:val="clear" w:color="auto" w:fill="FFFFFF"/>
          </w:rPr>
          <w:delText xml:space="preserve"> and high</w:delText>
        </w:r>
      </w:del>
      <w:ins w:id="385" w:author="Gherman Uritskiy" w:date="2019-04-10T12:41:00Z">
        <w:del w:id="386" w:author="Jocelyne DiRuggiero" w:date="2019-04-11T18:04:00Z">
          <w:r w:rsidR="00E8049A" w:rsidRPr="000C1BF8" w:rsidDel="00586978">
            <w:rPr>
              <w:rFonts w:eastAsia="Times New Roman"/>
              <w:color w:val="282625"/>
              <w:sz w:val="24"/>
              <w:szCs w:val="24"/>
              <w:shd w:val="clear" w:color="auto" w:fill="FFFFFF"/>
            </w:rPr>
            <w:delText>H</w:delText>
          </w:r>
        </w:del>
      </w:ins>
      <w:ins w:id="387" w:author="Jocelyne DiRuggiero" w:date="2019-04-11T18:04:00Z">
        <w:r w:rsidR="00586978">
          <w:rPr>
            <w:rFonts w:eastAsia="Times New Roman"/>
            <w:color w:val="282625"/>
            <w:sz w:val="24"/>
            <w:szCs w:val="24"/>
            <w:shd w:val="clear" w:color="auto" w:fill="FFFFFF"/>
          </w:rPr>
          <w:t>h</w:t>
        </w:r>
      </w:ins>
      <w:ins w:id="388" w:author="Gherman Uritskiy" w:date="2019-04-10T12:41:00Z">
        <w:r w:rsidR="00E8049A" w:rsidRPr="000C1BF8">
          <w:rPr>
            <w:rFonts w:eastAsia="Times New Roman"/>
            <w:color w:val="282625"/>
            <w:sz w:val="24"/>
            <w:szCs w:val="24"/>
            <w:shd w:val="clear" w:color="auto" w:fill="FFFFFF"/>
          </w:rPr>
          <w:t>igh</w:t>
        </w:r>
      </w:ins>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potassium uptake </w:t>
      </w:r>
      <w:del w:id="389" w:author="Jocelyne DiRuggiero" w:date="2019-04-11T18:04:00Z">
        <w:r w:rsidR="00224861" w:rsidRPr="000C1BF8" w:rsidDel="00586978">
          <w:rPr>
            <w:rFonts w:eastAsia="Times New Roman"/>
            <w:color w:val="282625"/>
            <w:sz w:val="24"/>
            <w:szCs w:val="24"/>
            <w:shd w:val="clear" w:color="auto" w:fill="FFFFFF"/>
          </w:rPr>
          <w:delText xml:space="preserve">rates </w:delText>
        </w:r>
      </w:del>
      <w:del w:id="390" w:author="Gherman Uritskiy" w:date="2019-04-10T12:41:00Z">
        <w:r w:rsidR="00224861" w:rsidRPr="00B135B8">
          <w:rPr>
            <w:rFonts w:eastAsia="Times New Roman"/>
            <w:color w:val="282625"/>
            <w:sz w:val="24"/>
            <w:szCs w:val="24"/>
            <w:shd w:val="clear" w:color="auto" w:fill="FFFFFF"/>
          </w:rPr>
          <w:delText xml:space="preserve">are </w:delText>
        </w:r>
        <w:r w:rsidR="00224861">
          <w:rPr>
            <w:rFonts w:eastAsia="Times New Roman"/>
            <w:color w:val="282625"/>
            <w:sz w:val="24"/>
            <w:szCs w:val="24"/>
            <w:shd w:val="clear" w:color="auto" w:fill="FFFFFF"/>
          </w:rPr>
          <w:delText>features</w:delText>
        </w:r>
        <w:r w:rsidR="007D3C1E">
          <w:rPr>
            <w:rFonts w:eastAsia="Times New Roman"/>
            <w:color w:val="282625"/>
            <w:sz w:val="24"/>
            <w:szCs w:val="24"/>
            <w:shd w:val="clear" w:color="auto" w:fill="FFFFFF"/>
          </w:rPr>
          <w:delText xml:space="preserve"> of </w:delText>
        </w:r>
      </w:del>
      <w:ins w:id="391" w:author="Gherman Uritskiy" w:date="2019-04-10T12:41:00Z">
        <w:r w:rsidR="00E8049A" w:rsidRPr="000C1BF8">
          <w:rPr>
            <w:rFonts w:eastAsia="Times New Roman"/>
            <w:color w:val="282625"/>
            <w:sz w:val="24"/>
            <w:szCs w:val="24"/>
            <w:shd w:val="clear" w:color="auto" w:fill="FFFFFF"/>
          </w:rPr>
          <w:t xml:space="preserve">is a </w:t>
        </w:r>
        <w:r w:rsidR="002401F1" w:rsidRPr="000C1BF8">
          <w:rPr>
            <w:rFonts w:eastAsia="Times New Roman"/>
            <w:color w:val="282625"/>
            <w:sz w:val="24"/>
            <w:szCs w:val="24"/>
            <w:shd w:val="clear" w:color="auto" w:fill="FFFFFF"/>
          </w:rPr>
          <w:t>strategy</w:t>
        </w:r>
        <w:r w:rsidR="00E8049A" w:rsidRPr="000C1BF8">
          <w:rPr>
            <w:rFonts w:eastAsia="Times New Roman"/>
            <w:color w:val="282625"/>
            <w:sz w:val="24"/>
            <w:szCs w:val="24"/>
            <w:shd w:val="clear" w:color="auto" w:fill="FFFFFF"/>
          </w:rPr>
          <w:t xml:space="preserve"> </w:t>
        </w:r>
        <w:del w:id="392" w:author="Jocelyne DiRuggiero" w:date="2019-04-11T18:05:00Z">
          <w:r w:rsidR="00E8049A" w:rsidRPr="000C1BF8" w:rsidDel="00586978">
            <w:rPr>
              <w:rFonts w:eastAsia="Times New Roman"/>
              <w:color w:val="282625"/>
              <w:sz w:val="24"/>
              <w:szCs w:val="24"/>
              <w:shd w:val="clear" w:color="auto" w:fill="FFFFFF"/>
            </w:rPr>
            <w:delText xml:space="preserve">that </w:delText>
          </w:r>
        </w:del>
      </w:ins>
      <w:ins w:id="393" w:author="Jocelyne DiRuggiero" w:date="2019-04-11T18:05:00Z">
        <w:r w:rsidR="00586978">
          <w:rPr>
            <w:rFonts w:eastAsia="Times New Roman"/>
            <w:color w:val="282625"/>
            <w:sz w:val="24"/>
            <w:szCs w:val="24"/>
            <w:shd w:val="clear" w:color="auto" w:fill="FFFFFF"/>
          </w:rPr>
          <w:t xml:space="preserve">used by </w:t>
        </w:r>
      </w:ins>
      <w:r w:rsidR="00224861" w:rsidRPr="000C1BF8">
        <w:rPr>
          <w:rFonts w:eastAsia="Times New Roman"/>
          <w:color w:val="282625"/>
          <w:sz w:val="24"/>
          <w:szCs w:val="24"/>
          <w:shd w:val="clear" w:color="auto" w:fill="FFFFFF"/>
        </w:rPr>
        <w:t>salt-in strategists</w:t>
      </w:r>
      <w:del w:id="394" w:author="Gherman Uritskiy" w:date="2019-04-10T12:41:00Z">
        <w:r w:rsidR="00224861">
          <w:rPr>
            <w:rFonts w:eastAsia="Times New Roman"/>
            <w:color w:val="282625"/>
            <w:sz w:val="24"/>
            <w:szCs w:val="24"/>
            <w:shd w:val="clear" w:color="auto" w:fill="FFFFFF"/>
          </w:rPr>
          <w:delText xml:space="preserve">, as these adaptations allow them to </w:delText>
        </w:r>
      </w:del>
      <w:ins w:id="395" w:author="Gherman Uritskiy" w:date="2019-04-10T12:41:00Z">
        <w:del w:id="396" w:author="Jocelyne DiRuggiero" w:date="2019-04-11T18:05:00Z">
          <w:r w:rsidR="00E8049A" w:rsidRPr="000C1BF8" w:rsidDel="00586978">
            <w:rPr>
              <w:rFonts w:eastAsia="Times New Roman"/>
              <w:color w:val="282625"/>
              <w:sz w:val="24"/>
              <w:szCs w:val="24"/>
              <w:shd w:val="clear" w:color="auto" w:fill="FFFFFF"/>
            </w:rPr>
            <w:delText xml:space="preserve"> use</w:delText>
          </w:r>
        </w:del>
        <w:r w:rsidR="00E8049A" w:rsidRPr="000C1BF8">
          <w:rPr>
            <w:rFonts w:eastAsia="Times New Roman"/>
            <w:color w:val="282625"/>
            <w:sz w:val="24"/>
            <w:szCs w:val="24"/>
            <w:shd w:val="clear" w:color="auto" w:fill="FFFFFF"/>
          </w:rPr>
          <w:t xml:space="preserve"> </w:t>
        </w:r>
        <w:r w:rsidR="00224861" w:rsidRPr="000C1BF8">
          <w:rPr>
            <w:rFonts w:eastAsia="Times New Roman"/>
            <w:color w:val="282625"/>
            <w:sz w:val="24"/>
            <w:szCs w:val="24"/>
            <w:shd w:val="clear" w:color="auto" w:fill="FFFFFF"/>
          </w:rPr>
          <w:t xml:space="preserve">to </w:t>
        </w:r>
      </w:ins>
      <w:r w:rsidR="00224861" w:rsidRPr="000C1BF8">
        <w:rPr>
          <w:rFonts w:eastAsia="Times New Roman"/>
          <w:color w:val="282625"/>
          <w:sz w:val="24"/>
          <w:szCs w:val="24"/>
          <w:shd w:val="clear" w:color="auto" w:fill="FFFFFF"/>
        </w:rPr>
        <w:t>balance high external salt concentrations</w:t>
      </w:r>
      <w:ins w:id="397" w:author="Gherman Uritskiy" w:date="2019-04-10T12:41:00Z">
        <w:r w:rsidR="00E8049A" w:rsidRPr="000C1BF8">
          <w:rPr>
            <w:rFonts w:eastAsia="Times New Roman"/>
            <w:color w:val="282625"/>
            <w:sz w:val="24"/>
            <w:szCs w:val="24"/>
            <w:shd w:val="clear" w:color="auto" w:fill="FFFFFF"/>
          </w:rPr>
          <w:t xml:space="preserve">, while </w:t>
        </w:r>
        <w:r w:rsidR="002401F1" w:rsidRPr="000C1BF8">
          <w:rPr>
            <w:rFonts w:eastAsia="Times New Roman"/>
            <w:color w:val="282625"/>
            <w:sz w:val="24"/>
            <w:szCs w:val="24"/>
            <w:shd w:val="clear" w:color="auto" w:fill="FFFFFF"/>
          </w:rPr>
          <w:t>the low</w:t>
        </w:r>
        <w:r w:rsidR="00E8049A" w:rsidRPr="000C1BF8">
          <w:rPr>
            <w:rFonts w:eastAsia="Times New Roman"/>
            <w:color w:val="282625"/>
            <w:sz w:val="24"/>
            <w:szCs w:val="24"/>
            <w:shd w:val="clear" w:color="auto" w:fill="FFFFFF"/>
          </w:rPr>
          <w:t xml:space="preserve"> </w:t>
        </w:r>
        <w:proofErr w:type="spellStart"/>
        <w:r w:rsidR="00E8049A" w:rsidRPr="000C1BF8">
          <w:rPr>
            <w:rFonts w:eastAsia="Times New Roman"/>
            <w:i/>
            <w:color w:val="282625"/>
            <w:sz w:val="24"/>
            <w:szCs w:val="24"/>
            <w:shd w:val="clear" w:color="auto" w:fill="FFFFFF"/>
          </w:rPr>
          <w:t>pI</w:t>
        </w:r>
        <w:proofErr w:type="spellEnd"/>
        <w:r w:rsidR="00E8049A" w:rsidRPr="000C1BF8">
          <w:rPr>
            <w:rFonts w:eastAsia="Times New Roman"/>
            <w:color w:val="282625"/>
            <w:sz w:val="24"/>
            <w:szCs w:val="24"/>
            <w:shd w:val="clear" w:color="auto" w:fill="FFFFFF"/>
          </w:rPr>
          <w:t xml:space="preserve"> </w:t>
        </w:r>
        <w:r w:rsidR="002401F1" w:rsidRPr="000C1BF8">
          <w:rPr>
            <w:rFonts w:eastAsia="Times New Roman"/>
            <w:color w:val="282625"/>
            <w:sz w:val="24"/>
            <w:szCs w:val="24"/>
            <w:shd w:val="clear" w:color="auto" w:fill="FFFFFF"/>
          </w:rPr>
          <w:t xml:space="preserve">of their proteome </w:t>
        </w:r>
        <w:r w:rsidR="00E8049A" w:rsidRPr="000C1BF8">
          <w:rPr>
            <w:sz w:val="24"/>
            <w:szCs w:val="24"/>
          </w:rPr>
          <w:t>allows them to function in the high-potassium int</w:t>
        </w:r>
        <w:r w:rsidR="002401F1" w:rsidRPr="000C1BF8">
          <w:rPr>
            <w:sz w:val="24"/>
            <w:szCs w:val="24"/>
          </w:rPr>
          <w:t>racellular</w:t>
        </w:r>
        <w:r w:rsidR="00E8049A" w:rsidRPr="000C1BF8">
          <w:rPr>
            <w:sz w:val="24"/>
            <w:szCs w:val="24"/>
          </w:rPr>
          <w:t xml:space="preserve"> environment</w:t>
        </w:r>
      </w:ins>
      <w:r w:rsidR="00224861" w:rsidRPr="000C1BF8">
        <w:rPr>
          <w:sz w:val="24"/>
          <w:szCs w:val="24"/>
        </w:rPr>
        <w:t xml:space="preserve"> </w:t>
      </w:r>
      <w:r w:rsidR="004F13E8" w:rsidRPr="000C1BF8">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del w:id="398" w:author="Gherman Uritskiy" w:date="2019-04-10T12:41:00Z">
        <w:r w:rsidR="00F04A66">
          <w:rPr>
            <w:noProof/>
            <w:sz w:val="24"/>
            <w:szCs w:val="24"/>
          </w:rPr>
          <w:delText>22, 44</w:delText>
        </w:r>
      </w:del>
      <w:ins w:id="399" w:author="Gherman Uritskiy" w:date="2019-04-10T12:41:00Z">
        <w:r w:rsidR="00007911">
          <w:rPr>
            <w:noProof/>
            <w:sz w:val="24"/>
            <w:szCs w:val="24"/>
          </w:rPr>
          <w:t>21, 42</w:t>
        </w:r>
      </w:ins>
      <w:r w:rsidR="00007911">
        <w:rPr>
          <w:noProof/>
          <w:sz w:val="24"/>
          <w:szCs w:val="24"/>
        </w:rPr>
        <w:t>)</w:t>
      </w:r>
      <w:r w:rsidR="004F13E8" w:rsidRPr="000C1BF8">
        <w:rPr>
          <w:sz w:val="24"/>
          <w:szCs w:val="24"/>
        </w:rPr>
        <w:fldChar w:fldCharType="end"/>
      </w:r>
      <w:del w:id="400" w:author="Gherman Uritskiy" w:date="2019-04-10T12:41:00Z">
        <w:r w:rsidR="00224861" w:rsidRPr="00B135B8">
          <w:rPr>
            <w:sz w:val="24"/>
            <w:szCs w:val="24"/>
          </w:rPr>
          <w:delText xml:space="preserve">. </w:delText>
        </w:r>
        <w:r w:rsidR="00224861">
          <w:rPr>
            <w:sz w:val="24"/>
            <w:szCs w:val="24"/>
          </w:rPr>
          <w:delText xml:space="preserve">Our observations </w:delText>
        </w:r>
        <w:r w:rsidR="00224861" w:rsidRPr="00B135B8">
          <w:rPr>
            <w:rFonts w:eastAsia="Times New Roman"/>
            <w:color w:val="282625"/>
            <w:sz w:val="24"/>
            <w:szCs w:val="24"/>
            <w:shd w:val="clear" w:color="auto" w:fill="FFFFFF"/>
          </w:rPr>
          <w:delText>suggest</w:delText>
        </w:r>
      </w:del>
      <w:ins w:id="401" w:author="Gherman Uritskiy" w:date="2019-04-10T12:41:00Z">
        <w:r w:rsidR="00E8049A" w:rsidRPr="000C1BF8">
          <w:rPr>
            <w:sz w:val="24"/>
            <w:szCs w:val="24"/>
          </w:rPr>
          <w:t xml:space="preserve">. </w:t>
        </w:r>
        <w:r w:rsidR="002401F1" w:rsidRPr="000C1BF8">
          <w:rPr>
            <w:sz w:val="24"/>
            <w:szCs w:val="24"/>
          </w:rPr>
          <w:t>Our reported average isoelectric points for</w:t>
        </w:r>
        <w:r w:rsidR="002401F1" w:rsidRPr="000C1BF8">
          <w:rPr>
            <w:sz w:val="24"/>
          </w:rPr>
          <w:t xml:space="preserve"> the two dominant salt-in strategists in this system – 5.80 (Bacteroidetes) and 5.04 (</w:t>
        </w:r>
        <w:proofErr w:type="spellStart"/>
        <w:r w:rsidR="002401F1" w:rsidRPr="000C1BF8">
          <w:rPr>
            <w:sz w:val="24"/>
          </w:rPr>
          <w:t>Halobacteria</w:t>
        </w:r>
        <w:proofErr w:type="spellEnd"/>
        <w:r w:rsidR="002401F1" w:rsidRPr="000C1BF8">
          <w:rPr>
            <w:sz w:val="24"/>
          </w:rPr>
          <w:t xml:space="preserve">) – </w:t>
        </w:r>
        <w:del w:id="402" w:author="Jocelyne DiRuggiero" w:date="2019-04-11T18:05:00Z">
          <w:r w:rsidR="002401F1" w:rsidRPr="000C1BF8" w:rsidDel="00586978">
            <w:rPr>
              <w:sz w:val="24"/>
              <w:szCs w:val="24"/>
            </w:rPr>
            <w:delText>are</w:delText>
          </w:r>
        </w:del>
      </w:ins>
      <w:ins w:id="403" w:author="Jocelyne DiRuggiero" w:date="2019-04-11T18:05:00Z">
        <w:r w:rsidR="00586978">
          <w:rPr>
            <w:sz w:val="24"/>
            <w:szCs w:val="24"/>
          </w:rPr>
          <w:t>were</w:t>
        </w:r>
      </w:ins>
      <w:ins w:id="404" w:author="Gherman Uritskiy" w:date="2019-04-10T12:41:00Z">
        <w:r w:rsidR="002401F1" w:rsidRPr="000C1BF8">
          <w:rPr>
            <w:sz w:val="24"/>
            <w:szCs w:val="24"/>
          </w:rPr>
          <w:t xml:space="preserve"> similar</w:t>
        </w:r>
        <w:r w:rsidR="002401F1" w:rsidRPr="000C1BF8">
          <w:rPr>
            <w:sz w:val="24"/>
          </w:rPr>
          <w:t xml:space="preserve"> to </w:t>
        </w:r>
        <w:r w:rsidR="002401F1" w:rsidRPr="000C1BF8">
          <w:rPr>
            <w:sz w:val="24"/>
            <w:szCs w:val="24"/>
          </w:rPr>
          <w:t>those</w:t>
        </w:r>
        <w:r w:rsidR="002401F1" w:rsidRPr="000C1BF8">
          <w:rPr>
            <w:sz w:val="24"/>
          </w:rPr>
          <w:t xml:space="preserve"> previously documented </w:t>
        </w:r>
        <w:r w:rsidR="002401F1" w:rsidRPr="000C1BF8">
          <w:rPr>
            <w:sz w:val="24"/>
            <w:szCs w:val="24"/>
          </w:rPr>
          <w:t>for</w:t>
        </w:r>
        <w:r w:rsidR="002401F1" w:rsidRPr="000C1BF8">
          <w:rPr>
            <w:sz w:val="24"/>
          </w:rPr>
          <w:t xml:space="preserve"> these taxa – 5.92 and 5.03, respectively </w:t>
        </w:r>
        <w:r w:rsidR="002401F1" w:rsidRPr="000C1BF8">
          <w:rPr>
            <w:sz w:val="24"/>
          </w:rPr>
          <w:fldChar w:fldCharType="begin"/>
        </w:r>
        <w:r w:rsidR="00007911">
          <w:rPr>
            <w:sz w:val="24"/>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0C1BF8">
          <w:rPr>
            <w:sz w:val="24"/>
          </w:rPr>
          <w:fldChar w:fldCharType="separate"/>
        </w:r>
        <w:r w:rsidR="00007911">
          <w:rPr>
            <w:noProof/>
            <w:sz w:val="24"/>
          </w:rPr>
          <w:t>(19)</w:t>
        </w:r>
        <w:r w:rsidR="002401F1" w:rsidRPr="000C1BF8">
          <w:rPr>
            <w:sz w:val="24"/>
          </w:rPr>
          <w:fldChar w:fldCharType="end"/>
        </w:r>
        <w:r w:rsidR="002401F1" w:rsidRPr="000C1BF8">
          <w:rPr>
            <w:sz w:val="24"/>
          </w:rPr>
          <w:t xml:space="preserve">. </w:t>
        </w:r>
      </w:ins>
      <w:ins w:id="405" w:author="Jocelyne DiRuggiero" w:date="2019-04-11T18:05:00Z">
        <w:r w:rsidR="00586978">
          <w:rPr>
            <w:sz w:val="24"/>
          </w:rPr>
          <w:t xml:space="preserve">It is also </w:t>
        </w:r>
      </w:ins>
      <w:ins w:id="406" w:author="Jocelyne DiRuggiero" w:date="2019-04-11T18:09:00Z">
        <w:r w:rsidR="002D5A96">
          <w:rPr>
            <w:sz w:val="24"/>
          </w:rPr>
          <w:t>well documented</w:t>
        </w:r>
      </w:ins>
      <w:ins w:id="407" w:author="Jocelyne DiRuggiero" w:date="2019-04-11T18:05:00Z">
        <w:r w:rsidR="00586978">
          <w:rPr>
            <w:sz w:val="24"/>
          </w:rPr>
          <w:t xml:space="preserve"> that </w:t>
        </w:r>
      </w:ins>
      <w:ins w:id="408" w:author="Gherman Uritskiy" w:date="2019-04-10T12:41:00Z">
        <w:del w:id="409" w:author="Jocelyne DiRuggiero" w:date="2019-04-11T18:05:00Z">
          <w:r w:rsidR="00DE7993" w:rsidRPr="000C1BF8" w:rsidDel="00586978">
            <w:rPr>
              <w:sz w:val="24"/>
            </w:rPr>
            <w:delText>A</w:delText>
          </w:r>
        </w:del>
      </w:ins>
      <w:ins w:id="410" w:author="Jocelyne DiRuggiero" w:date="2019-04-11T18:05:00Z">
        <w:r w:rsidR="00586978">
          <w:rPr>
            <w:sz w:val="24"/>
          </w:rPr>
          <w:t>a</w:t>
        </w:r>
      </w:ins>
      <w:ins w:id="411" w:author="Gherman Uritskiy" w:date="2019-04-10T12:41:00Z">
        <w:r w:rsidR="00DE7993" w:rsidRPr="000C1BF8">
          <w:rPr>
            <w:sz w:val="24"/>
          </w:rPr>
          <w:t>cid-shifted</w:t>
        </w:r>
        <w:r w:rsidR="00E8049A" w:rsidRPr="000C1BF8">
          <w:rPr>
            <w:sz w:val="24"/>
          </w:rPr>
          <w:t xml:space="preserve"> proteomes </w:t>
        </w:r>
        <w:r w:rsidR="00DE7993" w:rsidRPr="000C1BF8">
          <w:rPr>
            <w:sz w:val="24"/>
          </w:rPr>
          <w:t xml:space="preserve">is </w:t>
        </w:r>
      </w:ins>
      <w:ins w:id="412" w:author="Jocelyne DiRuggiero" w:date="2019-04-11T18:09:00Z">
        <w:r w:rsidR="002D5A96">
          <w:rPr>
            <w:sz w:val="24"/>
          </w:rPr>
          <w:t xml:space="preserve">also </w:t>
        </w:r>
      </w:ins>
      <w:ins w:id="413" w:author="Gherman Uritskiy" w:date="2019-04-10T12:41:00Z">
        <w:r w:rsidR="00DE7993" w:rsidRPr="000C1BF8">
          <w:rPr>
            <w:sz w:val="24"/>
          </w:rPr>
          <w:t>a</w:t>
        </w:r>
      </w:ins>
      <w:ins w:id="414" w:author="Jocelyne DiRuggiero" w:date="2019-04-11T18:06:00Z">
        <w:r w:rsidR="00586978">
          <w:rPr>
            <w:sz w:val="24"/>
          </w:rPr>
          <w:t xml:space="preserve">n </w:t>
        </w:r>
      </w:ins>
      <w:ins w:id="415" w:author="Gherman Uritskiy" w:date="2019-04-10T12:41:00Z">
        <w:del w:id="416" w:author="Jocelyne DiRuggiero" w:date="2019-04-11T18:06:00Z">
          <w:r w:rsidR="00DE7993" w:rsidRPr="000C1BF8" w:rsidDel="00586978">
            <w:rPr>
              <w:sz w:val="24"/>
            </w:rPr>
            <w:delText xml:space="preserve"> well-documented </w:delText>
          </w:r>
        </w:del>
        <w:r w:rsidR="00DE7993" w:rsidRPr="000C1BF8">
          <w:rPr>
            <w:sz w:val="24"/>
          </w:rPr>
          <w:t xml:space="preserve">adaptation in </w:t>
        </w:r>
        <w:r w:rsidR="00DE7993" w:rsidRPr="000C1BF8">
          <w:rPr>
            <w:sz w:val="24"/>
          </w:rPr>
          <w:lastRenderedPageBreak/>
          <w:t>salt-in strategists</w:t>
        </w:r>
        <w:r w:rsidR="00E8049A" w:rsidRPr="000C1BF8">
          <w:rPr>
            <w:sz w:val="24"/>
          </w:rPr>
          <w:t xml:space="preserve"> to </w:t>
        </w:r>
        <w:r w:rsidR="00DE7993" w:rsidRPr="000C1BF8">
          <w:rPr>
            <w:sz w:val="24"/>
          </w:rPr>
          <w:t xml:space="preserve">increasing salt in the </w:t>
        </w:r>
        <w:r w:rsidR="00E8049A" w:rsidRPr="000C1BF8">
          <w:rPr>
            <w:sz w:val="24"/>
          </w:rPr>
          <w:t xml:space="preserve">environments </w:t>
        </w:r>
        <w:r w:rsidR="00155EEA" w:rsidRPr="000C1BF8">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 </w:instrText>
        </w:r>
        <w:r w:rsidR="00007911">
          <w:rPr>
            <w:sz w:val="24"/>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Pr>
            <w:sz w:val="24"/>
          </w:rPr>
          <w:instrText xml:space="preserve"> ADDIN EN.CITE.DATA </w:instrText>
        </w:r>
        <w:r w:rsidR="00007911">
          <w:rPr>
            <w:sz w:val="24"/>
          </w:rPr>
        </w:r>
        <w:r w:rsidR="00007911">
          <w:rPr>
            <w:sz w:val="24"/>
          </w:rPr>
          <w:fldChar w:fldCharType="end"/>
        </w:r>
        <w:r w:rsidR="00155EEA" w:rsidRPr="000C1BF8">
          <w:rPr>
            <w:sz w:val="24"/>
          </w:rPr>
        </w:r>
        <w:r w:rsidR="00155EEA" w:rsidRPr="000C1BF8">
          <w:rPr>
            <w:sz w:val="24"/>
          </w:rPr>
          <w:fldChar w:fldCharType="separate"/>
        </w:r>
        <w:r w:rsidR="00007911">
          <w:rPr>
            <w:noProof/>
            <w:sz w:val="24"/>
          </w:rPr>
          <w:t>(43, 44)</w:t>
        </w:r>
        <w:r w:rsidR="00155EEA" w:rsidRPr="000C1BF8">
          <w:rPr>
            <w:sz w:val="24"/>
          </w:rPr>
          <w:fldChar w:fldCharType="end"/>
        </w:r>
      </w:ins>
      <w:ins w:id="417" w:author="Jocelyne DiRuggiero" w:date="2019-04-11T18:06:00Z">
        <w:r w:rsidR="002D5A96">
          <w:rPr>
            <w:sz w:val="24"/>
          </w:rPr>
          <w:t xml:space="preserve">. The changes in </w:t>
        </w:r>
      </w:ins>
      <w:proofErr w:type="spellStart"/>
      <w:ins w:id="418" w:author="Jocelyne DiRuggiero" w:date="2019-04-11T18:07:00Z">
        <w:r w:rsidR="002D5A96" w:rsidRPr="002D5A96">
          <w:rPr>
            <w:i/>
            <w:sz w:val="24"/>
            <w:rPrChange w:id="419" w:author="Jocelyne DiRuggiero" w:date="2019-04-11T18:07:00Z">
              <w:rPr>
                <w:sz w:val="24"/>
              </w:rPr>
            </w:rPrChange>
          </w:rPr>
          <w:t>pI</w:t>
        </w:r>
        <w:proofErr w:type="spellEnd"/>
        <w:r w:rsidR="002D5A96">
          <w:rPr>
            <w:sz w:val="24"/>
          </w:rPr>
          <w:t xml:space="preserve"> and </w:t>
        </w:r>
        <w:r w:rsidR="002D5A96" w:rsidRPr="000C1BF8">
          <w:rPr>
            <w:rFonts w:eastAsia="Times New Roman"/>
            <w:color w:val="282625"/>
            <w:sz w:val="24"/>
            <w:szCs w:val="24"/>
            <w:shd w:val="clear" w:color="auto" w:fill="FFFFFF"/>
          </w:rPr>
          <w:t>potassium uptake potential</w:t>
        </w:r>
        <w:r w:rsidR="002D5A96">
          <w:rPr>
            <w:sz w:val="24"/>
          </w:rPr>
          <w:t xml:space="preserve"> we observed after the rain</w:t>
        </w:r>
      </w:ins>
      <w:ins w:id="420" w:author="Gherman Uritskiy" w:date="2019-04-10T12:41:00Z">
        <w:del w:id="421" w:author="Jocelyne DiRuggiero" w:date="2019-04-11T18:06:00Z">
          <w:r w:rsidR="00DE7993" w:rsidRPr="000C1BF8" w:rsidDel="002D5A96">
            <w:rPr>
              <w:sz w:val="24"/>
            </w:rPr>
            <w:delText>,</w:delText>
          </w:r>
        </w:del>
        <w:r w:rsidR="00DE7993" w:rsidRPr="000C1BF8">
          <w:rPr>
            <w:sz w:val="24"/>
          </w:rPr>
          <w:t xml:space="preserve"> suggest</w:t>
        </w:r>
      </w:ins>
      <w:ins w:id="422" w:author="Jocelyne DiRuggiero" w:date="2019-04-11T18:08:00Z">
        <w:r w:rsidR="002D5A96">
          <w:rPr>
            <w:sz w:val="24"/>
          </w:rPr>
          <w:t xml:space="preserve"> </w:t>
        </w:r>
      </w:ins>
      <w:ins w:id="423" w:author="Gherman Uritskiy" w:date="2019-04-10T12:41:00Z">
        <w:del w:id="424" w:author="Jocelyne DiRuggiero" w:date="2019-04-11T18:08:00Z">
          <w:r w:rsidR="00DE7993" w:rsidRPr="000C1BF8" w:rsidDel="002D5A96">
            <w:rPr>
              <w:sz w:val="24"/>
            </w:rPr>
            <w:delText>ing</w:delText>
          </w:r>
        </w:del>
      </w:ins>
      <w:del w:id="425" w:author="Jocelyne DiRuggiero" w:date="2019-04-11T18:08:00Z">
        <w:r w:rsidR="00DE7993" w:rsidRPr="000C1BF8" w:rsidDel="002D5A96">
          <w:rPr>
            <w:sz w:val="24"/>
            <w:rPrChange w:id="426" w:author="Gherman Uritskiy" w:date="2019-04-10T12:41:00Z">
              <w:rPr>
                <w:color w:val="282625"/>
                <w:sz w:val="24"/>
                <w:shd w:val="clear" w:color="auto" w:fill="FFFFFF"/>
              </w:rPr>
            </w:rPrChange>
          </w:rPr>
          <w:delText xml:space="preserve"> </w:delText>
        </w:r>
      </w:del>
      <w:r w:rsidR="00224861" w:rsidRPr="000C1BF8">
        <w:rPr>
          <w:color w:val="282625"/>
          <w:sz w:val="24"/>
          <w:shd w:val="clear" w:color="auto" w:fill="FFFFFF"/>
        </w:rPr>
        <w:t xml:space="preserve">that the rain temporarily decreased the salt concentrations within the colonized pores </w:t>
      </w:r>
      <w:r w:rsidR="004F13E8" w:rsidRPr="000C1BF8">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 </w:instrText>
      </w:r>
      <w:r w:rsidR="00007911">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EN.CITE.DATA </w:instrText>
      </w:r>
      <w:r w:rsidR="00007911">
        <w:rPr>
          <w:color w:val="282625"/>
          <w:sz w:val="24"/>
          <w:shd w:val="clear" w:color="auto" w:fill="FFFFFF"/>
        </w:rPr>
      </w:r>
      <w:r w:rsidR="00007911">
        <w:rPr>
          <w:color w:val="282625"/>
          <w:sz w:val="24"/>
          <w:shd w:val="clear" w:color="auto" w:fill="FFFFFF"/>
        </w:rPr>
        <w:fldChar w:fldCharType="end"/>
      </w:r>
      <w:r w:rsidR="004F13E8" w:rsidRPr="000C1BF8">
        <w:rPr>
          <w:color w:val="282625"/>
          <w:sz w:val="24"/>
          <w:shd w:val="clear" w:color="auto" w:fill="FFFFFF"/>
        </w:rPr>
      </w:r>
      <w:r w:rsidR="004F13E8" w:rsidRPr="000C1BF8">
        <w:rPr>
          <w:color w:val="282625"/>
          <w:sz w:val="24"/>
          <w:shd w:val="clear" w:color="auto" w:fill="FFFFFF"/>
        </w:rPr>
        <w:fldChar w:fldCharType="separate"/>
      </w:r>
      <w:r w:rsidR="00007911">
        <w:rPr>
          <w:noProof/>
          <w:color w:val="282625"/>
          <w:sz w:val="24"/>
          <w:shd w:val="clear" w:color="auto" w:fill="FFFFFF"/>
        </w:rPr>
        <w:t>(</w:t>
      </w:r>
      <w:del w:id="427" w:author="Gherman Uritskiy" w:date="2019-04-10T12:41:00Z">
        <w:r w:rsidR="00F04A66">
          <w:rPr>
            <w:rFonts w:eastAsia="Times New Roman"/>
            <w:noProof/>
            <w:color w:val="282625"/>
            <w:sz w:val="24"/>
            <w:szCs w:val="24"/>
            <w:shd w:val="clear" w:color="auto" w:fill="FFFFFF"/>
          </w:rPr>
          <w:delText>24</w:delText>
        </w:r>
      </w:del>
      <w:ins w:id="428" w:author="Gherman Uritskiy" w:date="2019-04-10T12:41:00Z">
        <w:r w:rsidR="00007911">
          <w:rPr>
            <w:noProof/>
            <w:color w:val="282625"/>
            <w:sz w:val="24"/>
            <w:shd w:val="clear" w:color="auto" w:fill="FFFFFF"/>
          </w:rPr>
          <w:t>23</w:t>
        </w:r>
      </w:ins>
      <w:r w:rsidR="00007911">
        <w:rPr>
          <w:noProof/>
          <w:color w:val="282625"/>
          <w:sz w:val="24"/>
          <w:shd w:val="clear" w:color="auto" w:fill="FFFFFF"/>
        </w:rPr>
        <w:t>, 45)</w:t>
      </w:r>
      <w:r w:rsidR="004F13E8" w:rsidRPr="000C1BF8">
        <w:rPr>
          <w:color w:val="282625"/>
          <w:sz w:val="24"/>
          <w:shd w:val="clear" w:color="auto" w:fill="FFFFFF"/>
        </w:rPr>
        <w:fldChar w:fldCharType="end"/>
      </w:r>
      <w:r w:rsidR="00224861" w:rsidRPr="000C1BF8">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0C1BF8">
        <w:rPr>
          <w:rFonts w:eastAsia="Times New Roman"/>
          <w:color w:val="282625"/>
          <w:sz w:val="24"/>
          <w:szCs w:val="24"/>
          <w:shd w:val="clear" w:color="auto" w:fill="FFFFFF"/>
        </w:rPr>
        <w:t xml:space="preserve"> </w:t>
      </w:r>
    </w:p>
    <w:p w14:paraId="55E504F3" w14:textId="293C8A50" w:rsidR="001D48DF" w:rsidRPr="000C1BF8" w:rsidRDefault="00224861" w:rsidP="003B1371">
      <w:pPr>
        <w:ind w:left="450" w:right="-633"/>
        <w:rPr>
          <w:rFonts w:eastAsia="Times New Roman"/>
          <w:color w:val="282625"/>
          <w:sz w:val="24"/>
          <w:szCs w:val="24"/>
          <w:shd w:val="clear" w:color="auto" w:fill="FFFFFF"/>
        </w:rPr>
      </w:pPr>
      <w:r w:rsidRPr="000C1BF8">
        <w:rPr>
          <w:color w:val="282625"/>
          <w:sz w:val="24"/>
          <w:szCs w:val="24"/>
        </w:rPr>
        <w:tab/>
        <w:t>T</w:t>
      </w:r>
      <w:r w:rsidRPr="000C1BF8">
        <w:rPr>
          <w:rFonts w:eastAsia="Times New Roman"/>
          <w:color w:val="282625"/>
          <w:sz w:val="24"/>
          <w:szCs w:val="24"/>
          <w:shd w:val="clear" w:color="auto" w:fill="FFFFFF"/>
        </w:rPr>
        <w:t xml:space="preserve">he taxonomic </w:t>
      </w:r>
      <w:del w:id="429" w:author="Gherman Uritskiy" w:date="2019-04-10T12:41:00Z">
        <w:r w:rsidRPr="00B135B8">
          <w:rPr>
            <w:rFonts w:eastAsia="Times New Roman"/>
            <w:color w:val="282625"/>
            <w:sz w:val="24"/>
            <w:szCs w:val="24"/>
            <w:shd w:val="clear" w:color="auto" w:fill="FFFFFF"/>
          </w:rPr>
          <w:delText>rearrangement</w:delText>
        </w:r>
      </w:del>
      <w:ins w:id="430" w:author="Gherman Uritskiy" w:date="2019-04-10T12:41:00Z">
        <w:r w:rsidR="002401F1" w:rsidRPr="000C1BF8">
          <w:rPr>
            <w:rFonts w:eastAsia="Times New Roman"/>
            <w:color w:val="282625"/>
            <w:sz w:val="24"/>
            <w:szCs w:val="24"/>
            <w:shd w:val="clear" w:color="auto" w:fill="FFFFFF"/>
          </w:rPr>
          <w:t>shift</w:t>
        </w:r>
      </w:ins>
      <w:ins w:id="431" w:author="Jocelyne DiRuggiero" w:date="2019-04-11T18:11:00Z">
        <w:r w:rsidR="002D5A96">
          <w:rPr>
            <w:rFonts w:eastAsia="Times New Roman"/>
            <w:color w:val="282625"/>
            <w:sz w:val="24"/>
            <w:szCs w:val="24"/>
            <w:shd w:val="clear" w:color="auto" w:fill="FFFFFF"/>
          </w:rPr>
          <w:t>s</w:t>
        </w:r>
      </w:ins>
      <w:r w:rsidR="00E42A4C"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at the </w:t>
      </w:r>
      <w:del w:id="432" w:author="Gherman Uritskiy" w:date="2019-04-10T12:41:00Z">
        <w:r w:rsidRPr="00B135B8">
          <w:rPr>
            <w:rFonts w:eastAsia="Times New Roman"/>
            <w:color w:val="282625"/>
            <w:sz w:val="24"/>
            <w:szCs w:val="24"/>
            <w:shd w:val="clear" w:color="auto" w:fill="FFFFFF"/>
          </w:rPr>
          <w:delText>strain</w:delText>
        </w:r>
      </w:del>
      <w:ins w:id="433" w:author="Gherman Uritskiy" w:date="2019-04-10T12:41:00Z">
        <w:r w:rsidR="00DD3C18" w:rsidRPr="000C1BF8">
          <w:rPr>
            <w:rFonts w:eastAsia="Times New Roman"/>
            <w:color w:val="282625"/>
            <w:sz w:val="24"/>
            <w:szCs w:val="24"/>
            <w:shd w:val="clear" w:color="auto" w:fill="FFFFFF"/>
          </w:rPr>
          <w:t>contig</w:t>
        </w:r>
      </w:ins>
      <w:r w:rsidR="00DD3C18"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level </w:t>
      </w:r>
      <w:ins w:id="434" w:author="Gherman Uritskiy" w:date="2019-04-10T12:41:00Z">
        <w:r w:rsidR="002401F1" w:rsidRPr="000C1BF8">
          <w:rPr>
            <w:rFonts w:eastAsia="Times New Roman"/>
            <w:color w:val="282625"/>
            <w:sz w:val="24"/>
            <w:szCs w:val="24"/>
            <w:shd w:val="clear" w:color="auto" w:fill="FFFFFF"/>
          </w:rPr>
          <w:t xml:space="preserve">we </w:t>
        </w:r>
        <w:del w:id="435" w:author="Jocelyne DiRuggiero" w:date="2019-04-11T18:10:00Z">
          <w:r w:rsidR="002401F1" w:rsidRPr="000C1BF8" w:rsidDel="002D5A96">
            <w:rPr>
              <w:rFonts w:eastAsia="Times New Roman"/>
              <w:color w:val="282625"/>
              <w:sz w:val="24"/>
              <w:szCs w:val="24"/>
              <w:shd w:val="clear" w:color="auto" w:fill="FFFFFF"/>
            </w:rPr>
            <w:delText>observed</w:delText>
          </w:r>
        </w:del>
      </w:ins>
      <w:ins w:id="436" w:author="Jocelyne DiRuggiero" w:date="2019-04-11T18:10:00Z">
        <w:r w:rsidR="002D5A96" w:rsidRPr="002D5A96">
          <w:rPr>
            <w:rFonts w:eastAsia="Times New Roman"/>
            <w:color w:val="282625"/>
            <w:sz w:val="24"/>
            <w:szCs w:val="24"/>
            <w:shd w:val="clear" w:color="auto" w:fill="FFFFFF"/>
          </w:rPr>
          <w:t>detected</w:t>
        </w:r>
      </w:ins>
      <w:ins w:id="437" w:author="Gherman Uritskiy" w:date="2019-04-10T12:41:00Z">
        <w:r w:rsidR="002401F1" w:rsidRPr="000C1BF8">
          <w:rPr>
            <w:rFonts w:eastAsia="Times New Roman"/>
            <w:color w:val="282625"/>
            <w:sz w:val="24"/>
            <w:szCs w:val="24"/>
            <w:shd w:val="clear" w:color="auto" w:fill="FFFFFF"/>
          </w:rPr>
          <w:t xml:space="preserve"> </w:t>
        </w:r>
      </w:ins>
      <w:r w:rsidRPr="000C1BF8">
        <w:rPr>
          <w:rFonts w:eastAsia="Times New Roman"/>
          <w:color w:val="282625"/>
          <w:sz w:val="24"/>
          <w:szCs w:val="24"/>
          <w:shd w:val="clear" w:color="auto" w:fill="FFFFFF"/>
        </w:rPr>
        <w:t xml:space="preserve">after the rain </w:t>
      </w:r>
      <w:del w:id="438" w:author="Jocelyne DiRuggiero" w:date="2019-04-11T18:11:00Z">
        <w:r w:rsidRPr="000C1BF8" w:rsidDel="002D5A96">
          <w:rPr>
            <w:rFonts w:eastAsia="Times New Roman"/>
            <w:color w:val="282625"/>
            <w:sz w:val="24"/>
            <w:szCs w:val="24"/>
            <w:shd w:val="clear" w:color="auto" w:fill="FFFFFF"/>
          </w:rPr>
          <w:delText xml:space="preserve">was </w:delText>
        </w:r>
      </w:del>
      <w:ins w:id="439" w:author="Jocelyne DiRuggiero" w:date="2019-04-11T18:11:00Z">
        <w:r w:rsidR="002D5A96" w:rsidRPr="000C1BF8">
          <w:rPr>
            <w:rFonts w:eastAsia="Times New Roman"/>
            <w:color w:val="282625"/>
            <w:sz w:val="24"/>
            <w:szCs w:val="24"/>
            <w:shd w:val="clear" w:color="auto" w:fill="FFFFFF"/>
          </w:rPr>
          <w:t>w</w:t>
        </w:r>
        <w:r w:rsidR="002D5A96">
          <w:rPr>
            <w:rFonts w:eastAsia="Times New Roman"/>
            <w:color w:val="282625"/>
            <w:sz w:val="24"/>
            <w:szCs w:val="24"/>
            <w:shd w:val="clear" w:color="auto" w:fill="FFFFFF"/>
          </w:rPr>
          <w:t>ere</w:t>
        </w:r>
        <w:r w:rsidR="002D5A96" w:rsidRPr="000C1BF8">
          <w:rPr>
            <w:rFonts w:eastAsia="Times New Roman"/>
            <w:color w:val="282625"/>
            <w:sz w:val="24"/>
            <w:szCs w:val="24"/>
            <w:shd w:val="clear" w:color="auto" w:fill="FFFFFF"/>
          </w:rPr>
          <w:t xml:space="preserve"> </w:t>
        </w:r>
      </w:ins>
      <w:r w:rsidRPr="000C1BF8">
        <w:rPr>
          <w:rFonts w:eastAsia="Times New Roman"/>
          <w:color w:val="282625"/>
          <w:sz w:val="24"/>
          <w:szCs w:val="24"/>
          <w:shd w:val="clear" w:color="auto" w:fill="FFFFFF"/>
        </w:rPr>
        <w:t>likely driven by neutral (i.e. random) processes</w:t>
      </w:r>
      <w:r w:rsidRPr="000C1BF8">
        <w:rPr>
          <w:rFonts w:eastAsia="Times New Roman"/>
          <w:sz w:val="24"/>
          <w:szCs w:val="24"/>
        </w:rPr>
        <w:t xml:space="preserve"> </w:t>
      </w:r>
      <w:r w:rsidR="004F13E8" w:rsidRPr="000C1BF8">
        <w:rPr>
          <w:rFonts w:eastAsia="Times New Roman"/>
          <w:sz w:val="24"/>
          <w:szCs w:val="24"/>
        </w:rPr>
        <w:fldChar w:fldCharType="begin"/>
      </w:r>
      <w:r w:rsidR="00007911">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0C1BF8">
        <w:rPr>
          <w:rFonts w:eastAsia="Times New Roman"/>
          <w:sz w:val="24"/>
          <w:szCs w:val="24"/>
        </w:rPr>
        <w:fldChar w:fldCharType="separate"/>
      </w:r>
      <w:r w:rsidR="00007911">
        <w:rPr>
          <w:rFonts w:eastAsia="Times New Roman"/>
          <w:noProof/>
          <w:sz w:val="24"/>
          <w:szCs w:val="24"/>
        </w:rPr>
        <w:t>(46, 47)</w:t>
      </w:r>
      <w:r w:rsidR="004F13E8" w:rsidRPr="000C1BF8">
        <w:rPr>
          <w:rFonts w:eastAsia="Times New Roman"/>
          <w:sz w:val="24"/>
          <w:szCs w:val="24"/>
        </w:rPr>
        <w:fldChar w:fldCharType="end"/>
      </w:r>
      <w:r w:rsidRPr="000C1BF8">
        <w:rPr>
          <w:rFonts w:eastAsia="Times New Roman"/>
          <w:sz w:val="24"/>
          <w:szCs w:val="24"/>
        </w:rPr>
        <w:t xml:space="preserve"> </w:t>
      </w:r>
      <w:r w:rsidRPr="000C1BF8">
        <w:rPr>
          <w:rFonts w:eastAsia="Times New Roman"/>
          <w:color w:val="282625"/>
          <w:sz w:val="24"/>
          <w:szCs w:val="24"/>
          <w:shd w:val="clear" w:color="auto" w:fill="FFFFFF"/>
        </w:rPr>
        <w:t xml:space="preserve">similar to those governing the initial colonization of halite nodules. </w:t>
      </w:r>
      <w:del w:id="440" w:author="Gherman Uritskiy" w:date="2019-04-10T12:41:00Z">
        <w:r w:rsidRPr="00B135B8">
          <w:rPr>
            <w:rFonts w:eastAsia="Times New Roman"/>
            <w:color w:val="282625"/>
            <w:sz w:val="24"/>
            <w:szCs w:val="24"/>
            <w:shd w:val="clear" w:color="auto" w:fill="FFFFFF"/>
          </w:rPr>
          <w:delText xml:space="preserve">These rearrangements resulted in high inter-nodule taxonomic diversity </w:delText>
        </w:r>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&lt;EndNote&gt;&lt;Cite&gt;&lt;Author&gt;Finstad&lt;/Author&gt;&lt;Year&gt;2017&lt;/Year&gt;&lt;RecNum&gt;8580&lt;/RecNum&gt;&lt;DisplayText&gt;(19)&lt;/DisplayText&gt;&lt;record&gt;&lt;rec-number&gt;8580&lt;/rec-number&gt;&lt;foreign-keys&gt;&lt;key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(19)</w:delText>
        </w:r>
        <w:r>
          <w:rPr>
            <w:rFonts w:eastAsia="Times New Roman"/>
            <w:color w:val="282625"/>
            <w:sz w:val="24"/>
            <w:szCs w:val="24"/>
            <w:shd w:val="clear" w:color="auto" w:fill="FFFFFF"/>
          </w:rPr>
          <w:fldChar w:fldCharType="end"/>
        </w:r>
        <w:r w:rsidRPr="00B135B8">
          <w:rPr>
            <w:rFonts w:eastAsia="Times New Roman"/>
            <w:color w:val="282625"/>
            <w:sz w:val="24"/>
            <w:szCs w:val="24"/>
            <w:shd w:val="clear" w:color="auto" w:fill="FFFFFF"/>
          </w:rPr>
          <w:delText xml:space="preserve"> while the functional states </w:delText>
        </w:r>
        <w:r>
          <w:rPr>
            <w:rFonts w:eastAsia="Times New Roman"/>
            <w:color w:val="282625"/>
            <w:sz w:val="24"/>
            <w:szCs w:val="24"/>
            <w:shd w:val="clear" w:color="auto" w:fill="FFFFFF"/>
          </w:rPr>
          <w:delText>remained</w:delText>
        </w:r>
        <w:r w:rsidRPr="00B135B8">
          <w:rPr>
            <w:rFonts w:eastAsia="Times New Roman"/>
            <w:sz w:val="24"/>
            <w:szCs w:val="24"/>
          </w:rPr>
          <w:delText>.</w:delText>
        </w:r>
      </w:del>
      <w:ins w:id="441" w:author="Gherman Uritskiy" w:date="2019-04-10T12:41:00Z">
        <w:r w:rsidRPr="000C1BF8">
          <w:rPr>
            <w:rFonts w:eastAsia="Times New Roman"/>
            <w:color w:val="282625"/>
            <w:sz w:val="24"/>
            <w:szCs w:val="24"/>
            <w:shd w:val="clear" w:color="auto" w:fill="FFFFFF"/>
          </w:rPr>
          <w:t xml:space="preserve">These rearrangements resulted in high inter-nodule taxonomic diversity </w:t>
        </w:r>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while the functional states remained</w:t>
        </w:r>
        <w:r w:rsidRPr="000C1BF8">
          <w:rPr>
            <w:rFonts w:eastAsia="Times New Roman"/>
            <w:sz w:val="24"/>
            <w:szCs w:val="24"/>
          </w:rPr>
          <w:t>.</w:t>
        </w:r>
      </w:ins>
      <w:r w:rsidRPr="000C1BF8">
        <w:rPr>
          <w:rFonts w:eastAsia="Times New Roman"/>
          <w:sz w:val="24"/>
          <w:szCs w:val="24"/>
        </w:rPr>
        <w:t xml:space="preserve"> We suggest that each nodule was stochastically colonized by random draw, from the seed bank, of competitively equivalent organisms. </w:t>
      </w:r>
      <w:r w:rsidRPr="000C1BF8">
        <w:rPr>
          <w:rFonts w:eastAsia="Times New Roman"/>
          <w:color w:val="282625"/>
          <w:sz w:val="24"/>
          <w:szCs w:val="24"/>
          <w:shd w:val="clear" w:color="auto" w:fill="FFFFFF"/>
        </w:rPr>
        <w:t xml:space="preserve">A seed bank is a diverse genetic reservoir consisting of a large collection of low-abundance organisms </w:t>
      </w:r>
      <w:r w:rsidR="004F13E8" w:rsidRPr="000C1BF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(1, 48)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A24E60" w:rsidRPr="000C1BF8">
        <w:rPr>
          <w:rFonts w:eastAsia="Times New Roman"/>
          <w:color w:val="282625"/>
          <w:sz w:val="24"/>
          <w:szCs w:val="24"/>
          <w:shd w:val="clear" w:color="auto" w:fill="FFFFFF"/>
        </w:rPr>
        <w:t>that might be</w:t>
      </w:r>
      <w:r w:rsidRPr="000C1BF8">
        <w:rPr>
          <w:rFonts w:eastAsia="Times New Roman"/>
          <w:color w:val="282625"/>
          <w:sz w:val="24"/>
          <w:szCs w:val="24"/>
          <w:shd w:val="clear" w:color="auto" w:fill="FFFFFF"/>
        </w:rPr>
        <w:t xml:space="preserve"> critical </w:t>
      </w:r>
      <w:r w:rsidR="00A24E60" w:rsidRPr="000C1BF8">
        <w:rPr>
          <w:rFonts w:eastAsia="Times New Roman"/>
          <w:color w:val="282625"/>
          <w:sz w:val="24"/>
          <w:szCs w:val="24"/>
          <w:shd w:val="clear" w:color="auto" w:fill="FFFFFF"/>
        </w:rPr>
        <w:t>for</w:t>
      </w:r>
      <w:r w:rsidRPr="000C1BF8">
        <w:rPr>
          <w:rFonts w:eastAsia="Times New Roman"/>
          <w:color w:val="282625"/>
          <w:sz w:val="24"/>
          <w:szCs w:val="24"/>
          <w:shd w:val="clear" w:color="auto" w:fill="FFFFFF"/>
        </w:rPr>
        <w:t xml:space="preserve"> microbiome functioning, particularly </w:t>
      </w:r>
      <w:r w:rsidR="00BA5823" w:rsidRPr="000C1BF8">
        <w:rPr>
          <w:rFonts w:eastAsia="Times New Roman"/>
          <w:color w:val="282625"/>
          <w:sz w:val="24"/>
          <w:szCs w:val="24"/>
          <w:shd w:val="clear" w:color="auto" w:fill="FFFFFF"/>
        </w:rPr>
        <w:t>following</w:t>
      </w:r>
      <w:r w:rsidRPr="000C1BF8">
        <w:rPr>
          <w:rFonts w:eastAsia="Times New Roman"/>
          <w:color w:val="282625"/>
          <w:sz w:val="24"/>
          <w:szCs w:val="24"/>
          <w:shd w:val="clear" w:color="auto" w:fill="FFFFFF"/>
        </w:rPr>
        <w:t xml:space="preserve"> prolonged unch</w:t>
      </w:r>
      <w:r w:rsidR="00A24E60" w:rsidRPr="000C1BF8">
        <w:rPr>
          <w:rFonts w:eastAsia="Times New Roman"/>
          <w:color w:val="282625"/>
          <w:sz w:val="24"/>
          <w:szCs w:val="24"/>
          <w:shd w:val="clear" w:color="auto" w:fill="FFFFFF"/>
        </w:rPr>
        <w:t>anging environmental conditions</w:t>
      </w:r>
      <w:r w:rsidRPr="000C1BF8">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0C1BF8">
        <w:rPr>
          <w:sz w:val="24"/>
          <w:szCs w:val="24"/>
        </w:rPr>
        <w:t xml:space="preserve"> for rapid adaptation and restructuring of the microbial community following a drastic perturbation</w:t>
      </w:r>
      <w:r w:rsidRPr="000C1BF8">
        <w:rPr>
          <w:rFonts w:eastAsia="Times New Roman"/>
          <w:color w:val="282625"/>
          <w:sz w:val="24"/>
          <w:szCs w:val="24"/>
          <w:shd w:val="clear" w:color="auto" w:fill="FFFFFF"/>
        </w:rPr>
        <w:t>.</w:t>
      </w:r>
    </w:p>
    <w:p w14:paraId="514A27DA" w14:textId="0FD02622" w:rsidR="006C632D" w:rsidRPr="000C1BF8" w:rsidRDefault="002401F1" w:rsidP="006C632D">
      <w:pPr>
        <w:ind w:left="450"/>
        <w:rPr>
          <w:ins w:id="442" w:author="Gherman Uritskiy" w:date="2019-04-10T12:41:00Z"/>
          <w:rFonts w:eastAsia="Times New Roman"/>
          <w:color w:val="282625"/>
          <w:sz w:val="24"/>
          <w:szCs w:val="24"/>
          <w:shd w:val="clear" w:color="auto" w:fill="FFFFFF"/>
        </w:rPr>
      </w:pPr>
      <w:ins w:id="443" w:author="Gherman Uritskiy" w:date="2019-04-10T12:41:00Z">
        <w:r w:rsidRPr="000C1BF8">
          <w:rPr>
            <w:rFonts w:eastAsia="Times New Roman"/>
            <w:color w:val="282625"/>
            <w:sz w:val="24"/>
            <w:szCs w:val="24"/>
            <w:shd w:val="clear" w:color="auto" w:fill="FFFFFF"/>
          </w:rPr>
          <w:tab/>
          <w:t>While</w:t>
        </w:r>
        <w:del w:id="444" w:author="Jocelyne DiRuggiero" w:date="2019-04-11T18:12:00Z">
          <w:r w:rsidRPr="000C1BF8" w:rsidDel="002D5A96">
            <w:rPr>
              <w:rFonts w:eastAsia="Times New Roman"/>
              <w:color w:val="282625"/>
              <w:sz w:val="24"/>
              <w:szCs w:val="24"/>
              <w:shd w:val="clear" w:color="auto" w:fill="FFFFFF"/>
            </w:rPr>
            <w:delText xml:space="preserve"> </w:delText>
          </w:r>
          <w:r w:rsidR="00790BBC" w:rsidRPr="000C1BF8" w:rsidDel="002D5A96">
            <w:rPr>
              <w:rFonts w:eastAsia="Times New Roman"/>
              <w:color w:val="282625"/>
              <w:sz w:val="24"/>
              <w:szCs w:val="24"/>
              <w:shd w:val="clear" w:color="auto" w:fill="FFFFFF"/>
            </w:rPr>
            <w:delText>the</w:delText>
          </w:r>
        </w:del>
        <w:r w:rsidR="00790BBC" w:rsidRPr="000C1BF8">
          <w:rPr>
            <w:rFonts w:eastAsia="Times New Roman"/>
            <w:color w:val="282625"/>
            <w:sz w:val="24"/>
            <w:szCs w:val="24"/>
            <w:shd w:val="clear" w:color="auto" w:fill="FFFFFF"/>
          </w:rPr>
          <w:t xml:space="preserve"> our </w:t>
        </w:r>
        <w:r w:rsidRPr="000C1BF8">
          <w:rPr>
            <w:rFonts w:eastAsia="Times New Roman"/>
            <w:color w:val="282625"/>
            <w:sz w:val="24"/>
            <w:szCs w:val="24"/>
            <w:shd w:val="clear" w:color="auto" w:fill="FFFFFF"/>
          </w:rPr>
          <w:t xml:space="preserve">methods </w:t>
        </w:r>
        <w:r w:rsidR="00790BBC" w:rsidRPr="000C1BF8">
          <w:rPr>
            <w:rFonts w:eastAsia="Times New Roman"/>
            <w:color w:val="282625"/>
            <w:sz w:val="24"/>
            <w:szCs w:val="24"/>
            <w:shd w:val="clear" w:color="auto" w:fill="FFFFFF"/>
          </w:rPr>
          <w:t xml:space="preserve">cannot </w:t>
        </w:r>
        <w:r w:rsidR="006C632D" w:rsidRPr="000C1BF8">
          <w:rPr>
            <w:rFonts w:eastAsia="Times New Roman"/>
            <w:color w:val="282625"/>
            <w:sz w:val="24"/>
            <w:szCs w:val="24"/>
            <w:shd w:val="clear" w:color="auto" w:fill="FFFFFF"/>
          </w:rPr>
          <w:t>differentiate</w:t>
        </w:r>
        <w:r w:rsidRPr="000C1BF8">
          <w:rPr>
            <w:rFonts w:eastAsia="Times New Roman"/>
            <w:color w:val="282625"/>
            <w:sz w:val="24"/>
            <w:szCs w:val="24"/>
            <w:shd w:val="clear" w:color="auto" w:fill="FFFFFF"/>
          </w:rPr>
          <w:t xml:space="preserve"> </w:t>
        </w:r>
        <w:r w:rsidR="006C632D" w:rsidRPr="000C1BF8">
          <w:rPr>
            <w:rFonts w:eastAsia="Times New Roman"/>
            <w:color w:val="282625"/>
            <w:sz w:val="24"/>
            <w:szCs w:val="24"/>
            <w:shd w:val="clear" w:color="auto" w:fill="FFFFFF"/>
          </w:rPr>
          <w:t xml:space="preserve">the DNA of living organisms from relic DNA present in the halite nodule </w: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(49)</w:t>
        </w:r>
        <w:r w:rsidR="00007911">
          <w:rPr>
            <w:rFonts w:eastAsia="Times New Roman"/>
            <w:color w:val="282625"/>
            <w:sz w:val="24"/>
            <w:szCs w:val="24"/>
            <w:shd w:val="clear" w:color="auto" w:fill="FFFFFF"/>
          </w:rPr>
          <w:fldChar w:fldCharType="end"/>
        </w:r>
      </w:ins>
      <w:ins w:id="445" w:author="Jocelyne DiRuggiero" w:date="2019-04-11T18:12:00Z">
        <w:r w:rsidR="002D5A96">
          <w:rPr>
            <w:rFonts w:eastAsia="Times New Roman"/>
            <w:color w:val="282625"/>
            <w:sz w:val="24"/>
            <w:szCs w:val="24"/>
            <w:shd w:val="clear" w:color="auto" w:fill="FFFFFF"/>
          </w:rPr>
          <w:t>,</w:t>
        </w:r>
      </w:ins>
      <w:ins w:id="446" w:author="Gherman Uritskiy" w:date="2019-04-10T12:41:00Z">
        <w:r w:rsidR="006C632D" w:rsidRPr="000C1BF8">
          <w:rPr>
            <w:rFonts w:eastAsia="Times New Roman"/>
            <w:color w:val="282625"/>
            <w:sz w:val="24"/>
            <w:szCs w:val="24"/>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ins>
      <w:ins w:id="447" w:author="Jocelyne DiRuggiero" w:date="2019-04-11T18:12:00Z">
        <w:r w:rsidR="002D5A96">
          <w:rPr>
            <w:rFonts w:eastAsia="Times New Roman"/>
            <w:color w:val="282625"/>
            <w:sz w:val="24"/>
            <w:szCs w:val="24"/>
            <w:shd w:val="clear" w:color="auto" w:fill="FFFFFF"/>
          </w:rPr>
          <w:t>wa</w:t>
        </w:r>
      </w:ins>
      <w:ins w:id="448" w:author="Gherman Uritskiy" w:date="2019-04-10T12:41:00Z">
        <w:del w:id="449" w:author="Jocelyne DiRuggiero" w:date="2019-04-11T18:12:00Z">
          <w:r w:rsidR="006C632D" w:rsidRPr="000C1BF8" w:rsidDel="002D5A96">
            <w:rPr>
              <w:rFonts w:eastAsia="Times New Roman"/>
              <w:color w:val="282625"/>
              <w:sz w:val="24"/>
              <w:szCs w:val="24"/>
              <w:shd w:val="clear" w:color="auto" w:fill="FFFFFF"/>
            </w:rPr>
            <w:delText>i</w:delText>
          </w:r>
        </w:del>
        <w:r w:rsidR="006C632D" w:rsidRPr="000C1BF8">
          <w:rPr>
            <w:rFonts w:eastAsia="Times New Roman"/>
            <w:color w:val="282625"/>
            <w:sz w:val="24"/>
            <w:szCs w:val="24"/>
            <w:shd w:val="clear" w:color="auto" w:fill="FFFFFF"/>
          </w:rPr>
          <w:t xml:space="preserve">s probably not a major contributor to the sequenced DNA since we did not detect non-halophilic organisms that are likely to be found in atmospheric microbiomes </w:t>
        </w:r>
        <w:r w:rsidR="006C632D" w:rsidRPr="000C1BF8">
          <w:rPr>
            <w:rFonts w:eastAsia="Times New Roman"/>
            <w:color w:val="282625"/>
            <w:sz w:val="24"/>
            <w:szCs w:val="24"/>
            <w:shd w:val="clear" w:color="auto" w:fill="FFFFFF"/>
          </w:rPr>
          <w:fldChar w:fldCharType="begin"/>
        </w:r>
        <w:r w:rsidR="006C632D" w:rsidRPr="000C1BF8">
          <w:rPr>
            <w:rFonts w:eastAsia="Times New Roman"/>
            <w:color w:val="282625"/>
            <w:sz w:val="24"/>
            <w:szCs w:val="24"/>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0C1BF8">
          <w:rPr>
            <w:rFonts w:eastAsia="Times New Roman"/>
            <w:color w:val="282625"/>
            <w:sz w:val="24"/>
            <w:szCs w:val="24"/>
            <w:shd w:val="clear" w:color="auto" w:fill="FFFFFF"/>
          </w:rPr>
          <w:fldChar w:fldCharType="separate"/>
        </w:r>
        <w:r w:rsidR="006C632D" w:rsidRPr="000C1BF8">
          <w:rPr>
            <w:rFonts w:eastAsia="Times New Roman"/>
            <w:noProof/>
            <w:color w:val="282625"/>
            <w:sz w:val="24"/>
            <w:szCs w:val="24"/>
            <w:shd w:val="clear" w:color="auto" w:fill="FFFFFF"/>
          </w:rPr>
          <w:t>(50)</w:t>
        </w:r>
        <w:r w:rsidR="006C632D" w:rsidRPr="000C1BF8">
          <w:rPr>
            <w:rFonts w:eastAsia="Times New Roman"/>
            <w:color w:val="282625"/>
            <w:sz w:val="24"/>
            <w:szCs w:val="24"/>
            <w:shd w:val="clear" w:color="auto" w:fill="FFFFFF"/>
          </w:rPr>
          <w:fldChar w:fldCharType="end"/>
        </w:r>
        <w:r w:rsidR="006C632D" w:rsidRPr="000C1BF8">
          <w:rPr>
            <w:rFonts w:eastAsia="Times New Roman"/>
            <w:color w:val="282625"/>
            <w:sz w:val="24"/>
            <w:szCs w:val="24"/>
            <w:shd w:val="clear" w:color="auto" w:fill="FFFFFF"/>
          </w:rPr>
          <w:t xml:space="preserve">. </w:t>
        </w:r>
      </w:ins>
    </w:p>
    <w:p w14:paraId="242D151B" w14:textId="5B15D890" w:rsidR="00755CA5" w:rsidRPr="000C1BF8" w:rsidRDefault="00224861">
      <w:pPr>
        <w:ind w:left="450"/>
        <w:rPr>
          <w:rFonts w:eastAsia="Times New Roman"/>
          <w:color w:val="282625"/>
          <w:sz w:val="24"/>
          <w:szCs w:val="24"/>
          <w:shd w:val="clear" w:color="auto" w:fill="FFFFFF"/>
        </w:rPr>
        <w:pPrChange w:id="450" w:author="Gherman Uritskiy" w:date="2019-04-10T12:41:00Z">
          <w:pPr>
            <w:ind w:left="450" w:right="-633"/>
          </w:pPr>
        </w:pPrChange>
      </w:pPr>
      <w:r w:rsidRPr="000C1BF8">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0C1BF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51" w:author="Gherman Uritskiy" w:date="2019-04-10T12:41:00Z">
        <w:r w:rsidR="00F04A66">
          <w:rPr>
            <w:rFonts w:eastAsia="Times New Roman"/>
            <w:noProof/>
            <w:color w:val="282625"/>
            <w:sz w:val="24"/>
            <w:szCs w:val="24"/>
            <w:shd w:val="clear" w:color="auto" w:fill="FFFFFF"/>
          </w:rPr>
          <w:delText>13</w:delText>
        </w:r>
      </w:del>
      <w:ins w:id="452" w:author="Gherman Uritskiy" w:date="2019-04-10T12:41:00Z">
        <w:r w:rsidR="00007911">
          <w:rPr>
            <w:rFonts w:eastAsia="Times New Roman"/>
            <w:noProof/>
            <w:color w:val="282625"/>
            <w:sz w:val="24"/>
            <w:szCs w:val="24"/>
            <w:shd w:val="clear" w:color="auto" w:fill="FFFFFF"/>
          </w:rPr>
          <w:t>12</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del w:id="453" w:author="Gherman Uritskiy" w:date="2019-04-10T12:41:00Z">
        <w:r w:rsidRPr="00B135B8">
          <w:rPr>
            <w:rFonts w:eastAsia="Times New Roman"/>
            <w:color w:val="282625"/>
            <w:sz w:val="24"/>
            <w:szCs w:val="24"/>
            <w:shd w:val="clear" w:color="auto" w:fill="FFFFFF"/>
          </w:rPr>
          <w:delText xml:space="preserve">. </w:delText>
        </w:r>
        <w:r>
          <w:rPr>
            <w:rFonts w:eastAsia="Times New Roman"/>
            <w:color w:val="282625"/>
            <w:sz w:val="24"/>
            <w:szCs w:val="24"/>
            <w:shd w:val="clear" w:color="auto" w:fill="FFFFFF"/>
          </w:rPr>
          <w:delText>This</w:delText>
        </w:r>
      </w:del>
      <w:ins w:id="454" w:author="Gherman Uritskiy" w:date="2019-04-10T12:41:00Z">
        <w:r w:rsidRPr="000C1BF8">
          <w:rPr>
            <w:rFonts w:eastAsia="Times New Roman"/>
            <w:color w:val="282625"/>
            <w:sz w:val="24"/>
            <w:szCs w:val="24"/>
            <w:shd w:val="clear" w:color="auto" w:fill="FFFFFF"/>
          </w:rPr>
          <w:t xml:space="preserve">. </w:t>
        </w:r>
        <w:r w:rsidR="005B0E5B" w:rsidRPr="000C1BF8">
          <w:rPr>
            <w:rFonts w:eastAsia="Times New Roman"/>
            <w:color w:val="282625"/>
            <w:sz w:val="24"/>
            <w:szCs w:val="24"/>
            <w:shd w:val="clear" w:color="auto" w:fill="FFFFFF"/>
          </w:rPr>
          <w:t>The higher temporal resolution in the time series at additional sampling Site 2 especially</w:t>
        </w:r>
      </w:ins>
      <w:r w:rsidR="005B0E5B"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del w:id="455" w:author="Gherman Uritskiy" w:date="2019-04-10T12:41:00Z">
        <w:r>
          <w:rPr>
            <w:rFonts w:eastAsia="Times New Roman"/>
            <w:color w:val="282625"/>
            <w:sz w:val="24"/>
            <w:szCs w:val="24"/>
            <w:shd w:val="clear" w:color="auto" w:fill="FFFFFF"/>
          </w:rPr>
          <w:delText>6</w:delText>
        </w:r>
      </w:del>
      <w:ins w:id="456" w:author="Gherman Uritskiy" w:date="2019-04-10T12:41:00Z">
        <w:r w:rsidR="003D62C4" w:rsidRPr="000C1BF8">
          <w:rPr>
            <w:rFonts w:eastAsia="Times New Roman"/>
            <w:color w:val="282625"/>
            <w:sz w:val="24"/>
            <w:szCs w:val="24"/>
            <w:shd w:val="clear" w:color="auto" w:fill="FFFFFF"/>
          </w:rPr>
          <w:t>3</w:t>
        </w:r>
      </w:ins>
      <w:r w:rsidRPr="000C1BF8">
        <w:rPr>
          <w:rFonts w:eastAsia="Times New Roman"/>
          <w:color w:val="282625"/>
          <w:sz w:val="24"/>
          <w:szCs w:val="24"/>
          <w:shd w:val="clear" w:color="auto" w:fill="FFFFFF"/>
        </w:rPr>
        <w:t xml:space="preserve">-months post-rain </w:t>
      </w:r>
      <w:r w:rsidR="004F13E8" w:rsidRPr="000C1BF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57" w:author="Gherman Uritskiy" w:date="2019-04-10T12:41:00Z">
        <w:r w:rsidR="00F04A66">
          <w:rPr>
            <w:rFonts w:eastAsia="Times New Roman"/>
            <w:noProof/>
            <w:color w:val="282625"/>
            <w:sz w:val="24"/>
            <w:szCs w:val="24"/>
            <w:shd w:val="clear" w:color="auto" w:fill="FFFFFF"/>
          </w:rPr>
          <w:delText>18, 49</w:delText>
        </w:r>
      </w:del>
      <w:ins w:id="458" w:author="Gherman Uritskiy" w:date="2019-04-10T12:41:00Z">
        <w:r w:rsidR="00007911">
          <w:rPr>
            <w:rFonts w:eastAsia="Times New Roman"/>
            <w:noProof/>
            <w:color w:val="282625"/>
            <w:sz w:val="24"/>
            <w:szCs w:val="24"/>
            <w:shd w:val="clear" w:color="auto" w:fill="FFFFFF"/>
          </w:rPr>
          <w:t>17, 51</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del w:id="459" w:author="Gherman Uritskiy" w:date="2019-04-10T12:41:00Z">
        <w:r>
          <w:rPr>
            <w:rFonts w:eastAsia="Times New Roman"/>
            <w:color w:val="282625"/>
            <w:sz w:val="24"/>
            <w:szCs w:val="24"/>
            <w:shd w:val="clear" w:color="auto" w:fill="FFFFFF"/>
          </w:rPr>
          <w:delText>Eighteen</w:delText>
        </w:r>
      </w:del>
      <w:ins w:id="460" w:author="Gherman Uritskiy" w:date="2019-04-10T12:41:00Z">
        <w:r w:rsidR="006C632D" w:rsidRPr="000C1BF8">
          <w:rPr>
            <w:rFonts w:eastAsia="Times New Roman"/>
            <w:color w:val="282625"/>
            <w:sz w:val="24"/>
            <w:szCs w:val="24"/>
            <w:shd w:val="clear" w:color="auto" w:fill="FFFFFF"/>
          </w:rPr>
          <w:t>Fifteen</w:t>
        </w:r>
      </w:ins>
      <w:r w:rsidR="003D62C4"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months post-rain, the </w:t>
      </w:r>
      <w:r w:rsidRPr="000C1BF8">
        <w:rPr>
          <w:sz w:val="24"/>
          <w:szCs w:val="24"/>
        </w:rPr>
        <w:t xml:space="preserve">community was </w:t>
      </w:r>
      <w:r w:rsidRPr="000C1BF8">
        <w:rPr>
          <w:rFonts w:eastAsia="Times New Roman"/>
          <w:color w:val="282625"/>
          <w:sz w:val="24"/>
          <w:szCs w:val="24"/>
          <w:shd w:val="clear" w:color="auto" w:fill="FFFFFF"/>
        </w:rPr>
        <w:t>comprised of a</w:t>
      </w:r>
      <w:r w:rsidR="001B42EA" w:rsidRPr="000C1BF8">
        <w:rPr>
          <w:rFonts w:eastAsia="Times New Roman"/>
          <w:color w:val="282625"/>
          <w:sz w:val="24"/>
          <w:szCs w:val="24"/>
          <w:shd w:val="clear" w:color="auto" w:fill="FFFFFF"/>
        </w:rPr>
        <w:t>n entirely new set of organisms</w:t>
      </w:r>
      <w:r w:rsidRPr="000C1BF8">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0C1BF8">
        <w:rPr>
          <w:sz w:val="24"/>
          <w:szCs w:val="24"/>
        </w:rPr>
        <w:t xml:space="preserve"> </w:t>
      </w:r>
      <w:r w:rsidR="004F13E8" w:rsidRPr="000C1BF8">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 xml:space="preserve">(4, </w:t>
      </w:r>
      <w:del w:id="461" w:author="Gherman Uritskiy" w:date="2019-04-10T12:41:00Z">
        <w:r w:rsidR="00F04A66">
          <w:rPr>
            <w:noProof/>
            <w:sz w:val="24"/>
            <w:szCs w:val="24"/>
          </w:rPr>
          <w:delText>12</w:delText>
        </w:r>
      </w:del>
      <w:ins w:id="462" w:author="Gherman Uritskiy" w:date="2019-04-10T12:41:00Z">
        <w:r w:rsidR="00007911">
          <w:rPr>
            <w:noProof/>
            <w:sz w:val="24"/>
            <w:szCs w:val="24"/>
          </w:rPr>
          <w:t>11</w:t>
        </w:r>
      </w:ins>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0C1BF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(6</w:t>
      </w:r>
      <w:del w:id="463" w:author="Gherman Uritskiy" w:date="2019-04-10T12:41:00Z">
        <w:r w:rsidR="00F04A66">
          <w:rPr>
            <w:rFonts w:eastAsia="Times New Roman"/>
            <w:noProof/>
            <w:color w:val="282625"/>
            <w:sz w:val="24"/>
            <w:szCs w:val="24"/>
            <w:shd w:val="clear" w:color="auto" w:fill="FFFFFF"/>
          </w:rPr>
          <w:delText>-8, 10</w:delText>
        </w:r>
      </w:del>
      <w:ins w:id="464" w:author="Gherman Uritskiy" w:date="2019-04-10T12:41:00Z">
        <w:r w:rsidR="00007911">
          <w:rPr>
            <w:rFonts w:eastAsia="Times New Roman"/>
            <w:noProof/>
            <w:color w:val="282625"/>
            <w:sz w:val="24"/>
            <w:szCs w:val="24"/>
            <w:shd w:val="clear" w:color="auto" w:fill="FFFFFF"/>
          </w:rPr>
          <w:t>, 7, 52, 53</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0C1BF8">
        <w:rPr>
          <w:rFonts w:eastAsia="Times New Roman"/>
          <w:sz w:val="24"/>
          <w:szCs w:val="24"/>
        </w:rPr>
        <w:t xml:space="preserve">functional landscapes </w:t>
      </w:r>
      <w:r w:rsidRPr="000C1BF8">
        <w:rPr>
          <w:rFonts w:eastAsia="Times New Roman"/>
          <w:color w:val="282625"/>
          <w:sz w:val="24"/>
          <w:szCs w:val="24"/>
          <w:shd w:val="clear" w:color="auto" w:fill="FFFFFF"/>
        </w:rPr>
        <w:t>through mechanisms such as stoichiometric balancing between metabolic pathways,</w:t>
      </w:r>
      <w:r w:rsidRPr="000C1BF8">
        <w:rPr>
          <w:rFonts w:eastAsia="Times New Roman"/>
          <w:sz w:val="24"/>
          <w:szCs w:val="24"/>
        </w:rPr>
        <w:t xml:space="preserve"> despite great inter-community taxonomic diversity </w:t>
      </w:r>
      <w:r w:rsidR="004F13E8" w:rsidRPr="000C1BF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65" w:author="Gherman Uritskiy" w:date="2019-04-10T12:41:00Z">
        <w:r w:rsidR="00F04A66">
          <w:rPr>
            <w:rFonts w:eastAsia="Times New Roman"/>
            <w:noProof/>
            <w:color w:val="282625"/>
            <w:sz w:val="24"/>
            <w:szCs w:val="24"/>
            <w:shd w:val="clear" w:color="auto" w:fill="FFFFFF"/>
          </w:rPr>
          <w:delText>9, 50</w:delText>
        </w:r>
      </w:del>
      <w:ins w:id="466" w:author="Gherman Uritskiy" w:date="2019-04-10T12:41:00Z">
        <w:r w:rsidR="00007911">
          <w:rPr>
            <w:rFonts w:eastAsia="Times New Roman"/>
            <w:noProof/>
            <w:color w:val="282625"/>
            <w:sz w:val="24"/>
            <w:szCs w:val="24"/>
            <w:shd w:val="clear" w:color="auto" w:fill="FFFFFF"/>
          </w:rPr>
          <w:t>54, 55</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p>
    <w:p w14:paraId="3C25037E" w14:textId="15E82042" w:rsidR="00224861" w:rsidRPr="000C1BF8" w:rsidRDefault="00755CA5" w:rsidP="00755CA5">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r>
      <w:r w:rsidR="00224861" w:rsidRPr="000C1BF8">
        <w:rPr>
          <w:color w:val="282625"/>
          <w:sz w:val="24"/>
          <w:szCs w:val="24"/>
        </w:rPr>
        <w:t xml:space="preserve">The pre-rain (2014) and recovered (2017) communities were very similar in terms of their functionally potential, while the intermediate state (2016) was very distinct (Fig. </w:t>
      </w:r>
      <w:del w:id="467" w:author="Gherman Uritskiy" w:date="2019-04-10T12:41:00Z">
        <w:r w:rsidR="00224861">
          <w:rPr>
            <w:color w:val="282625"/>
            <w:sz w:val="24"/>
            <w:szCs w:val="24"/>
          </w:rPr>
          <w:delText>1C</w:delText>
        </w:r>
      </w:del>
      <w:ins w:id="468" w:author="Gherman Uritskiy" w:date="2019-04-10T12:41:00Z">
        <w:r w:rsidR="0044402A" w:rsidRPr="000C1BF8">
          <w:rPr>
            <w:color w:val="282625"/>
            <w:sz w:val="24"/>
            <w:szCs w:val="24"/>
          </w:rPr>
          <w:t>2</w:t>
        </w:r>
        <w:r w:rsidR="00224861" w:rsidRPr="000C1BF8">
          <w:rPr>
            <w:color w:val="282625"/>
            <w:sz w:val="24"/>
            <w:szCs w:val="24"/>
          </w:rPr>
          <w:t>C</w:t>
        </w:r>
      </w:ins>
      <w:r w:rsidR="00224861" w:rsidRPr="000C1BF8">
        <w:rPr>
          <w:color w:val="282625"/>
          <w:sz w:val="24"/>
          <w:szCs w:val="24"/>
        </w:rPr>
        <w:t xml:space="preserve">,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del w:id="469" w:author="Gherman Uritskiy" w:date="2019-04-10T12:41:00Z">
        <w:r w:rsidR="00224861">
          <w:rPr>
            <w:color w:val="282625"/>
            <w:sz w:val="24"/>
            <w:szCs w:val="24"/>
          </w:rPr>
          <w:delText>rearranged</w:delText>
        </w:r>
      </w:del>
      <w:ins w:id="470" w:author="Gherman Uritskiy" w:date="2019-04-10T12:41:00Z">
        <w:r w:rsidR="00DC7F59" w:rsidRPr="000C1BF8">
          <w:rPr>
            <w:color w:val="282625"/>
            <w:sz w:val="24"/>
            <w:szCs w:val="24"/>
          </w:rPr>
          <w:t>changed</w:t>
        </w:r>
      </w:ins>
      <w:r w:rsidR="00DC7F59" w:rsidRPr="000C1BF8">
        <w:rPr>
          <w:color w:val="282625"/>
          <w:sz w:val="24"/>
          <w:szCs w:val="24"/>
        </w:rPr>
        <w:t xml:space="preserve"> </w:t>
      </w:r>
      <w:r w:rsidR="00224861" w:rsidRPr="000C1BF8">
        <w:rPr>
          <w:color w:val="282625"/>
          <w:sz w:val="24"/>
          <w:szCs w:val="24"/>
        </w:rPr>
        <w:t xml:space="preserve">during the initial response to the rain but stayed unchanged during the recovery (Fig. </w:t>
      </w:r>
      <w:del w:id="471" w:author="Gherman Uritskiy" w:date="2019-04-10T12:41:00Z">
        <w:r w:rsidR="00224861">
          <w:rPr>
            <w:color w:val="282625"/>
            <w:sz w:val="24"/>
            <w:szCs w:val="24"/>
          </w:rPr>
          <w:delText>3B.</w:delText>
        </w:r>
      </w:del>
      <w:ins w:id="472" w:author="Gherman Uritskiy" w:date="2019-04-10T12:41:00Z">
        <w:r w:rsidR="0044402A" w:rsidRPr="000C1BF8">
          <w:rPr>
            <w:color w:val="282625"/>
            <w:sz w:val="24"/>
            <w:szCs w:val="24"/>
          </w:rPr>
          <w:t>4</w:t>
        </w:r>
        <w:r w:rsidR="00224861" w:rsidRPr="000C1BF8">
          <w:rPr>
            <w:color w:val="282625"/>
            <w:sz w:val="24"/>
            <w:szCs w:val="24"/>
          </w:rPr>
          <w:t>B</w:t>
        </w:r>
        <w:r w:rsidR="0044402A" w:rsidRPr="000C1BF8">
          <w:rPr>
            <w:color w:val="282625"/>
            <w:sz w:val="24"/>
            <w:szCs w:val="24"/>
          </w:rPr>
          <w:t>,</w:t>
        </w:r>
      </w:ins>
      <w:r w:rsidR="00224861" w:rsidRPr="000C1BF8">
        <w:rPr>
          <w:color w:val="282625"/>
          <w:sz w:val="24"/>
          <w:szCs w:val="24"/>
        </w:rPr>
        <w:t xml:space="preserve">C). </w:t>
      </w:r>
    </w:p>
    <w:p w14:paraId="7303CB1E" w14:textId="3F95A6A0" w:rsidR="00224861" w:rsidRPr="000C1BF8" w:rsidRDefault="00224861" w:rsidP="003B1371">
      <w:pPr>
        <w:ind w:left="450" w:right="-633"/>
        <w:rPr>
          <w:sz w:val="24"/>
          <w:szCs w:val="24"/>
        </w:rPr>
      </w:pPr>
      <w:r w:rsidRPr="000C1BF8">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ins w:id="473" w:author="Gherman Uritskiy" w:date="2019-04-10T12:41:00Z">
        <w:r w:rsidR="00007911">
          <w:rPr>
            <w:noProof/>
            <w:sz w:val="24"/>
            <w:szCs w:val="24"/>
          </w:rPr>
          <w:t xml:space="preserve">11, </w:t>
        </w:r>
      </w:ins>
      <w:r w:rsidR="00007911">
        <w:rPr>
          <w:noProof/>
          <w:sz w:val="24"/>
          <w:szCs w:val="24"/>
        </w:rPr>
        <w:t>12</w:t>
      </w:r>
      <w:del w:id="474" w:author="Gherman Uritskiy" w:date="2019-04-10T12:41:00Z">
        <w:r w:rsidR="00F04A66">
          <w:rPr>
            <w:noProof/>
            <w:sz w:val="24"/>
            <w:szCs w:val="24"/>
          </w:rPr>
          <w:delText>, 13</w:delText>
        </w:r>
      </w:del>
      <w:r w:rsidR="00007911">
        <w:rPr>
          <w:noProof/>
          <w:sz w:val="24"/>
          <w:szCs w:val="24"/>
        </w:rPr>
        <w:t>)</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w:t>
      </w:r>
      <w:r w:rsidRPr="000C1BF8">
        <w:rPr>
          <w:rFonts w:eastAsia="Times New Roman"/>
          <w:color w:val="282625"/>
          <w:sz w:val="24"/>
          <w:szCs w:val="24"/>
          <w:shd w:val="clear" w:color="auto" w:fill="FFFFFF"/>
        </w:rPr>
        <w:lastRenderedPageBreak/>
        <w:t>major environmental changes</w:t>
      </w:r>
      <w:r w:rsidRPr="000C1BF8">
        <w:rPr>
          <w:sz w:val="24"/>
          <w:szCs w:val="24"/>
        </w:rPr>
        <w:t xml:space="preserve"> (Fig. </w:t>
      </w:r>
      <w:del w:id="475" w:author="Gherman Uritskiy" w:date="2019-04-10T12:41:00Z">
        <w:r>
          <w:rPr>
            <w:sz w:val="24"/>
            <w:szCs w:val="24"/>
          </w:rPr>
          <w:delText>4</w:delText>
        </w:r>
      </w:del>
      <w:ins w:id="476" w:author="Gherman Uritskiy" w:date="2019-04-10T12:41:00Z">
        <w:r w:rsidR="0044402A" w:rsidRPr="000C1BF8">
          <w:rPr>
            <w:sz w:val="24"/>
            <w:szCs w:val="24"/>
          </w:rPr>
          <w:t>5</w:t>
        </w:r>
      </w:ins>
      <w:r w:rsidRPr="000C1BF8">
        <w:rPr>
          <w:sz w:val="24"/>
          <w:szCs w:val="24"/>
        </w:rPr>
        <w:t>). The first mode (</w:t>
      </w:r>
      <w:r w:rsidRPr="000C1BF8">
        <w:rPr>
          <w:i/>
          <w:sz w:val="24"/>
          <w:szCs w:val="24"/>
        </w:rPr>
        <w:t>Type I</w:t>
      </w:r>
      <w:r w:rsidRPr="000C1BF8">
        <w:rPr>
          <w:sz w:val="24"/>
          <w:szCs w:val="24"/>
        </w:rPr>
        <w:t xml:space="preserve">; Fig. </w:t>
      </w:r>
      <w:del w:id="477" w:author="Gherman Uritskiy" w:date="2019-04-10T12:41:00Z">
        <w:r>
          <w:rPr>
            <w:sz w:val="24"/>
            <w:szCs w:val="24"/>
          </w:rPr>
          <w:delText>4A</w:delText>
        </w:r>
      </w:del>
      <w:ins w:id="478" w:author="Gherman Uritskiy" w:date="2019-04-10T12:41:00Z">
        <w:r w:rsidR="0044402A" w:rsidRPr="000C1BF8">
          <w:rPr>
            <w:sz w:val="24"/>
            <w:szCs w:val="24"/>
          </w:rPr>
          <w:t>5</w:t>
        </w:r>
        <w:r w:rsidRPr="000C1BF8">
          <w:rPr>
            <w:sz w:val="24"/>
            <w:szCs w:val="24"/>
          </w:rPr>
          <w:t>A</w:t>
        </w:r>
      </w:ins>
      <w:r w:rsidRPr="000C1BF8">
        <w:rPr>
          <w:sz w:val="24"/>
          <w:szCs w:val="24"/>
        </w:rPr>
        <w:t xml:space="preserve">) is a community </w:t>
      </w:r>
      <w:del w:id="479" w:author="Gherman Uritskiy" w:date="2019-04-10T12:41:00Z">
        <w:r w:rsidRPr="00B135B8">
          <w:rPr>
            <w:sz w:val="24"/>
            <w:szCs w:val="24"/>
          </w:rPr>
          <w:delText>rearrangement</w:delText>
        </w:r>
      </w:del>
      <w:ins w:id="480" w:author="Gherman Uritskiy" w:date="2019-04-10T12:41:00Z">
        <w:r w:rsidR="006C632D" w:rsidRPr="000C1BF8">
          <w:rPr>
            <w:sz w:val="24"/>
            <w:szCs w:val="24"/>
          </w:rPr>
          <w:t>shift</w:t>
        </w:r>
      </w:ins>
      <w:r w:rsidRPr="000C1BF8">
        <w:rPr>
          <w:sz w:val="24"/>
          <w:szCs w:val="24"/>
        </w:rPr>
        <w:t>, 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0C1BF8">
        <w:rPr>
          <w:rFonts w:eastAsia="Times New Roman"/>
          <w:color w:val="282625"/>
          <w:sz w:val="24"/>
          <w:szCs w:val="24"/>
          <w:shd w:val="clear" w:color="auto" w:fill="FFFFFF"/>
        </w:rPr>
        <w:t xml:space="preserve"> </w:t>
      </w:r>
      <w:del w:id="481" w:author="Gherman Uritskiy" w:date="2019-04-10T12:41:00Z">
        <w:r>
          <w:rPr>
            <w:rFonts w:eastAsia="Times New Roman"/>
            <w:color w:val="282625"/>
            <w:sz w:val="24"/>
            <w:szCs w:val="24"/>
            <w:shd w:val="clear" w:color="auto" w:fill="FFFFFF"/>
          </w:rPr>
          <w:fldChar w:fldCharType="begin"/>
        </w:r>
        <w:r w:rsidR="00F04A66">
          <w:rPr>
            <w:rFonts w:eastAsia="Times New Roman"/>
            <w:color w:val="282625"/>
            <w:sz w:val="24"/>
            <w:szCs w:val="24"/>
            <w:shd w:val="clear" w:color="auto" w:fill="FFFFFF"/>
          </w:rPr>
          <w:delInstrText xml:space="preserve"> ADDIN EN.CITE &lt;EndNote&gt;&lt;Cite&gt;&lt;Author&gt;Modi&lt;/Author&gt;&lt;Year&gt;2014&lt;/Year&gt;&lt;RecNum&gt;8879&lt;/RecNum&gt;&lt;DisplayText&gt;(51)&lt;/DisplayText&gt;&lt;record&gt;&lt;rec-number&gt;8879&lt;/rec-number&gt;&lt;foreign-keys&gt;&lt;key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delInstrText>
        </w:r>
        <w:r>
          <w:rPr>
            <w:rFonts w:eastAsia="Times New Roman"/>
            <w:color w:val="282625"/>
            <w:sz w:val="24"/>
            <w:szCs w:val="24"/>
            <w:shd w:val="clear" w:color="auto" w:fill="FFFFFF"/>
          </w:rPr>
          <w:fldChar w:fldCharType="separate"/>
        </w:r>
        <w:r w:rsidR="00F04A66">
          <w:rPr>
            <w:rFonts w:eastAsia="Times New Roman"/>
            <w:noProof/>
            <w:color w:val="282625"/>
            <w:sz w:val="24"/>
            <w:szCs w:val="24"/>
            <w:shd w:val="clear" w:color="auto" w:fill="FFFFFF"/>
          </w:rPr>
          <w:delText>(51)</w:delText>
        </w:r>
        <w:r>
          <w:rPr>
            <w:rFonts w:eastAsia="Times New Roman"/>
            <w:color w:val="282625"/>
            <w:sz w:val="24"/>
            <w:szCs w:val="24"/>
            <w:shd w:val="clear" w:color="auto" w:fill="FFFFFF"/>
          </w:rPr>
          <w:fldChar w:fldCharType="end"/>
        </w:r>
        <w:r w:rsidRPr="00B135B8">
          <w:rPr>
            <w:sz w:val="24"/>
            <w:szCs w:val="24"/>
          </w:rPr>
          <w:delText>.</w:delText>
        </w:r>
      </w:del>
      <w:ins w:id="482" w:author="Gherman Uritskiy" w:date="2019-04-10T12:41:00Z">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w:t>
        </w:r>
        <w:r w:rsidR="004F13E8" w:rsidRPr="000C1BF8">
          <w:rPr>
            <w:rFonts w:eastAsia="Times New Roman"/>
            <w:color w:val="282625"/>
            <w:sz w:val="24"/>
            <w:szCs w:val="24"/>
            <w:shd w:val="clear" w:color="auto" w:fill="FFFFFF"/>
          </w:rPr>
          <w:fldChar w:fldCharType="end"/>
        </w:r>
        <w:r w:rsidRPr="000C1BF8">
          <w:rPr>
            <w:sz w:val="24"/>
            <w:szCs w:val="24"/>
          </w:rPr>
          <w:t>.</w:t>
        </w:r>
      </w:ins>
      <w:r w:rsidRPr="000C1BF8">
        <w:rPr>
          <w:sz w:val="24"/>
          <w:szCs w:val="24"/>
        </w:rPr>
        <w:t xml:space="preserve"> The </w:t>
      </w:r>
      <w:r w:rsidRPr="000C1BF8">
        <w:rPr>
          <w:i/>
          <w:sz w:val="24"/>
          <w:szCs w:val="24"/>
        </w:rPr>
        <w:t>Type I</w:t>
      </w:r>
      <w:r w:rsidRPr="000C1BF8">
        <w:rPr>
          <w:sz w:val="24"/>
          <w:szCs w:val="24"/>
        </w:rPr>
        <w:t xml:space="preserve"> shift is driven by neutral (random) processes characterized by changes in fine-scale (i.e. strains) taxonomic composition, which results in a high </w:t>
      </w:r>
      <w:del w:id="483" w:author="Gherman Uritskiy" w:date="2019-04-10T12:41:00Z">
        <w:r>
          <w:rPr>
            <w:sz w:val="24"/>
            <w:szCs w:val="24"/>
          </w:rPr>
          <w:delText>strain rearrangement</w:delText>
        </w:r>
      </w:del>
      <w:ins w:id="484" w:author="Gherman Uritskiy" w:date="2019-04-10T12:41:00Z">
        <w:r w:rsidR="00E42A4C" w:rsidRPr="000C1BF8">
          <w:rPr>
            <w:sz w:val="24"/>
            <w:szCs w:val="24"/>
          </w:rPr>
          <w:t>taxonomic turnover</w:t>
        </w:r>
      </w:ins>
      <w:r w:rsidR="00E42A4C" w:rsidRPr="000C1BF8">
        <w:rPr>
          <w:sz w:val="24"/>
          <w:szCs w:val="24"/>
        </w:rPr>
        <w:t xml:space="preserve"> </w:t>
      </w:r>
      <w:r w:rsidRPr="000C1BF8">
        <w:rPr>
          <w:sz w:val="24"/>
          <w:szCs w:val="24"/>
        </w:rPr>
        <w:t>index (</w:t>
      </w:r>
      <w:del w:id="485" w:author="Gherman Uritskiy" w:date="2019-04-10T12:41:00Z">
        <w:r w:rsidRPr="00755CA5">
          <w:rPr>
            <w:i/>
            <w:sz w:val="24"/>
            <w:szCs w:val="24"/>
          </w:rPr>
          <w:delText>RI</w:delText>
        </w:r>
      </w:del>
      <w:ins w:id="486" w:author="Gherman Uritskiy" w:date="2019-04-10T12:41:00Z">
        <w:r w:rsidR="00752DEA" w:rsidRPr="000C1BF8">
          <w:rPr>
            <w:i/>
            <w:sz w:val="24"/>
            <w:szCs w:val="24"/>
          </w:rPr>
          <w:t>TT</w:t>
        </w:r>
        <w:r w:rsidRPr="000C1BF8">
          <w:rPr>
            <w:i/>
            <w:sz w:val="24"/>
            <w:szCs w:val="24"/>
          </w:rPr>
          <w:t>I</w:t>
        </w:r>
      </w:ins>
      <w:r w:rsidR="00755CA5" w:rsidRPr="000C1BF8">
        <w:rPr>
          <w:sz w:val="24"/>
          <w:szCs w:val="24"/>
        </w:rPr>
        <w:t>=0.89±0.12 in the model</w:t>
      </w:r>
      <w:r w:rsidRPr="000C1BF8">
        <w:rPr>
          <w:sz w:val="24"/>
          <w:szCs w:val="24"/>
        </w:rPr>
        <w:t xml:space="preserve">). </w:t>
      </w:r>
    </w:p>
    <w:p w14:paraId="73942FA3" w14:textId="73095BE0" w:rsidR="00224861" w:rsidRPr="000C1BF8" w:rsidRDefault="00224861" w:rsidP="00EC0E21">
      <w:pPr>
        <w:ind w:left="450" w:right="-633"/>
        <w:rPr>
          <w:sz w:val="24"/>
          <w:szCs w:val="24"/>
        </w:rPr>
      </w:pPr>
      <w:r w:rsidRPr="000C1BF8">
        <w:rPr>
          <w:sz w:val="24"/>
          <w:szCs w:val="24"/>
        </w:rPr>
        <w:tab/>
        <w:t>The second mode (</w:t>
      </w:r>
      <w:r w:rsidRPr="000C1BF8">
        <w:rPr>
          <w:i/>
          <w:sz w:val="24"/>
          <w:szCs w:val="24"/>
        </w:rPr>
        <w:t>Type II</w:t>
      </w:r>
      <w:r w:rsidRPr="000C1BF8">
        <w:rPr>
          <w:sz w:val="24"/>
          <w:szCs w:val="24"/>
        </w:rPr>
        <w:t xml:space="preserve">; Fig. </w:t>
      </w:r>
      <w:del w:id="487" w:author="Gherman Uritskiy" w:date="2019-04-10T12:41:00Z">
        <w:r>
          <w:rPr>
            <w:sz w:val="24"/>
            <w:szCs w:val="24"/>
          </w:rPr>
          <w:delText>4B</w:delText>
        </w:r>
      </w:del>
      <w:ins w:id="488" w:author="Gherman Uritskiy" w:date="2019-04-10T12:41:00Z">
        <w:r w:rsidR="0044402A" w:rsidRPr="000C1BF8">
          <w:rPr>
            <w:sz w:val="24"/>
            <w:szCs w:val="24"/>
          </w:rPr>
          <w:t>5</w:t>
        </w:r>
        <w:r w:rsidRPr="000C1BF8">
          <w:rPr>
            <w:sz w:val="24"/>
            <w:szCs w:val="24"/>
          </w:rPr>
          <w:t>B</w:t>
        </w:r>
      </w:ins>
      <w:r w:rsidRPr="000C1BF8">
        <w:rPr>
          <w:sz w:val="24"/>
          <w:szCs w:val="24"/>
        </w:rPr>
        <w:t xml:space="preserve">)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0C1BF8">
        <w:rPr>
          <w:sz w:val="24"/>
          <w:szCs w:val="24"/>
        </w:rPr>
        <w:t xml:space="preserve">the </w:t>
      </w:r>
      <w:r w:rsidRPr="000C1BF8">
        <w:rPr>
          <w:sz w:val="24"/>
          <w:szCs w:val="24"/>
        </w:rPr>
        <w:t xml:space="preserve">functional potential </w:t>
      </w:r>
      <w:r w:rsidR="00EC0E21" w:rsidRPr="000C1BF8">
        <w:rPr>
          <w:sz w:val="24"/>
          <w:szCs w:val="24"/>
        </w:rPr>
        <w:t xml:space="preserve">of the community is achieved </w:t>
      </w:r>
      <w:r w:rsidRPr="000C1BF8">
        <w:rPr>
          <w:sz w:val="24"/>
          <w:szCs w:val="24"/>
        </w:rPr>
        <w:t xml:space="preserve">through gradual changes in relative abundances of major taxa (Fig. </w:t>
      </w:r>
      <w:del w:id="489" w:author="Gherman Uritskiy" w:date="2019-04-10T12:41:00Z">
        <w:r>
          <w:rPr>
            <w:sz w:val="24"/>
            <w:szCs w:val="24"/>
          </w:rPr>
          <w:delText>1, S2</w:delText>
        </w:r>
      </w:del>
      <w:ins w:id="490" w:author="Gherman Uritskiy" w:date="2019-04-10T12:41:00Z">
        <w:r w:rsidR="0044402A" w:rsidRPr="000C1BF8">
          <w:rPr>
            <w:sz w:val="24"/>
            <w:szCs w:val="24"/>
          </w:rPr>
          <w:t>2</w:t>
        </w:r>
      </w:ins>
      <w:r w:rsidRPr="000C1BF8">
        <w:rPr>
          <w:sz w:val="24"/>
          <w:szCs w:val="24"/>
        </w:rPr>
        <w:t>, S</w:t>
      </w:r>
      <w:r w:rsidR="00AB2EB4" w:rsidRPr="000C1BF8">
        <w:rPr>
          <w:sz w:val="24"/>
          <w:szCs w:val="24"/>
        </w:rPr>
        <w:t>3</w:t>
      </w:r>
      <w:ins w:id="491" w:author="Gherman Uritskiy" w:date="2019-04-10T12:41:00Z">
        <w:r w:rsidRPr="000C1BF8">
          <w:rPr>
            <w:sz w:val="24"/>
            <w:szCs w:val="24"/>
          </w:rPr>
          <w:t>, S</w:t>
        </w:r>
        <w:r w:rsidR="00AB2EB4" w:rsidRPr="000C1BF8">
          <w:rPr>
            <w:sz w:val="24"/>
            <w:szCs w:val="24"/>
          </w:rPr>
          <w:t>4</w:t>
        </w:r>
      </w:ins>
      <w:r w:rsidRPr="000C1BF8">
        <w:rPr>
          <w:sz w:val="24"/>
          <w:szCs w:val="24"/>
        </w:rPr>
        <w:t xml:space="preserve">), the strain composition of which remained unchanged. The taxonomic </w:t>
      </w:r>
      <w:r w:rsidR="00EC0E21" w:rsidRPr="000C1BF8">
        <w:rPr>
          <w:sz w:val="24"/>
          <w:szCs w:val="24"/>
        </w:rPr>
        <w:t>mechanism</w:t>
      </w:r>
      <w:r w:rsidRPr="000C1BF8">
        <w:rPr>
          <w:sz w:val="24"/>
          <w:szCs w:val="24"/>
        </w:rPr>
        <w:t xml:space="preserve"> behind the </w:t>
      </w:r>
      <w:r w:rsidRPr="000C1BF8">
        <w:rPr>
          <w:i/>
          <w:sz w:val="24"/>
          <w:szCs w:val="24"/>
        </w:rPr>
        <w:t>Type II</w:t>
      </w:r>
      <w:r w:rsidRPr="000C1BF8" w:rsidDel="006268E6">
        <w:rPr>
          <w:sz w:val="24"/>
          <w:szCs w:val="24"/>
        </w:rPr>
        <w:t xml:space="preserve"> </w:t>
      </w:r>
      <w:r w:rsidRPr="000C1BF8">
        <w:rPr>
          <w:sz w:val="24"/>
          <w:szCs w:val="24"/>
        </w:rPr>
        <w:t xml:space="preserve">response is relatively deterministic, as </w:t>
      </w:r>
      <w:r w:rsidR="00EC0E21" w:rsidRPr="000C1BF8">
        <w:rPr>
          <w:sz w:val="24"/>
          <w:szCs w:val="24"/>
        </w:rPr>
        <w:t xml:space="preserve">the relative abundances of currently dominant taxa is adjusted based on fitness under the new selective pressures, preventing new organisms to take over. </w:t>
      </w:r>
      <w:r w:rsidRPr="000C1BF8">
        <w:rPr>
          <w:sz w:val="24"/>
          <w:szCs w:val="24"/>
        </w:rPr>
        <w:t>As a result, the strain composition of these major taxa remain largely unchanged, resulting in a low</w:t>
      </w:r>
      <w:r w:rsidR="00755CA5" w:rsidRPr="000C1BF8">
        <w:rPr>
          <w:i/>
          <w:sz w:val="24"/>
          <w:szCs w:val="24"/>
        </w:rPr>
        <w:t xml:space="preserve"> </w:t>
      </w:r>
      <w:del w:id="492" w:author="Gherman Uritskiy" w:date="2019-04-10T12:41:00Z">
        <w:r w:rsidR="00755CA5">
          <w:rPr>
            <w:sz w:val="24"/>
            <w:szCs w:val="24"/>
          </w:rPr>
          <w:delText>rearrangement</w:delText>
        </w:r>
      </w:del>
      <w:ins w:id="493" w:author="Gherman Uritskiy" w:date="2019-04-10T12:41:00Z">
        <w:r w:rsidR="00E42A4C" w:rsidRPr="000C1BF8">
          <w:rPr>
            <w:sz w:val="24"/>
            <w:szCs w:val="24"/>
          </w:rPr>
          <w:t>taxonomic turnover</w:t>
        </w:r>
      </w:ins>
      <w:r w:rsidR="00E42A4C" w:rsidRPr="000C1BF8">
        <w:rPr>
          <w:sz w:val="24"/>
          <w:szCs w:val="24"/>
        </w:rPr>
        <w:t xml:space="preserve"> </w:t>
      </w:r>
      <w:r w:rsidR="00755CA5" w:rsidRPr="000C1BF8">
        <w:rPr>
          <w:sz w:val="24"/>
          <w:szCs w:val="24"/>
        </w:rPr>
        <w:t>index (</w:t>
      </w:r>
      <w:del w:id="494" w:author="Gherman Uritskiy" w:date="2019-04-10T12:41:00Z">
        <w:r w:rsidR="00755CA5" w:rsidRPr="00755CA5">
          <w:rPr>
            <w:i/>
            <w:sz w:val="24"/>
            <w:szCs w:val="24"/>
          </w:rPr>
          <w:delText>RI</w:delText>
        </w:r>
      </w:del>
      <w:ins w:id="495" w:author="Gherman Uritskiy" w:date="2019-04-10T12:41:00Z">
        <w:r w:rsidR="00752DEA" w:rsidRPr="000C1BF8">
          <w:rPr>
            <w:i/>
            <w:sz w:val="24"/>
            <w:szCs w:val="24"/>
          </w:rPr>
          <w:t>TT</w:t>
        </w:r>
        <w:r w:rsidR="00755CA5" w:rsidRPr="000C1BF8">
          <w:rPr>
            <w:i/>
            <w:sz w:val="24"/>
            <w:szCs w:val="24"/>
          </w:rPr>
          <w:t>I</w:t>
        </w:r>
      </w:ins>
      <w:r w:rsidR="00755CA5" w:rsidRPr="000C1BF8">
        <w:rPr>
          <w:sz w:val="24"/>
          <w:szCs w:val="24"/>
        </w:rPr>
        <w:t>=0.28±0.17 in the model)</w:t>
      </w:r>
      <w:r w:rsidRPr="000C1BF8">
        <w:rPr>
          <w:sz w:val="24"/>
          <w:szCs w:val="24"/>
        </w:rPr>
        <w:t xml:space="preserve">. In the halite microbiome, the </w:t>
      </w:r>
      <w:r w:rsidRPr="000C1BF8">
        <w:rPr>
          <w:i/>
          <w:sz w:val="24"/>
          <w:szCs w:val="24"/>
        </w:rPr>
        <w:t>Type I</w:t>
      </w:r>
      <w:r w:rsidRPr="000C1BF8">
        <w:rPr>
          <w:sz w:val="24"/>
          <w:szCs w:val="24"/>
        </w:rPr>
        <w:t xml:space="preserve"> and a </w:t>
      </w:r>
      <w:r w:rsidRPr="000C1BF8">
        <w:rPr>
          <w:i/>
          <w:sz w:val="24"/>
          <w:szCs w:val="24"/>
        </w:rPr>
        <w:t>Type II</w:t>
      </w:r>
      <w:r w:rsidRPr="000C1BF8">
        <w:rPr>
          <w:sz w:val="24"/>
          <w:szCs w:val="24"/>
        </w:rPr>
        <w:t xml:space="preserve"> shifts occurred in succession, leading the community first through an </w:t>
      </w:r>
      <w:r w:rsidRPr="000C1BF8">
        <w:rPr>
          <w:rFonts w:eastAsia="Times New Roman"/>
          <w:color w:val="282625"/>
          <w:sz w:val="24"/>
          <w:szCs w:val="24"/>
          <w:shd w:val="clear" w:color="auto" w:fill="FFFFFF"/>
        </w:rPr>
        <w:t xml:space="preserve">unstable intermediate state and then </w:t>
      </w:r>
      <w:r w:rsidRPr="000C1BF8">
        <w:rPr>
          <w:sz w:val="24"/>
          <w:szCs w:val="24"/>
        </w:rPr>
        <w:t>into an alternate equilibrium state</w:t>
      </w:r>
      <w:r w:rsidRPr="000C1BF8">
        <w:rPr>
          <w:rFonts w:eastAsia="Times New Roman"/>
          <w:color w:val="282625"/>
          <w:sz w:val="24"/>
          <w:szCs w:val="24"/>
          <w:shd w:val="clear" w:color="auto" w:fill="FFFFFF"/>
        </w:rPr>
        <w:t xml:space="preserve">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This intermediate dis-equilibrium intermediate has been reported in a number of communities </w:t>
      </w:r>
      <w:r w:rsidRPr="000C1BF8">
        <w:rPr>
          <w:rFonts w:eastAsia="Times New Roman"/>
          <w:color w:val="282625"/>
          <w:sz w:val="24"/>
          <w:szCs w:val="24"/>
          <w:shd w:val="clear" w:color="auto" w:fill="FFFFFF"/>
        </w:rPr>
        <w:t xml:space="preserve">after disaster events </w:t>
      </w:r>
      <w:r w:rsidR="004F13E8" w:rsidRPr="000C1BF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96" w:author="Gherman Uritskiy" w:date="2019-04-10T12:41:00Z">
        <w:r w:rsidR="00F04A66">
          <w:rPr>
            <w:rFonts w:eastAsia="Times New Roman"/>
            <w:noProof/>
            <w:color w:val="282625"/>
            <w:sz w:val="24"/>
            <w:szCs w:val="24"/>
            <w:shd w:val="clear" w:color="auto" w:fill="FFFFFF"/>
          </w:rPr>
          <w:delText>52</w:delText>
        </w:r>
      </w:del>
      <w:ins w:id="497" w:author="Gherman Uritskiy" w:date="2019-04-10T12:41:00Z">
        <w:r w:rsidR="00007911">
          <w:rPr>
            <w:rFonts w:eastAsia="Times New Roman"/>
            <w:noProof/>
            <w:color w:val="282625"/>
            <w:sz w:val="24"/>
            <w:szCs w:val="24"/>
            <w:shd w:val="clear" w:color="auto" w:fill="FFFFFF"/>
          </w:rPr>
          <w:t>57</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or antibiotic administration </w:t>
      </w:r>
      <w:r w:rsidR="004F13E8" w:rsidRPr="000C1BF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w:t>
      </w:r>
      <w:del w:id="498" w:author="Gherman Uritskiy" w:date="2019-04-10T12:41:00Z">
        <w:r w:rsidR="00F04A66">
          <w:rPr>
            <w:rFonts w:eastAsia="Times New Roman"/>
            <w:noProof/>
            <w:color w:val="282625"/>
            <w:sz w:val="24"/>
            <w:szCs w:val="24"/>
            <w:shd w:val="clear" w:color="auto" w:fill="FFFFFF"/>
          </w:rPr>
          <w:delText>51, 53</w:delText>
        </w:r>
      </w:del>
      <w:ins w:id="499" w:author="Gherman Uritskiy" w:date="2019-04-10T12:41:00Z">
        <w:r w:rsidR="00007911">
          <w:rPr>
            <w:rFonts w:eastAsia="Times New Roman"/>
            <w:noProof/>
            <w:color w:val="282625"/>
            <w:sz w:val="24"/>
            <w:szCs w:val="24"/>
            <w:shd w:val="clear" w:color="auto" w:fill="FFFFFF"/>
          </w:rPr>
          <w:t>56, 58</w:t>
        </w:r>
      </w:ins>
      <w:r w:rsidR="00007911">
        <w:rPr>
          <w:rFonts w:eastAsia="Times New Roman"/>
          <w:noProof/>
          <w:color w:val="282625"/>
          <w:sz w:val="24"/>
          <w:szCs w:val="24"/>
          <w:shd w:val="clear" w:color="auto" w:fill="FFFFFF"/>
        </w:rPr>
        <w:t>)</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w:t>
      </w:r>
      <w:r w:rsidRPr="000C1BF8">
        <w:rPr>
          <w:sz w:val="24"/>
          <w:szCs w:val="24"/>
        </w:rPr>
        <w:t xml:space="preserve"> but until now was difficult to investigate closely in natural ecosystems because of compounding complexity and fast microbial growth rates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xml:space="preserve">. We postulate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shifts observed in our model microbiome are integral to analogous structural rearrangement in other systems. </w:t>
      </w:r>
    </w:p>
    <w:p w14:paraId="16F4763B" w14:textId="4916A359" w:rsidR="00224861" w:rsidRPr="000C1BF8" w:rsidRDefault="00224861" w:rsidP="003B1371">
      <w:pPr>
        <w:ind w:left="450" w:right="-633"/>
        <w:rPr>
          <w:sz w:val="24"/>
          <w:szCs w:val="24"/>
        </w:rPr>
      </w:pPr>
      <w:r w:rsidRPr="000C1BF8">
        <w:rPr>
          <w:sz w:val="24"/>
          <w:szCs w:val="24"/>
        </w:rPr>
        <w:tab/>
        <w:t xml:space="preserve">It is important to note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0C1BF8">
        <w:rPr>
          <w:i/>
          <w:sz w:val="24"/>
          <w:szCs w:val="24"/>
        </w:rPr>
        <w:t>Type I</w:t>
      </w:r>
      <w:r w:rsidRPr="000C1BF8">
        <w:rPr>
          <w:sz w:val="24"/>
          <w:szCs w:val="24"/>
        </w:rPr>
        <w:t xml:space="preserve"> shift will most likely be the main mechanism for community ad</w:t>
      </w:r>
      <w:r w:rsidR="00EC0E21" w:rsidRPr="000C1BF8">
        <w:rPr>
          <w:sz w:val="24"/>
          <w:szCs w:val="24"/>
        </w:rPr>
        <w:t xml:space="preserve">aptation, driven by the changes in </w:t>
      </w:r>
      <w:r w:rsidRPr="000C1BF8">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del w:id="500" w:author="Gherman Uritskiy" w:date="2019-04-10T12:41:00Z">
        <w:r w:rsidRPr="00C15566">
          <w:rPr>
            <w:i/>
            <w:sz w:val="24"/>
            <w:szCs w:val="24"/>
          </w:rPr>
          <w:delText>RI</w:delText>
        </w:r>
      </w:del>
      <w:ins w:id="501" w:author="Gherman Uritskiy" w:date="2019-04-10T12:41:00Z">
        <w:r w:rsidR="00752DEA" w:rsidRPr="000C1BF8">
          <w:rPr>
            <w:i/>
            <w:sz w:val="24"/>
            <w:szCs w:val="24"/>
          </w:rPr>
          <w:t>TT</w:t>
        </w:r>
        <w:r w:rsidRPr="000C1BF8">
          <w:rPr>
            <w:i/>
            <w:sz w:val="24"/>
            <w:szCs w:val="24"/>
          </w:rPr>
          <w:t>I</w:t>
        </w:r>
      </w:ins>
      <w:r w:rsidRPr="000C1BF8">
        <w:rPr>
          <w:sz w:val="24"/>
          <w:szCs w:val="24"/>
        </w:rPr>
        <w:t xml:space="preserve"> measurements of such shifts may be useful in future studies to categorize such dynamics.</w:t>
      </w:r>
    </w:p>
    <w:p w14:paraId="24439E4D" w14:textId="04857AA8" w:rsidR="00F04A66" w:rsidRPr="000C1BF8" w:rsidRDefault="00224861" w:rsidP="00F04A66">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del w:id="502" w:author="Gherman Uritskiy" w:date="2019-04-10T12:41:00Z">
        <w:r w:rsidR="002160E5">
          <w:rPr>
            <w:rFonts w:eastAsia="Times New Roman"/>
            <w:color w:val="282625"/>
            <w:sz w:val="24"/>
            <w:szCs w:val="24"/>
            <w:shd w:val="clear" w:color="auto" w:fill="FFFFFF"/>
          </w:rPr>
          <w:delText>succeding</w:delText>
        </w:r>
      </w:del>
      <w:ins w:id="503" w:author="Gherman Uritskiy" w:date="2019-04-10T12:41:00Z">
        <w:r w:rsidR="00752DEA" w:rsidRPr="000C1BF8">
          <w:rPr>
            <w:rFonts w:eastAsia="Times New Roman"/>
            <w:color w:val="282625"/>
            <w:sz w:val="24"/>
            <w:szCs w:val="24"/>
            <w:shd w:val="clear" w:color="auto" w:fill="FFFFFF"/>
          </w:rPr>
          <w:t>succeeding</w:t>
        </w:r>
      </w:ins>
      <w:r w:rsidR="002160E5"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recovery period</w:t>
      </w:r>
      <w:r w:rsidR="002160E5" w:rsidRPr="000C1BF8">
        <w:rPr>
          <w:rFonts w:eastAsia="Times New Roman"/>
          <w:color w:val="282625"/>
          <w:sz w:val="24"/>
          <w:szCs w:val="24"/>
          <w:shd w:val="clear" w:color="auto" w:fill="FFFFFF"/>
        </w:rPr>
        <w:t>,</w:t>
      </w:r>
      <w:r w:rsidRPr="000C1BF8">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0C1BF8">
        <w:rPr>
          <w:sz w:val="24"/>
          <w:szCs w:val="24"/>
        </w:rPr>
        <w:t xml:space="preserve">Understanding the mechanisms behind the response and recovery components of microbial perturbation responses are vital to generally model and predict the taxonomic and functional flux of ecosystems </w:t>
      </w:r>
      <w:r w:rsidRPr="000C1BF8">
        <w:rPr>
          <w:rFonts w:eastAsia="Times New Roman"/>
          <w:color w:val="282625"/>
          <w:sz w:val="24"/>
          <w:szCs w:val="24"/>
          <w:shd w:val="clear" w:color="auto" w:fill="FFFFFF"/>
        </w:rPr>
        <w:t>following natural and man-made ecological disasters</w:t>
      </w:r>
      <w:r w:rsidRPr="000C1BF8">
        <w:rPr>
          <w:sz w:val="24"/>
          <w:szCs w:val="24"/>
        </w:rPr>
        <w:t xml:space="preserve">. </w:t>
      </w:r>
      <w:r w:rsidRPr="000C1BF8">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0C1BF8" w:rsidRDefault="00F04A66" w:rsidP="00F04A66">
      <w:pPr>
        <w:ind w:left="450" w:right="-633"/>
        <w:rPr>
          <w:rFonts w:eastAsia="Times New Roman"/>
          <w:color w:val="282625"/>
          <w:sz w:val="24"/>
          <w:szCs w:val="24"/>
          <w:shd w:val="clear" w:color="auto" w:fill="FFFFFF"/>
        </w:rPr>
      </w:pPr>
    </w:p>
    <w:p w14:paraId="554AE956" w14:textId="77777777" w:rsidR="00F04A66" w:rsidRPr="000C1BF8" w:rsidRDefault="00F04A66" w:rsidP="00F04A66">
      <w:pPr>
        <w:ind w:left="450" w:right="-633"/>
        <w:rPr>
          <w:rFonts w:eastAsia="Times New Roman"/>
          <w:color w:val="282625"/>
          <w:sz w:val="24"/>
          <w:szCs w:val="24"/>
          <w:shd w:val="clear" w:color="auto" w:fill="FFFFFF"/>
        </w:rPr>
      </w:pPr>
    </w:p>
    <w:p w14:paraId="49C18AFF" w14:textId="77777777" w:rsidR="00964E17" w:rsidRPr="000C1BF8" w:rsidRDefault="00964E17">
      <w:pPr>
        <w:rPr>
          <w:rFonts w:eastAsia="Times New Roman"/>
          <w:b/>
          <w:sz w:val="24"/>
          <w:szCs w:val="24"/>
        </w:rPr>
      </w:pPr>
      <w:r w:rsidRPr="000C1BF8">
        <w:rPr>
          <w:b/>
        </w:rPr>
        <w:lastRenderedPageBreak/>
        <w:br w:type="page"/>
      </w:r>
    </w:p>
    <w:p w14:paraId="15FD4337" w14:textId="366A031A" w:rsidR="00964E17" w:rsidRPr="000C1BF8" w:rsidRDefault="00964E17" w:rsidP="00D83BA1">
      <w:pPr>
        <w:pStyle w:val="Acknowledgement"/>
        <w:spacing w:before="0"/>
        <w:ind w:left="1170" w:right="-633"/>
        <w:rPr>
          <w:b/>
        </w:rPr>
      </w:pPr>
      <w:r w:rsidRPr="000C1BF8">
        <w:rPr>
          <w:b/>
        </w:rPr>
        <w:lastRenderedPageBreak/>
        <w:t>Acknowledgments</w:t>
      </w:r>
      <w:r w:rsidR="00755CA5" w:rsidRPr="000C1BF8">
        <w:rPr>
          <w:b/>
        </w:rPr>
        <w:t>:</w:t>
      </w:r>
    </w:p>
    <w:p w14:paraId="30085C8A" w14:textId="77777777" w:rsidR="00964E17" w:rsidRPr="000C1BF8" w:rsidRDefault="00964E17" w:rsidP="00964E17">
      <w:pPr>
        <w:pStyle w:val="Acknowledgement"/>
        <w:spacing w:before="0"/>
        <w:ind w:right="-633" w:firstLine="0"/>
      </w:pPr>
    </w:p>
    <w:p w14:paraId="4BD2DF84" w14:textId="77777777" w:rsidR="00964E17" w:rsidRPr="000C1BF8" w:rsidRDefault="00964E17" w:rsidP="00964E17">
      <w:pPr>
        <w:pStyle w:val="Acknowledgement"/>
        <w:spacing w:before="0"/>
        <w:ind w:right="-633" w:firstLine="0"/>
      </w:pPr>
      <w:r w:rsidRPr="000C1BF8">
        <w:rPr>
          <w:b/>
        </w:rPr>
        <w:t>General:</w:t>
      </w:r>
      <w:r w:rsidRPr="000C1BF8">
        <w:t xml:space="preserve"> We thank Mike </w:t>
      </w:r>
      <w:proofErr w:type="spellStart"/>
      <w:r w:rsidRPr="000C1BF8">
        <w:t>Sauria</w:t>
      </w:r>
      <w:proofErr w:type="spellEnd"/>
      <w:r w:rsidRPr="000C1BF8">
        <w:t xml:space="preserve"> and Boris </w:t>
      </w:r>
      <w:proofErr w:type="spellStart"/>
      <w:r w:rsidRPr="000C1BF8">
        <w:t>Brenerman</w:t>
      </w:r>
      <w:proofErr w:type="spellEnd"/>
      <w:r w:rsidRPr="000C1BF8">
        <w:t xml:space="preserve"> for data analysis suggestions, Diego Gelsinger and Alexandra </w:t>
      </w:r>
      <w:proofErr w:type="spellStart"/>
      <w:r w:rsidRPr="000C1BF8">
        <w:t>Galetovic</w:t>
      </w:r>
      <w:proofErr w:type="spellEnd"/>
      <w:r w:rsidRPr="000C1BF8">
        <w:t xml:space="preserve"> for help with fieldwork, and Sarah </w:t>
      </w:r>
      <w:proofErr w:type="spellStart"/>
      <w:r w:rsidRPr="000C1BF8">
        <w:t>Preheim</w:t>
      </w:r>
      <w:proofErr w:type="spellEnd"/>
      <w:r w:rsidRPr="000C1BF8">
        <w:t xml:space="preserve">, Michael Schatz and Vadim </w:t>
      </w:r>
      <w:proofErr w:type="spellStart"/>
      <w:r w:rsidRPr="000C1BF8">
        <w:t>Uritsky</w:t>
      </w:r>
      <w:proofErr w:type="spellEnd"/>
      <w:r w:rsidRPr="000C1BF8">
        <w:t xml:space="preserve"> for help in manuscript editing.</w:t>
      </w:r>
    </w:p>
    <w:p w14:paraId="73D5AC6F" w14:textId="77777777" w:rsidR="00964E17" w:rsidRPr="000C1BF8" w:rsidRDefault="00964E17" w:rsidP="00964E17">
      <w:pPr>
        <w:pStyle w:val="Acknowledgement"/>
        <w:spacing w:before="0"/>
        <w:ind w:right="-633" w:firstLine="0"/>
        <w:rPr>
          <w:b/>
        </w:rPr>
      </w:pPr>
    </w:p>
    <w:p w14:paraId="6745043A" w14:textId="77777777" w:rsidR="00964E17" w:rsidRPr="000C1BF8" w:rsidRDefault="00964E17" w:rsidP="00964E17">
      <w:pPr>
        <w:ind w:left="720" w:right="-633"/>
        <w:rPr>
          <w:color w:val="131413"/>
          <w:sz w:val="24"/>
          <w:szCs w:val="24"/>
        </w:rPr>
      </w:pPr>
      <w:r w:rsidRPr="000C1BF8">
        <w:rPr>
          <w:b/>
          <w:sz w:val="24"/>
          <w:szCs w:val="24"/>
        </w:rPr>
        <w:t>Funding:</w:t>
      </w:r>
      <w:r w:rsidRPr="000C1BF8">
        <w:rPr>
          <w:sz w:val="24"/>
          <w:szCs w:val="24"/>
        </w:rPr>
        <w:t xml:space="preserve"> grants </w:t>
      </w:r>
      <w:r w:rsidRPr="000C1BF8">
        <w:rPr>
          <w:color w:val="131413"/>
          <w:sz w:val="24"/>
          <w:szCs w:val="24"/>
        </w:rPr>
        <w:t>NNX15AP18G and NNX15AK57G from NASA, DEB1556574 from the NSF, FB-0001 from CONICYT, 5305 from Universidad de Antofagasta, Chile, and HG006620 from NIH/NHGRI.</w:t>
      </w:r>
    </w:p>
    <w:p w14:paraId="5DC0001B" w14:textId="77777777" w:rsidR="00964E17" w:rsidRPr="000C1BF8" w:rsidRDefault="00964E17" w:rsidP="00964E17">
      <w:pPr>
        <w:pStyle w:val="Acknowledgement"/>
        <w:spacing w:before="0"/>
        <w:ind w:right="-633" w:firstLine="0"/>
        <w:rPr>
          <w:b/>
        </w:rPr>
      </w:pPr>
    </w:p>
    <w:p w14:paraId="29D10040" w14:textId="77777777" w:rsidR="00964E17" w:rsidRPr="000C1BF8" w:rsidRDefault="00964E17" w:rsidP="00964E17">
      <w:pPr>
        <w:ind w:left="720" w:right="-633"/>
        <w:rPr>
          <w:sz w:val="24"/>
          <w:szCs w:val="24"/>
        </w:rPr>
      </w:pPr>
      <w:r w:rsidRPr="000C1BF8">
        <w:rPr>
          <w:b/>
          <w:sz w:val="24"/>
          <w:szCs w:val="24"/>
        </w:rPr>
        <w:t>Author contributions:</w:t>
      </w:r>
      <w:r w:rsidRPr="000C1BF8">
        <w:t xml:space="preserve"> </w:t>
      </w:r>
      <w:r w:rsidRPr="000C1BF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0C1BF8" w:rsidRDefault="00964E17" w:rsidP="00964E17">
      <w:pPr>
        <w:pStyle w:val="Acknowledgement"/>
        <w:spacing w:before="0"/>
        <w:ind w:right="-633" w:firstLine="0"/>
        <w:rPr>
          <w:b/>
        </w:rPr>
      </w:pPr>
    </w:p>
    <w:p w14:paraId="64E34165" w14:textId="77777777" w:rsidR="00964E17" w:rsidRPr="000C1BF8" w:rsidRDefault="00964E17" w:rsidP="00964E17">
      <w:pPr>
        <w:pStyle w:val="Acknowledgement"/>
        <w:spacing w:before="0"/>
        <w:ind w:right="-633" w:firstLine="0"/>
      </w:pPr>
      <w:r w:rsidRPr="000C1BF8">
        <w:rPr>
          <w:b/>
        </w:rPr>
        <w:t>Competing interests:</w:t>
      </w:r>
      <w:r w:rsidRPr="000C1BF8">
        <w:t xml:space="preserve"> The authors declare no competing interests.</w:t>
      </w:r>
    </w:p>
    <w:p w14:paraId="7D509FD2" w14:textId="77777777" w:rsidR="00964E17" w:rsidRPr="000C1BF8" w:rsidRDefault="00964E17" w:rsidP="00964E17">
      <w:pPr>
        <w:pStyle w:val="Acknowledgement"/>
        <w:spacing w:before="0"/>
        <w:ind w:right="-633" w:firstLine="0"/>
        <w:rPr>
          <w:b/>
        </w:rPr>
      </w:pPr>
    </w:p>
    <w:p w14:paraId="19103D38" w14:textId="77777777" w:rsidR="00964E17" w:rsidRPr="000C1BF8" w:rsidRDefault="00964E17" w:rsidP="00964E17">
      <w:pPr>
        <w:pStyle w:val="Acknowledgement"/>
        <w:spacing w:before="0"/>
        <w:ind w:right="-633" w:firstLine="0"/>
      </w:pPr>
      <w:r w:rsidRPr="000C1BF8">
        <w:rPr>
          <w:b/>
        </w:rPr>
        <w:t>Data and materials availability:</w:t>
      </w:r>
      <w:r w:rsidRPr="000C1BF8">
        <w:t xml:space="preserve"> Raw sequencing data is available from </w:t>
      </w:r>
      <w:r w:rsidRPr="000C1BF8">
        <w:rPr>
          <w:color w:val="131413"/>
        </w:rPr>
        <w:t xml:space="preserve">the National Centre for Biotechnology Information under project ID </w:t>
      </w:r>
      <w:r w:rsidRPr="000C1BF8">
        <w:rPr>
          <w:bCs/>
        </w:rPr>
        <w:t xml:space="preserve">PRJNA484015. All analysis pipelines, processed data, analysis and visualization scripts, and reconstructed MAGs are available at </w:t>
      </w:r>
      <w:hyperlink r:id="rId14" w:history="1">
        <w:r w:rsidRPr="000C1BF8">
          <w:rPr>
            <w:rStyle w:val="Hyperlink"/>
            <w:bCs/>
          </w:rPr>
          <w:t>https://github.com/ursky/timeline_paper</w:t>
        </w:r>
      </w:hyperlink>
      <w:r w:rsidRPr="000C1BF8">
        <w:rPr>
          <w:bCs/>
        </w:rPr>
        <w:t xml:space="preserve">. The metagenome co-assembly and functional annotation are available from the JGI Genome Portal under IMG taxon OID </w:t>
      </w:r>
      <w:r w:rsidRPr="000C1BF8">
        <w:t xml:space="preserve">3300027982. </w:t>
      </w:r>
    </w:p>
    <w:p w14:paraId="1F093F9F" w14:textId="77777777" w:rsidR="00964E17" w:rsidRPr="000C1BF8" w:rsidRDefault="00964E17" w:rsidP="00964E17">
      <w:pPr>
        <w:pStyle w:val="Acknowledgement"/>
        <w:spacing w:before="0"/>
        <w:ind w:right="-633" w:firstLine="0"/>
      </w:pPr>
    </w:p>
    <w:p w14:paraId="5805C878" w14:textId="77777777" w:rsidR="00F04A66" w:rsidRPr="000C1BF8" w:rsidRDefault="00F04A66" w:rsidP="00F04A66">
      <w:pPr>
        <w:pStyle w:val="Acknowledgement"/>
        <w:spacing w:before="0"/>
        <w:ind w:left="1170" w:right="-633"/>
        <w:rPr>
          <w:b/>
        </w:rPr>
      </w:pPr>
      <w:r w:rsidRPr="000C1BF8">
        <w:rPr>
          <w:b/>
        </w:rPr>
        <w:t>Supplementary information is available at ISME’s website.</w:t>
      </w:r>
    </w:p>
    <w:p w14:paraId="16D3131E" w14:textId="77777777" w:rsidR="00F04A66" w:rsidRPr="000C1BF8" w:rsidRDefault="00F04A66" w:rsidP="00964E17">
      <w:pPr>
        <w:pStyle w:val="Acknowledgement"/>
        <w:spacing w:before="0"/>
        <w:ind w:right="-633" w:firstLine="0"/>
        <w:rPr>
          <w:b/>
        </w:rPr>
      </w:pPr>
    </w:p>
    <w:p w14:paraId="478AE4AF" w14:textId="77777777" w:rsidR="00D83BA1" w:rsidRPr="000C1BF8" w:rsidRDefault="00D83BA1">
      <w:pPr>
        <w:rPr>
          <w:rFonts w:eastAsia="Times New Roman"/>
          <w:b/>
          <w:sz w:val="24"/>
          <w:szCs w:val="24"/>
        </w:rPr>
      </w:pPr>
      <w:r w:rsidRPr="000C1BF8">
        <w:rPr>
          <w:b/>
        </w:rPr>
        <w:br w:type="page"/>
      </w:r>
    </w:p>
    <w:p w14:paraId="601CD1E0" w14:textId="740E466D" w:rsidR="00D83BA1" w:rsidRPr="000C1BF8" w:rsidRDefault="00D83BA1" w:rsidP="00D83BA1">
      <w:pPr>
        <w:pStyle w:val="Paragraph"/>
        <w:spacing w:before="0"/>
        <w:ind w:left="450" w:right="-633" w:firstLine="0"/>
        <w:rPr>
          <w:b/>
        </w:rPr>
      </w:pPr>
      <w:r w:rsidRPr="000C1BF8">
        <w:rPr>
          <w:b/>
        </w:rPr>
        <w:lastRenderedPageBreak/>
        <w:t>References</w:t>
      </w:r>
      <w:r w:rsidR="00755CA5" w:rsidRPr="000C1BF8">
        <w:rPr>
          <w:b/>
        </w:rPr>
        <w:t>:</w:t>
      </w:r>
    </w:p>
    <w:p w14:paraId="17E982BD" w14:textId="77777777" w:rsidR="004F13E8" w:rsidRPr="000C1BF8" w:rsidRDefault="004F13E8" w:rsidP="004F13E8">
      <w:pPr>
        <w:rPr>
          <w:ins w:id="504" w:author="Gherman Uritskiy" w:date="2019-04-10T12:41:00Z"/>
          <w:rFonts w:eastAsia="Times New Roman"/>
          <w:b/>
          <w:sz w:val="24"/>
          <w:szCs w:val="24"/>
        </w:rPr>
      </w:pPr>
    </w:p>
    <w:p w14:paraId="6C1CE02F" w14:textId="77777777" w:rsidR="00007911" w:rsidRPr="00007911" w:rsidRDefault="004F13E8">
      <w:pPr>
        <w:pStyle w:val="EndNoteBibliography"/>
        <w:spacing w:after="0"/>
        <w:rPr>
          <w:noProof/>
        </w:rPr>
        <w:pPrChange w:id="505" w:author="Gherman Uritskiy" w:date="2019-04-10T12:41:00Z">
          <w:pPr>
            <w:pStyle w:val="EndNoteBibliography"/>
            <w:spacing w:after="0"/>
            <w:ind w:firstLine="360"/>
          </w:pPr>
        </w:pPrChange>
      </w:pPr>
      <w:r w:rsidRPr="000C1BF8">
        <w:rPr>
          <w:b/>
          <w:rPrChange w:id="506" w:author="Gherman Uritskiy" w:date="2019-04-10T12:41:00Z">
            <w:rPr>
              <w:rFonts w:eastAsia="Times New Roman"/>
              <w:szCs w:val="24"/>
            </w:rPr>
          </w:rPrChange>
        </w:rPr>
        <w:fldChar w:fldCharType="begin"/>
      </w:r>
      <w:r w:rsidRPr="000C1BF8">
        <w:rPr>
          <w:rFonts w:eastAsia="Times New Roman"/>
          <w:b/>
          <w:szCs w:val="24"/>
        </w:rPr>
        <w:instrText xml:space="preserve"> ADDIN EN.REFLIST </w:instrText>
      </w:r>
      <w:r w:rsidRPr="000C1BF8">
        <w:rPr>
          <w:b/>
          <w:rPrChange w:id="507" w:author="Gherman Uritskiy" w:date="2019-04-10T12:41:00Z">
            <w:rPr>
              <w:rFonts w:eastAsia="Times New Roman"/>
              <w:szCs w:val="24"/>
            </w:rPr>
          </w:rPrChange>
        </w:rPr>
        <w:fldChar w:fldCharType="separate"/>
      </w:r>
      <w:r w:rsidR="00007911" w:rsidRPr="00007911">
        <w:rPr>
          <w:noProof/>
        </w:rPr>
        <w:t>1.</w:t>
      </w:r>
      <w:r w:rsidR="00007911" w:rsidRPr="00007911">
        <w:rPr>
          <w:noProof/>
        </w:rPr>
        <w:tab/>
        <w:t>Shade A, Peter H, Allison SD, Baho DL, Berga M, Burgmann H, et al. Fundamentals of microbial community resistance and resilience. Front Microbiol. 2012;3:417.</w:t>
      </w:r>
    </w:p>
    <w:p w14:paraId="2CE648C2" w14:textId="77777777" w:rsidR="00007911" w:rsidRPr="00007911" w:rsidRDefault="00007911">
      <w:pPr>
        <w:pStyle w:val="EndNoteBibliography"/>
        <w:spacing w:after="0"/>
        <w:rPr>
          <w:noProof/>
        </w:rPr>
        <w:pPrChange w:id="508" w:author="Gherman Uritskiy" w:date="2019-04-10T12:41:00Z">
          <w:pPr>
            <w:pStyle w:val="EndNoteBibliography"/>
            <w:spacing w:after="0"/>
            <w:ind w:firstLine="360"/>
          </w:pPr>
        </w:pPrChange>
      </w:pPr>
      <w:r w:rsidRPr="00007911">
        <w:rPr>
          <w:noProof/>
        </w:rPr>
        <w:t>2.</w:t>
      </w:r>
      <w:r w:rsidRPr="00007911">
        <w:rPr>
          <w:noProof/>
        </w:rPr>
        <w:tab/>
        <w:t>Raymond F, Deraspe M, Boissinot M, Bergeron MG, Corbeil J. Partial recovery of microbiomes after antibiotic treatment. Gut Microbes. 2016;7(5):428-34.</w:t>
      </w:r>
    </w:p>
    <w:p w14:paraId="2C1912B5" w14:textId="77777777" w:rsidR="00007911" w:rsidRPr="00007911" w:rsidRDefault="00007911">
      <w:pPr>
        <w:pStyle w:val="EndNoteBibliography"/>
        <w:spacing w:after="0"/>
        <w:rPr>
          <w:noProof/>
        </w:rPr>
        <w:pPrChange w:id="509" w:author="Gherman Uritskiy" w:date="2019-04-10T12:41:00Z">
          <w:pPr>
            <w:pStyle w:val="EndNoteBibliography"/>
            <w:spacing w:after="0"/>
            <w:ind w:firstLine="360"/>
          </w:pPr>
        </w:pPrChange>
      </w:pPr>
      <w:r w:rsidRPr="00007911">
        <w:rPr>
          <w:noProof/>
        </w:rPr>
        <w:t>3.</w:t>
      </w:r>
      <w:r w:rsidRPr="00007911">
        <w:rPr>
          <w:noProof/>
        </w:rPr>
        <w:tab/>
        <w:t>David LA, Maurice CF, Carmody RN, Gootenberg DB, Button JE, Wolfe BE, et al. Diet rapidly and reproducibly alters the human gut microbiome. Nature. 2014;505(7484):559-63.</w:t>
      </w:r>
    </w:p>
    <w:p w14:paraId="73ECE8C3" w14:textId="77777777" w:rsidR="00007911" w:rsidRPr="00007911" w:rsidRDefault="00007911">
      <w:pPr>
        <w:pStyle w:val="EndNoteBibliography"/>
        <w:spacing w:after="0"/>
        <w:rPr>
          <w:noProof/>
        </w:rPr>
        <w:pPrChange w:id="510" w:author="Gherman Uritskiy" w:date="2019-04-10T12:41:00Z">
          <w:pPr>
            <w:pStyle w:val="EndNoteBibliography"/>
            <w:spacing w:after="0"/>
            <w:ind w:firstLine="360"/>
          </w:pPr>
        </w:pPrChange>
      </w:pPr>
      <w:r w:rsidRPr="00007911">
        <w:rPr>
          <w:noProof/>
        </w:rPr>
        <w:t>4.</w:t>
      </w:r>
      <w:r w:rsidRPr="00007911">
        <w:rPr>
          <w:noProof/>
        </w:rPr>
        <w:tab/>
        <w:t>Scheffer M, Carpenter S, Foley JA, Folke C, Walker B. Catastrophic shifts in ecosystems. Nature. 2001;413(6856):591-6.</w:t>
      </w:r>
    </w:p>
    <w:p w14:paraId="178A620A" w14:textId="77777777" w:rsidR="00007911" w:rsidRPr="00007911" w:rsidRDefault="00007911">
      <w:pPr>
        <w:pStyle w:val="EndNoteBibliography"/>
        <w:spacing w:after="0"/>
        <w:rPr>
          <w:noProof/>
        </w:rPr>
        <w:pPrChange w:id="511" w:author="Gherman Uritskiy" w:date="2019-04-10T12:41:00Z">
          <w:pPr>
            <w:pStyle w:val="EndNoteBibliography"/>
            <w:spacing w:after="0"/>
            <w:ind w:firstLine="360"/>
          </w:pPr>
        </w:pPrChange>
      </w:pPr>
      <w:r w:rsidRPr="00007911">
        <w:rPr>
          <w:noProof/>
        </w:rPr>
        <w:t>5.</w:t>
      </w:r>
      <w:r w:rsidRPr="00007911">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007911" w:rsidRDefault="00007911">
      <w:pPr>
        <w:pStyle w:val="EndNoteBibliography"/>
        <w:spacing w:after="0"/>
        <w:rPr>
          <w:noProof/>
        </w:rPr>
        <w:pPrChange w:id="512" w:author="Gherman Uritskiy" w:date="2019-04-10T12:41:00Z">
          <w:pPr>
            <w:pStyle w:val="EndNoteBibliography"/>
            <w:spacing w:after="0"/>
            <w:ind w:firstLine="360"/>
          </w:pPr>
        </w:pPrChange>
      </w:pPr>
      <w:r w:rsidRPr="00007911">
        <w:rPr>
          <w:noProof/>
        </w:rPr>
        <w:t>6.</w:t>
      </w:r>
      <w:r w:rsidRPr="00007911">
        <w:rPr>
          <w:noProof/>
        </w:rPr>
        <w:tab/>
        <w:t>Lozupone CA, Stombaugh JI, Gordon JI, Jansson JK, Knight R. Diversity, stability and resilience of the human gut microbiota. Nature. 2012;489(7415):220-30.</w:t>
      </w:r>
    </w:p>
    <w:p w14:paraId="10F5DAED" w14:textId="77777777" w:rsidR="00007911" w:rsidRPr="00007911" w:rsidRDefault="00007911">
      <w:pPr>
        <w:pStyle w:val="EndNoteBibliography"/>
        <w:spacing w:after="0"/>
        <w:rPr>
          <w:noProof/>
        </w:rPr>
        <w:pPrChange w:id="513" w:author="Gherman Uritskiy" w:date="2019-04-10T12:41:00Z">
          <w:pPr>
            <w:pStyle w:val="EndNoteBibliography"/>
            <w:spacing w:after="0"/>
            <w:ind w:firstLine="360"/>
          </w:pPr>
        </w:pPrChange>
      </w:pPr>
      <w:r w:rsidRPr="00007911">
        <w:rPr>
          <w:noProof/>
        </w:rPr>
        <w:t>7.</w:t>
      </w:r>
      <w:r w:rsidRPr="00007911">
        <w:rPr>
          <w:noProof/>
        </w:rPr>
        <w:tab/>
        <w:t>Goldford JE, Lu N, Bajic D, Estrela S, Tikhonov M, Sanchez-Gorostiaga A, et al. Emergent Simplicity in Microbial Community Assembly. bioRxiv. 2017.</w:t>
      </w:r>
    </w:p>
    <w:p w14:paraId="613F5FC9" w14:textId="0FBF3309" w:rsidR="00007911" w:rsidRPr="00007911" w:rsidRDefault="00007911">
      <w:pPr>
        <w:pStyle w:val="EndNoteBibliography"/>
        <w:spacing w:after="0"/>
        <w:rPr>
          <w:noProof/>
        </w:rPr>
        <w:pPrChange w:id="514" w:author="Gherman Uritskiy" w:date="2019-04-10T12:41:00Z">
          <w:pPr>
            <w:pStyle w:val="EndNoteBibliography"/>
            <w:spacing w:after="0"/>
            <w:ind w:firstLine="360"/>
          </w:pPr>
        </w:pPrChange>
      </w:pPr>
      <w:r w:rsidRPr="00007911">
        <w:rPr>
          <w:noProof/>
        </w:rPr>
        <w:t>8.</w:t>
      </w:r>
      <w:r w:rsidRPr="00007911">
        <w:rPr>
          <w:noProof/>
        </w:rPr>
        <w:tab/>
      </w:r>
      <w:del w:id="515" w:author="Gherman Uritskiy" w:date="2019-04-10T12:41:00Z">
        <w:r w:rsidR="00F04A66" w:rsidRPr="00F04A66">
          <w:rPr>
            <w:noProof/>
          </w:rPr>
          <w:delText>Eng A, Borenstein E. Taxa-function robustness in microbial communities. Microbiome. 2018;6(1):45</w:delText>
        </w:r>
      </w:del>
      <w:ins w:id="516" w:author="Gherman Uritskiy" w:date="2019-04-10T12:41:00Z">
        <w:r w:rsidRPr="00007911">
          <w:rPr>
            <w:noProof/>
          </w:rPr>
          <w:t>Palleja A, Mikkelsen KH, Forslund SK, Kashani A, Allin KH, Nielsen T, et al. Recovery of gut microbiota of healthy adults following antibiotic exposure. Nat Microbiol. 2018;3(11):1255-65</w:t>
        </w:r>
      </w:ins>
      <w:r w:rsidRPr="00007911">
        <w:rPr>
          <w:noProof/>
        </w:rPr>
        <w:t>.</w:t>
      </w:r>
    </w:p>
    <w:p w14:paraId="1D4E90FE" w14:textId="351595FE" w:rsidR="00007911" w:rsidRPr="00007911" w:rsidRDefault="00F04A66" w:rsidP="00007911">
      <w:pPr>
        <w:pStyle w:val="EndNoteBibliography"/>
        <w:spacing w:after="0"/>
        <w:rPr>
          <w:ins w:id="517" w:author="Gherman Uritskiy" w:date="2019-04-10T12:41:00Z"/>
          <w:noProof/>
        </w:rPr>
      </w:pPr>
      <w:del w:id="518" w:author="Gherman Uritskiy" w:date="2019-04-10T12:41:00Z">
        <w:r w:rsidRPr="00F04A66">
          <w:rPr>
            <w:noProof/>
          </w:rPr>
          <w:delText>9</w:delText>
        </w:r>
      </w:del>
      <w:ins w:id="519" w:author="Gherman Uritskiy" w:date="2019-04-10T12:41:00Z">
        <w:r w:rsidR="00007911" w:rsidRPr="00007911">
          <w:rPr>
            <w:noProof/>
          </w:rPr>
          <w:t>9.</w:t>
        </w:r>
        <w:r w:rsidR="00007911" w:rsidRPr="00007911">
          <w:rPr>
            <w:noProof/>
          </w:rPr>
          <w:tab/>
          <w:t>Thiemann S, Smit N, Strowig T. Antibiotics and the Intestinal Microbiome : Individual Responses, Resilience of the Ecosystem, and the Susceptibility to Infections. Curr Top Microbiol Immunol. 2016;398:123-46.</w:t>
        </w:r>
      </w:ins>
    </w:p>
    <w:p w14:paraId="549AF98F" w14:textId="77777777" w:rsidR="00007911" w:rsidRPr="002D5A96" w:rsidRDefault="00007911">
      <w:pPr>
        <w:pStyle w:val="EndNoteBibliography"/>
        <w:spacing w:after="0"/>
        <w:rPr>
          <w:noProof/>
          <w:highlight w:val="green"/>
          <w:rPrChange w:id="520" w:author="Jocelyne DiRuggiero" w:date="2019-04-11T18:13:00Z">
            <w:rPr>
              <w:noProof/>
            </w:rPr>
          </w:rPrChange>
        </w:rPr>
        <w:pPrChange w:id="521" w:author="Gherman Uritskiy" w:date="2019-04-10T12:41:00Z">
          <w:pPr>
            <w:pStyle w:val="EndNoteBibliography"/>
            <w:spacing w:after="0"/>
            <w:ind w:firstLine="360"/>
          </w:pPr>
        </w:pPrChange>
      </w:pPr>
      <w:ins w:id="522" w:author="Gherman Uritskiy" w:date="2019-04-10T12:41:00Z">
        <w:r w:rsidRPr="002D5A96">
          <w:rPr>
            <w:noProof/>
            <w:highlight w:val="green"/>
            <w:rPrChange w:id="523" w:author="Jocelyne DiRuggiero" w:date="2019-04-11T18:13:00Z">
              <w:rPr>
                <w:noProof/>
              </w:rPr>
            </w:rPrChange>
          </w:rPr>
          <w:t>10</w:t>
        </w:r>
      </w:ins>
      <w:moveFromRangeStart w:id="524" w:author="Gherman Uritskiy" w:date="2019-04-10T12:41:00Z" w:name="move5792520"/>
      <w:moveFrom w:id="525" w:author="Gherman Uritskiy" w:date="2019-04-10T12:41:00Z">
        <w:r w:rsidRPr="002D5A96">
          <w:rPr>
            <w:noProof/>
            <w:highlight w:val="green"/>
            <w:rPrChange w:id="526" w:author="Jocelyne DiRuggiero" w:date="2019-04-11T18:13:00Z">
              <w:rPr>
                <w:noProof/>
              </w:rPr>
            </w:rPrChange>
          </w:rPr>
          <w:t>.</w:t>
        </w:r>
        <w:r w:rsidRPr="002D5A96">
          <w:rPr>
            <w:noProof/>
            <w:highlight w:val="green"/>
            <w:rPrChange w:id="527" w:author="Jocelyne DiRuggiero" w:date="2019-04-11T18:13:00Z">
              <w:rPr>
                <w:noProof/>
              </w:rPr>
            </w:rPrChange>
          </w:rPr>
          <w:tab/>
          <w:t xml:space="preserve">Louca S, Jacques SMS, Pires APF, Leal JS, Srivastava DS, Parfrey LW, et al. </w:t>
        </w:r>
        <w:moveFromRangeStart w:id="528" w:author="Gherman Uritskiy" w:date="2019-04-10T12:41:00Z" w:name="move5792521"/>
        <w:moveFromRangeEnd w:id="524"/>
        <w:r w:rsidRPr="002D5A96">
          <w:rPr>
            <w:noProof/>
            <w:highlight w:val="green"/>
            <w:rPrChange w:id="529" w:author="Jocelyne DiRuggiero" w:date="2019-04-11T18:13:00Z">
              <w:rPr>
                <w:noProof/>
              </w:rPr>
            </w:rPrChange>
          </w:rPr>
          <w:t>High taxonomic variability despite stable functional structure across microbial communities. Nat Ecol Evol. 2016;1(1):15.</w:t>
        </w:r>
      </w:moveFrom>
    </w:p>
    <w:moveFromRangeEnd w:id="528"/>
    <w:p w14:paraId="41A3D806" w14:textId="77777777" w:rsidR="00007911" w:rsidRPr="002D5A96" w:rsidDel="002D5A96" w:rsidRDefault="00F04A66">
      <w:pPr>
        <w:pStyle w:val="EndNoteBibliography"/>
        <w:spacing w:after="0"/>
        <w:rPr>
          <w:del w:id="530" w:author="Jocelyne DiRuggiero" w:date="2019-04-11T18:13:00Z"/>
          <w:noProof/>
          <w:highlight w:val="green"/>
          <w:rPrChange w:id="531" w:author="Jocelyne DiRuggiero" w:date="2019-04-11T18:13:00Z">
            <w:rPr>
              <w:del w:id="532" w:author="Jocelyne DiRuggiero" w:date="2019-04-11T18:13:00Z"/>
              <w:noProof/>
            </w:rPr>
          </w:rPrChange>
        </w:rPr>
        <w:pPrChange w:id="533" w:author="Gherman Uritskiy" w:date="2019-04-10T12:41:00Z">
          <w:pPr>
            <w:pStyle w:val="EndNoteBibliography"/>
            <w:spacing w:after="0"/>
            <w:ind w:firstLine="360"/>
          </w:pPr>
        </w:pPrChange>
      </w:pPr>
      <w:del w:id="534" w:author="Gherman Uritskiy" w:date="2019-04-10T12:41:00Z">
        <w:r w:rsidRPr="002D5A96">
          <w:rPr>
            <w:noProof/>
            <w:highlight w:val="green"/>
            <w:rPrChange w:id="535" w:author="Jocelyne DiRuggiero" w:date="2019-04-11T18:13:00Z">
              <w:rPr>
                <w:noProof/>
              </w:rPr>
            </w:rPrChange>
          </w:rPr>
          <w:delText>10</w:delText>
        </w:r>
      </w:del>
      <w:moveFromRangeStart w:id="536" w:author="Gherman Uritskiy" w:date="2019-04-10T12:41:00Z" w:name="move5792522"/>
      <w:moveFrom w:id="537" w:author="Gherman Uritskiy" w:date="2019-04-10T12:41:00Z">
        <w:r w:rsidR="00007911" w:rsidRPr="002D5A96">
          <w:rPr>
            <w:noProof/>
            <w:highlight w:val="green"/>
            <w:rPrChange w:id="538" w:author="Jocelyne DiRuggiero" w:date="2019-04-11T18:13:00Z">
              <w:rPr>
                <w:noProof/>
              </w:rPr>
            </w:rPrChange>
          </w:rPr>
          <w:t>.</w:t>
        </w:r>
        <w:r w:rsidR="00007911" w:rsidRPr="002D5A96">
          <w:rPr>
            <w:noProof/>
            <w:highlight w:val="green"/>
            <w:rPrChange w:id="539" w:author="Jocelyne DiRuggiero" w:date="2019-04-11T18:13:00Z">
              <w:rPr>
                <w:noProof/>
              </w:rPr>
            </w:rPrChange>
          </w:rPr>
          <w:tab/>
          <w:t xml:space="preserve">Nie Y, Zhao JY, Tang YQ, Guo P, Yang Y, Wu XL, et al. </w:t>
        </w:r>
        <w:moveFromRangeStart w:id="540" w:author="Gherman Uritskiy" w:date="2019-04-10T12:41:00Z" w:name="move5792523"/>
        <w:moveFromRangeEnd w:id="536"/>
        <w:r w:rsidR="00007911" w:rsidRPr="002D5A96">
          <w:rPr>
            <w:noProof/>
            <w:highlight w:val="green"/>
            <w:rPrChange w:id="541" w:author="Jocelyne DiRuggiero" w:date="2019-04-11T18:13:00Z">
              <w:rPr>
                <w:noProof/>
              </w:rPr>
            </w:rPrChange>
          </w:rPr>
          <w:t>Species Divergence vs. Functional Convergence Characterizes Crude Oil Microbial Community Assembly. Front Microbiol. 2016;7:125</w:t>
        </w:r>
        <w:del w:id="542" w:author="Jocelyne DiRuggiero" w:date="2019-04-11T18:13:00Z">
          <w:r w:rsidR="00007911" w:rsidRPr="002D5A96" w:rsidDel="002D5A96">
            <w:rPr>
              <w:noProof/>
              <w:highlight w:val="green"/>
              <w:rPrChange w:id="543" w:author="Jocelyne DiRuggiero" w:date="2019-04-11T18:13:00Z">
                <w:rPr>
                  <w:noProof/>
                </w:rPr>
              </w:rPrChange>
            </w:rPr>
            <w:delText>4.</w:delText>
          </w:r>
        </w:del>
      </w:moveFrom>
    </w:p>
    <w:moveFromRangeEnd w:id="540"/>
    <w:p w14:paraId="7D2EA902" w14:textId="45A32A88" w:rsidR="00007911" w:rsidRPr="00007911" w:rsidRDefault="00F04A66">
      <w:pPr>
        <w:pStyle w:val="EndNoteBibliography"/>
        <w:spacing w:after="0"/>
        <w:rPr>
          <w:noProof/>
        </w:rPr>
        <w:pPrChange w:id="544" w:author="Gherman Uritskiy" w:date="2019-04-10T12:41:00Z">
          <w:pPr>
            <w:pStyle w:val="EndNoteBibliography"/>
            <w:spacing w:after="0"/>
            <w:ind w:firstLine="360"/>
          </w:pPr>
        </w:pPrChange>
      </w:pPr>
      <w:del w:id="545" w:author="Gherman Uritskiy" w:date="2019-04-10T12:41:00Z">
        <w:r w:rsidRPr="002D5A96">
          <w:rPr>
            <w:noProof/>
            <w:highlight w:val="green"/>
            <w:rPrChange w:id="546" w:author="Jocelyne DiRuggiero" w:date="2019-04-11T18:13:00Z">
              <w:rPr>
                <w:noProof/>
              </w:rPr>
            </w:rPrChange>
          </w:rPr>
          <w:delText>11</w:delText>
        </w:r>
      </w:del>
      <w:del w:id="547" w:author="Jocelyne DiRuggiero" w:date="2019-04-11T18:13:00Z">
        <w:r w:rsidR="00007911" w:rsidRPr="002D5A96" w:rsidDel="002D5A96">
          <w:rPr>
            <w:noProof/>
            <w:highlight w:val="green"/>
            <w:rPrChange w:id="548" w:author="Jocelyne DiRuggiero" w:date="2019-04-11T18:13:00Z">
              <w:rPr>
                <w:noProof/>
              </w:rPr>
            </w:rPrChange>
          </w:rPr>
          <w:delText>.</w:delText>
        </w:r>
        <w:r w:rsidR="00007911" w:rsidRPr="002D5A96" w:rsidDel="002D5A96">
          <w:rPr>
            <w:noProof/>
            <w:highlight w:val="green"/>
            <w:rPrChange w:id="549" w:author="Jocelyne DiRuggiero" w:date="2019-04-11T18:13:00Z">
              <w:rPr>
                <w:noProof/>
              </w:rPr>
            </w:rPrChange>
          </w:rPr>
          <w:tab/>
        </w:r>
      </w:del>
      <w:r w:rsidR="00007911" w:rsidRPr="002D5A96">
        <w:rPr>
          <w:noProof/>
          <w:highlight w:val="green"/>
          <w:rPrChange w:id="550" w:author="Jocelyne DiRuggiero" w:date="2019-04-11T18:13:00Z">
            <w:rPr>
              <w:noProof/>
            </w:rPr>
          </w:rPrChange>
        </w:rPr>
        <w:t>Jernberg C</w:t>
      </w:r>
      <w:r w:rsidR="00007911" w:rsidRPr="00007911">
        <w:rPr>
          <w:noProof/>
        </w:rPr>
        <w:t>, Lofmark S, Edlund C, Jansson JK. Long-term impacts of antibiotic exposure on the human intestinal microbiota. Microbiology. 2010;156(Pt 11):3216-23.</w:t>
      </w:r>
    </w:p>
    <w:p w14:paraId="7E84E195" w14:textId="1FA380C5" w:rsidR="00007911" w:rsidRPr="00007911" w:rsidRDefault="00F04A66">
      <w:pPr>
        <w:pStyle w:val="EndNoteBibliography"/>
        <w:spacing w:after="0"/>
        <w:rPr>
          <w:noProof/>
        </w:rPr>
        <w:pPrChange w:id="551" w:author="Gherman Uritskiy" w:date="2019-04-10T12:41:00Z">
          <w:pPr>
            <w:pStyle w:val="EndNoteBibliography"/>
            <w:spacing w:after="0"/>
            <w:ind w:firstLine="360"/>
          </w:pPr>
        </w:pPrChange>
      </w:pPr>
      <w:del w:id="552" w:author="Gherman Uritskiy" w:date="2019-04-10T12:41:00Z">
        <w:r w:rsidRPr="00F04A66">
          <w:rPr>
            <w:noProof/>
          </w:rPr>
          <w:delText>12</w:delText>
        </w:r>
      </w:del>
      <w:ins w:id="553" w:author="Gherman Uritskiy" w:date="2019-04-10T12:41:00Z">
        <w:r w:rsidR="00007911" w:rsidRPr="00007911">
          <w:rPr>
            <w:noProof/>
          </w:rPr>
          <w:t>11</w:t>
        </w:r>
      </w:ins>
      <w:r w:rsidR="00007911" w:rsidRPr="00007911">
        <w:rPr>
          <w:noProof/>
        </w:rPr>
        <w:t>.</w:t>
      </w:r>
      <w:r w:rsidR="00007911" w:rsidRPr="00007911">
        <w:rPr>
          <w:noProof/>
        </w:rPr>
        <w:tab/>
        <w:t>Allison SD, Martiny JB. Colloquium paper: resistance, resilience, and redundancy in microbial communities. Proc Natl Acad Sci U S A. 2008;105 Suppl 1:11512-9.</w:t>
      </w:r>
    </w:p>
    <w:p w14:paraId="0B67B093" w14:textId="5E8FC57B" w:rsidR="00007911" w:rsidRPr="00007911" w:rsidRDefault="00F04A66">
      <w:pPr>
        <w:pStyle w:val="EndNoteBibliography"/>
        <w:spacing w:after="0"/>
        <w:rPr>
          <w:noProof/>
        </w:rPr>
        <w:pPrChange w:id="554" w:author="Gherman Uritskiy" w:date="2019-04-10T12:41:00Z">
          <w:pPr>
            <w:pStyle w:val="EndNoteBibliography"/>
            <w:spacing w:after="0"/>
            <w:ind w:firstLine="360"/>
          </w:pPr>
        </w:pPrChange>
      </w:pPr>
      <w:del w:id="555" w:author="Gherman Uritskiy" w:date="2019-04-10T12:41:00Z">
        <w:r w:rsidRPr="00F04A66">
          <w:rPr>
            <w:noProof/>
          </w:rPr>
          <w:delText>13</w:delText>
        </w:r>
      </w:del>
      <w:ins w:id="556" w:author="Gherman Uritskiy" w:date="2019-04-10T12:41:00Z">
        <w:r w:rsidR="00007911" w:rsidRPr="00007911">
          <w:rPr>
            <w:noProof/>
          </w:rPr>
          <w:t>12</w:t>
        </w:r>
      </w:ins>
      <w:r w:rsidR="00007911" w:rsidRPr="00007911">
        <w:rPr>
          <w:noProof/>
        </w:rPr>
        <w:t>.</w:t>
      </w:r>
      <w:r w:rsidR="00007911" w:rsidRPr="00007911">
        <w:rPr>
          <w:noProof/>
        </w:rPr>
        <w:tab/>
        <w:t>Armstrong A, Valverde A, Ramond JB, Makhalanyane TP, Jansson JK, Hopkins DW, et al. Temporal dynamics of hot desert microbial communities reveal structural and functional responses to water input. Sci Rep. 2016;6:34434.</w:t>
      </w:r>
    </w:p>
    <w:p w14:paraId="1CE7D240" w14:textId="4C97D733" w:rsidR="00007911" w:rsidRPr="00007911" w:rsidRDefault="00F04A66">
      <w:pPr>
        <w:pStyle w:val="EndNoteBibliography"/>
        <w:spacing w:after="0"/>
        <w:rPr>
          <w:noProof/>
        </w:rPr>
        <w:pPrChange w:id="557" w:author="Gherman Uritskiy" w:date="2019-04-10T12:41:00Z">
          <w:pPr>
            <w:pStyle w:val="EndNoteBibliography"/>
            <w:spacing w:after="0"/>
            <w:ind w:firstLine="360"/>
          </w:pPr>
        </w:pPrChange>
      </w:pPr>
      <w:del w:id="558" w:author="Gherman Uritskiy" w:date="2019-04-10T12:41:00Z">
        <w:r w:rsidRPr="00F04A66">
          <w:rPr>
            <w:noProof/>
          </w:rPr>
          <w:delText>14</w:delText>
        </w:r>
      </w:del>
      <w:ins w:id="559" w:author="Gherman Uritskiy" w:date="2019-04-10T12:41:00Z">
        <w:r w:rsidR="00007911" w:rsidRPr="00007911">
          <w:rPr>
            <w:noProof/>
          </w:rPr>
          <w:t>13</w:t>
        </w:r>
      </w:ins>
      <w:r w:rsidR="00007911" w:rsidRPr="00007911">
        <w:rPr>
          <w:noProof/>
        </w:rPr>
        <w:t>.</w:t>
      </w:r>
      <w:r w:rsidR="00007911" w:rsidRPr="00007911">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78279F5C" w:rsidR="00007911" w:rsidRPr="00007911" w:rsidRDefault="00F04A66">
      <w:pPr>
        <w:pStyle w:val="EndNoteBibliography"/>
        <w:spacing w:after="0"/>
        <w:rPr>
          <w:noProof/>
        </w:rPr>
        <w:pPrChange w:id="560" w:author="Gherman Uritskiy" w:date="2019-04-10T12:41:00Z">
          <w:pPr>
            <w:pStyle w:val="EndNoteBibliography"/>
            <w:spacing w:after="0"/>
            <w:ind w:firstLine="360"/>
          </w:pPr>
        </w:pPrChange>
      </w:pPr>
      <w:del w:id="561" w:author="Gherman Uritskiy" w:date="2019-04-10T12:41:00Z">
        <w:r w:rsidRPr="00F04A66">
          <w:rPr>
            <w:noProof/>
          </w:rPr>
          <w:delText>15</w:delText>
        </w:r>
      </w:del>
      <w:ins w:id="562" w:author="Gherman Uritskiy" w:date="2019-04-10T12:41:00Z">
        <w:r w:rsidR="00007911" w:rsidRPr="00007911">
          <w:rPr>
            <w:noProof/>
          </w:rPr>
          <w:t>14</w:t>
        </w:r>
      </w:ins>
      <w:r w:rsidR="00007911" w:rsidRPr="00007911">
        <w:rPr>
          <w:noProof/>
        </w:rPr>
        <w:t>.</w:t>
      </w:r>
      <w:r w:rsidR="00007911" w:rsidRPr="00007911">
        <w:rPr>
          <w:noProof/>
        </w:rPr>
        <w:tab/>
        <w:t>Bozkurt D, Rondanelli R, Garreaud R, Arriagada A. Impact of Warmer Eastern Tropical Pacific SST on the March 2015 Atacama Floods. Monthly Weather Review. 2016;144(11):4441-60.</w:t>
      </w:r>
    </w:p>
    <w:p w14:paraId="24600AB1" w14:textId="2319727A" w:rsidR="00007911" w:rsidRPr="00007911" w:rsidRDefault="00F04A66">
      <w:pPr>
        <w:pStyle w:val="EndNoteBibliography"/>
        <w:spacing w:after="0"/>
        <w:rPr>
          <w:noProof/>
        </w:rPr>
        <w:pPrChange w:id="563" w:author="Gherman Uritskiy" w:date="2019-04-10T12:41:00Z">
          <w:pPr>
            <w:pStyle w:val="EndNoteBibliography"/>
            <w:spacing w:after="0"/>
            <w:ind w:firstLine="360"/>
          </w:pPr>
        </w:pPrChange>
      </w:pPr>
      <w:del w:id="564" w:author="Gherman Uritskiy" w:date="2019-04-10T12:41:00Z">
        <w:r w:rsidRPr="00F04A66">
          <w:rPr>
            <w:noProof/>
          </w:rPr>
          <w:delText>16</w:delText>
        </w:r>
      </w:del>
      <w:ins w:id="565" w:author="Gherman Uritskiy" w:date="2019-04-10T12:41:00Z">
        <w:r w:rsidR="00007911" w:rsidRPr="00007911">
          <w:rPr>
            <w:noProof/>
          </w:rPr>
          <w:t>15</w:t>
        </w:r>
      </w:ins>
      <w:r w:rsidR="00007911" w:rsidRPr="00007911">
        <w:rPr>
          <w:noProof/>
        </w:rPr>
        <w:t>.</w:t>
      </w:r>
      <w:r w:rsidR="00007911" w:rsidRPr="00007911">
        <w:rPr>
          <w:noProof/>
        </w:rPr>
        <w:tab/>
        <w:t>Wierzchos J, Casero MC, Artieda O, Ascaso C. Endolithic microbial habitats as refuges for life in polyextreme environment of the Atacama Desert. Current Opinion in Microbiology. 2018;43:124-31.</w:t>
      </w:r>
    </w:p>
    <w:p w14:paraId="69C1B7F0" w14:textId="22497515" w:rsidR="00007911" w:rsidRPr="00007911" w:rsidRDefault="00F04A66">
      <w:pPr>
        <w:pStyle w:val="EndNoteBibliography"/>
        <w:spacing w:after="0"/>
        <w:rPr>
          <w:noProof/>
        </w:rPr>
        <w:pPrChange w:id="566" w:author="Gherman Uritskiy" w:date="2019-04-10T12:41:00Z">
          <w:pPr>
            <w:pStyle w:val="EndNoteBibliography"/>
            <w:spacing w:after="0"/>
            <w:ind w:firstLine="360"/>
          </w:pPr>
        </w:pPrChange>
      </w:pPr>
      <w:del w:id="567" w:author="Gherman Uritskiy" w:date="2019-04-10T12:41:00Z">
        <w:r w:rsidRPr="00F04A66">
          <w:rPr>
            <w:noProof/>
          </w:rPr>
          <w:delText>17</w:delText>
        </w:r>
      </w:del>
      <w:ins w:id="568" w:author="Gherman Uritskiy" w:date="2019-04-10T12:41:00Z">
        <w:r w:rsidR="00007911" w:rsidRPr="00007911">
          <w:rPr>
            <w:noProof/>
          </w:rPr>
          <w:t>16</w:t>
        </w:r>
      </w:ins>
      <w:r w:rsidR="00007911" w:rsidRPr="00007911">
        <w:rPr>
          <w:noProof/>
        </w:rPr>
        <w:t>.</w:t>
      </w:r>
      <w:r w:rsidR="00007911" w:rsidRPr="00007911">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771D7A65" w:rsidR="00007911" w:rsidRPr="00007911" w:rsidRDefault="00F04A66">
      <w:pPr>
        <w:pStyle w:val="EndNoteBibliography"/>
        <w:spacing w:after="0"/>
        <w:rPr>
          <w:noProof/>
        </w:rPr>
        <w:pPrChange w:id="569" w:author="Gherman Uritskiy" w:date="2019-04-10T12:41:00Z">
          <w:pPr>
            <w:pStyle w:val="EndNoteBibliography"/>
            <w:spacing w:after="0"/>
            <w:ind w:firstLine="360"/>
          </w:pPr>
        </w:pPrChange>
      </w:pPr>
      <w:del w:id="570" w:author="Gherman Uritskiy" w:date="2019-04-10T12:41:00Z">
        <w:r w:rsidRPr="00F04A66">
          <w:rPr>
            <w:noProof/>
          </w:rPr>
          <w:delText>18</w:delText>
        </w:r>
      </w:del>
      <w:ins w:id="571" w:author="Gherman Uritskiy" w:date="2019-04-10T12:41:00Z">
        <w:r w:rsidR="00007911" w:rsidRPr="00007911">
          <w:rPr>
            <w:noProof/>
          </w:rPr>
          <w:t>17</w:t>
        </w:r>
      </w:ins>
      <w:r w:rsidR="00007911" w:rsidRPr="00007911">
        <w:rPr>
          <w:noProof/>
        </w:rPr>
        <w:t>.</w:t>
      </w:r>
      <w:r w:rsidR="00007911" w:rsidRPr="00007911">
        <w:rPr>
          <w:noProof/>
        </w:rPr>
        <w:tab/>
        <w:t>Crits-Christoph A, Gelsinger DR, Ma B, Wierzchos J, Ravel J, Davila A, et al. Functional interactions of archaea, bacteria and viruses in a hypersaline endolithic community. Environ Microbiol. 2016;18(6):2064-77.</w:t>
      </w:r>
    </w:p>
    <w:p w14:paraId="2D6831B8" w14:textId="40ED77BE" w:rsidR="00007911" w:rsidRPr="00007911" w:rsidRDefault="00F04A66">
      <w:pPr>
        <w:pStyle w:val="EndNoteBibliography"/>
        <w:spacing w:after="0"/>
        <w:rPr>
          <w:noProof/>
        </w:rPr>
        <w:pPrChange w:id="572" w:author="Gherman Uritskiy" w:date="2019-04-10T12:41:00Z">
          <w:pPr>
            <w:pStyle w:val="EndNoteBibliography"/>
            <w:spacing w:after="0"/>
            <w:ind w:firstLine="360"/>
          </w:pPr>
        </w:pPrChange>
      </w:pPr>
      <w:del w:id="573" w:author="Gherman Uritskiy" w:date="2019-04-10T12:41:00Z">
        <w:r w:rsidRPr="00F04A66">
          <w:rPr>
            <w:noProof/>
          </w:rPr>
          <w:delText>19</w:delText>
        </w:r>
      </w:del>
      <w:ins w:id="574" w:author="Gherman Uritskiy" w:date="2019-04-10T12:41:00Z">
        <w:r w:rsidR="00007911" w:rsidRPr="00007911">
          <w:rPr>
            <w:noProof/>
          </w:rPr>
          <w:t>18</w:t>
        </w:r>
      </w:ins>
      <w:r w:rsidR="00007911" w:rsidRPr="00007911">
        <w:rPr>
          <w:noProof/>
        </w:rPr>
        <w:t>.</w:t>
      </w:r>
      <w:r w:rsidR="00007911" w:rsidRPr="00007911">
        <w:rPr>
          <w:noProof/>
        </w:rPr>
        <w:tab/>
        <w:t xml:space="preserve">Finstad KM, Probst AJ, Thomas BC, Andersen GL, Demergasso C, Echeverria A, et al. Microbial Community Structure and the Persistence of Cyanobacterial Populations in Salt Crusts </w:t>
      </w:r>
      <w:r w:rsidR="00007911" w:rsidRPr="00007911">
        <w:rPr>
          <w:noProof/>
        </w:rPr>
        <w:lastRenderedPageBreak/>
        <w:t>of the Hyperarid Atacama Desert from Genome-Resolved Metagenomics. Front Microbiol. 2017;8:1435.</w:t>
      </w:r>
    </w:p>
    <w:p w14:paraId="56ACAD43" w14:textId="71178205" w:rsidR="00007911" w:rsidRPr="00007911" w:rsidRDefault="00F04A66">
      <w:pPr>
        <w:pStyle w:val="EndNoteBibliography"/>
        <w:spacing w:after="0"/>
        <w:rPr>
          <w:noProof/>
        </w:rPr>
        <w:pPrChange w:id="575" w:author="Gherman Uritskiy" w:date="2019-04-10T12:41:00Z">
          <w:pPr>
            <w:pStyle w:val="EndNoteBibliography"/>
            <w:spacing w:after="0"/>
            <w:ind w:firstLine="360"/>
          </w:pPr>
        </w:pPrChange>
      </w:pPr>
      <w:del w:id="576" w:author="Gherman Uritskiy" w:date="2019-04-10T12:41:00Z">
        <w:r w:rsidRPr="00F04A66">
          <w:rPr>
            <w:noProof/>
          </w:rPr>
          <w:delText>20</w:delText>
        </w:r>
      </w:del>
      <w:ins w:id="577" w:author="Gherman Uritskiy" w:date="2019-04-10T12:41:00Z">
        <w:r w:rsidR="00007911" w:rsidRPr="00007911">
          <w:rPr>
            <w:noProof/>
          </w:rPr>
          <w:t>19</w:t>
        </w:r>
      </w:ins>
      <w:r w:rsidR="00007911" w:rsidRPr="00007911">
        <w:rPr>
          <w:noProof/>
        </w:rPr>
        <w:t>.</w:t>
      </w:r>
      <w:r w:rsidR="00007911" w:rsidRPr="00007911">
        <w:rPr>
          <w:noProof/>
        </w:rPr>
        <w:tab/>
        <w:t>Mongodin EF, Nelson KE, Daugherty S, DeBoy RT, Wister J, Khouri H, et al. The genome of Salinibacter ruber: Convergence and gene exchange among hyperhalophilic bacteria and archaea. PNAS. 2005:0509073102.</w:t>
      </w:r>
    </w:p>
    <w:p w14:paraId="0BB43DF5" w14:textId="2DE3FD64" w:rsidR="00007911" w:rsidRPr="00007911" w:rsidRDefault="00F04A66">
      <w:pPr>
        <w:pStyle w:val="EndNoteBibliography"/>
        <w:spacing w:after="0"/>
        <w:rPr>
          <w:noProof/>
        </w:rPr>
        <w:pPrChange w:id="578" w:author="Gherman Uritskiy" w:date="2019-04-10T12:41:00Z">
          <w:pPr>
            <w:pStyle w:val="EndNoteBibliography"/>
            <w:spacing w:after="0"/>
            <w:ind w:firstLine="360"/>
          </w:pPr>
        </w:pPrChange>
      </w:pPr>
      <w:del w:id="579" w:author="Gherman Uritskiy" w:date="2019-04-10T12:41:00Z">
        <w:r w:rsidRPr="00F04A66">
          <w:rPr>
            <w:noProof/>
          </w:rPr>
          <w:delText>21</w:delText>
        </w:r>
      </w:del>
      <w:ins w:id="580" w:author="Gherman Uritskiy" w:date="2019-04-10T12:41:00Z">
        <w:r w:rsidR="00007911" w:rsidRPr="00007911">
          <w:rPr>
            <w:noProof/>
          </w:rPr>
          <w:t>20</w:t>
        </w:r>
      </w:ins>
      <w:r w:rsidR="00007911" w:rsidRPr="00007911">
        <w:rPr>
          <w:noProof/>
        </w:rPr>
        <w:t>.</w:t>
      </w:r>
      <w:r w:rsidR="00007911" w:rsidRPr="00007911">
        <w:rPr>
          <w:noProof/>
        </w:rPr>
        <w:tab/>
        <w:t>Monard C, Gantner S, Bertilsson S, Hallin S, Stenlid J. Habitat generalists and specialists in microbial communities across a terrestrial-freshwater gradient. Sci Rep. 2016;6:37719.</w:t>
      </w:r>
    </w:p>
    <w:p w14:paraId="1997821D" w14:textId="1E7CBDAC" w:rsidR="00007911" w:rsidRPr="00007911" w:rsidRDefault="00F04A66">
      <w:pPr>
        <w:pStyle w:val="EndNoteBibliography"/>
        <w:spacing w:after="0"/>
        <w:rPr>
          <w:noProof/>
        </w:rPr>
        <w:pPrChange w:id="581" w:author="Gherman Uritskiy" w:date="2019-04-10T12:41:00Z">
          <w:pPr>
            <w:pStyle w:val="EndNoteBibliography"/>
            <w:spacing w:after="0"/>
            <w:ind w:firstLine="360"/>
          </w:pPr>
        </w:pPrChange>
      </w:pPr>
      <w:del w:id="582" w:author="Gherman Uritskiy" w:date="2019-04-10T12:41:00Z">
        <w:r w:rsidRPr="00F04A66">
          <w:rPr>
            <w:noProof/>
          </w:rPr>
          <w:delText>22</w:delText>
        </w:r>
      </w:del>
      <w:ins w:id="583" w:author="Gherman Uritskiy" w:date="2019-04-10T12:41:00Z">
        <w:r w:rsidR="00007911" w:rsidRPr="00007911">
          <w:rPr>
            <w:noProof/>
          </w:rPr>
          <w:t>21</w:t>
        </w:r>
      </w:ins>
      <w:r w:rsidR="00007911" w:rsidRPr="00007911">
        <w:rPr>
          <w:noProof/>
        </w:rPr>
        <w:t>.</w:t>
      </w:r>
      <w:r w:rsidR="00007911" w:rsidRPr="00007911">
        <w:rPr>
          <w:noProof/>
        </w:rPr>
        <w:tab/>
        <w:t>Oren A. Life at high salt concentrations, intracellular KCl concentrations, and acidic proteomes. Front Microbiol. 2013;4:315.</w:t>
      </w:r>
    </w:p>
    <w:p w14:paraId="67FE7D62" w14:textId="328528E1" w:rsidR="00007911" w:rsidRPr="00007911" w:rsidRDefault="00F04A66">
      <w:pPr>
        <w:pStyle w:val="EndNoteBibliography"/>
        <w:spacing w:after="0"/>
        <w:rPr>
          <w:noProof/>
        </w:rPr>
        <w:pPrChange w:id="584" w:author="Gherman Uritskiy" w:date="2019-04-10T12:41:00Z">
          <w:pPr>
            <w:pStyle w:val="EndNoteBibliography"/>
            <w:spacing w:after="0"/>
            <w:ind w:firstLine="360"/>
          </w:pPr>
        </w:pPrChange>
      </w:pPr>
      <w:del w:id="585" w:author="Gherman Uritskiy" w:date="2019-04-10T12:41:00Z">
        <w:r w:rsidRPr="00F04A66">
          <w:rPr>
            <w:noProof/>
          </w:rPr>
          <w:delText>23</w:delText>
        </w:r>
      </w:del>
      <w:ins w:id="586" w:author="Gherman Uritskiy" w:date="2019-04-10T12:41:00Z">
        <w:r w:rsidR="00007911" w:rsidRPr="00007911">
          <w:rPr>
            <w:noProof/>
          </w:rPr>
          <w:t>22</w:t>
        </w:r>
      </w:ins>
      <w:r w:rsidR="00007911" w:rsidRPr="00007911">
        <w:rPr>
          <w:noProof/>
        </w:rPr>
        <w:t>.</w:t>
      </w:r>
      <w:r w:rsidR="00007911" w:rsidRPr="00007911">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397E1ED3" w:rsidR="00007911" w:rsidRPr="00007911" w:rsidRDefault="00F04A66">
      <w:pPr>
        <w:pStyle w:val="EndNoteBibliography"/>
        <w:spacing w:after="0"/>
        <w:rPr>
          <w:noProof/>
        </w:rPr>
        <w:pPrChange w:id="587" w:author="Gherman Uritskiy" w:date="2019-04-10T12:41:00Z">
          <w:pPr>
            <w:pStyle w:val="EndNoteBibliography"/>
            <w:spacing w:after="0"/>
            <w:ind w:firstLine="360"/>
          </w:pPr>
        </w:pPrChange>
      </w:pPr>
      <w:del w:id="588" w:author="Gherman Uritskiy" w:date="2019-04-10T12:41:00Z">
        <w:r w:rsidRPr="00F04A66">
          <w:rPr>
            <w:noProof/>
          </w:rPr>
          <w:delText>24</w:delText>
        </w:r>
      </w:del>
      <w:ins w:id="589" w:author="Gherman Uritskiy" w:date="2019-04-10T12:41:00Z">
        <w:r w:rsidR="00007911" w:rsidRPr="00007911">
          <w:rPr>
            <w:noProof/>
          </w:rPr>
          <w:t>23</w:t>
        </w:r>
      </w:ins>
      <w:r w:rsidR="00007911" w:rsidRPr="00007911">
        <w:rPr>
          <w:noProof/>
        </w:rPr>
        <w:t>.</w:t>
      </w:r>
      <w:r w:rsidR="00007911" w:rsidRPr="00007911">
        <w:rPr>
          <w:noProof/>
        </w:rPr>
        <w:tab/>
        <w:t>Davila AF, Hawes I, Araya JG, Gelsinger DR, DiRuggiero J, Ascaso C, et al. In situ metabolism in halite endolithic microbial communities of the hyperarid Atacama Desert. Front Microbiol. 2015;6:1035.</w:t>
      </w:r>
    </w:p>
    <w:p w14:paraId="36714B63" w14:textId="77777777" w:rsidR="00F04A66" w:rsidRPr="00F04A66" w:rsidRDefault="00F04A66" w:rsidP="00F04A66">
      <w:pPr>
        <w:pStyle w:val="EndNoteBibliography"/>
        <w:spacing w:after="0"/>
        <w:ind w:firstLine="360"/>
        <w:rPr>
          <w:del w:id="590" w:author="Gherman Uritskiy" w:date="2019-04-10T12:41:00Z"/>
          <w:noProof/>
        </w:rPr>
      </w:pPr>
      <w:del w:id="591" w:author="Gherman Uritskiy" w:date="2019-04-10T12:41:00Z">
        <w:r w:rsidRPr="00F04A66">
          <w:rPr>
            <w:noProof/>
          </w:rPr>
          <w:delText>25.</w:delText>
        </w:r>
        <w:r w:rsidRPr="00F04A66">
          <w:rPr>
            <w:noProof/>
          </w:rPr>
          <w:tab/>
          <w:delText xml:space="preserve"> Servicios Climáticos Dirección Meteorológica de Chile2018. p. Chilean weather station data archives.</w:delText>
        </w:r>
      </w:del>
    </w:p>
    <w:p w14:paraId="638AAB0D" w14:textId="13A47384" w:rsidR="00007911" w:rsidRPr="00007911" w:rsidRDefault="00007911" w:rsidP="00007911">
      <w:pPr>
        <w:pStyle w:val="EndNoteBibliography"/>
        <w:spacing w:after="0"/>
        <w:rPr>
          <w:ins w:id="592" w:author="Gherman Uritskiy" w:date="2019-04-10T12:41:00Z"/>
          <w:noProof/>
        </w:rPr>
      </w:pPr>
      <w:ins w:id="593" w:author="Gherman Uritskiy" w:date="2019-04-10T12:41:00Z">
        <w:r w:rsidRPr="00007911">
          <w:rPr>
            <w:noProof/>
          </w:rPr>
          <w:t>24.</w:t>
        </w:r>
        <w:r w:rsidRPr="00007911">
          <w:rPr>
            <w:noProof/>
          </w:rPr>
          <w:tab/>
          <w:t xml:space="preserve">Weather Underground 2019 [03/19/19]. Available from: </w:t>
        </w:r>
        <w:r w:rsidR="00542AA2">
          <w:fldChar w:fldCharType="begin"/>
        </w:r>
        <w:r w:rsidR="00542AA2">
          <w:instrText xml:space="preserve"> HYPERLINK "https://www.wunderground.com/history/monthly/cl/iquique/SCDA" </w:instrText>
        </w:r>
        <w:r w:rsidR="00542AA2">
          <w:fldChar w:fldCharType="separate"/>
        </w:r>
        <w:r w:rsidRPr="00007911">
          <w:rPr>
            <w:rStyle w:val="Hyperlink"/>
            <w:noProof/>
            <w:sz w:val="20"/>
          </w:rPr>
          <w:t>https://www.wunderground.com/history/monthly/cl/iquique/SCDA</w:t>
        </w:r>
        <w:r w:rsidR="00542AA2">
          <w:rPr>
            <w:rStyle w:val="Hyperlink"/>
            <w:noProof/>
            <w:sz w:val="20"/>
          </w:rPr>
          <w:fldChar w:fldCharType="end"/>
        </w:r>
        <w:r w:rsidRPr="00007911">
          <w:rPr>
            <w:noProof/>
          </w:rPr>
          <w:t>.</w:t>
        </w:r>
      </w:ins>
    </w:p>
    <w:p w14:paraId="4472E53A" w14:textId="77777777" w:rsidR="00007911" w:rsidRPr="00007911" w:rsidRDefault="00007911">
      <w:pPr>
        <w:pStyle w:val="EndNoteBibliography"/>
        <w:spacing w:after="0"/>
        <w:rPr>
          <w:noProof/>
        </w:rPr>
        <w:pPrChange w:id="594" w:author="Gherman Uritskiy" w:date="2019-04-10T12:41:00Z">
          <w:pPr>
            <w:pStyle w:val="EndNoteBibliography"/>
            <w:spacing w:after="0"/>
            <w:ind w:firstLine="360"/>
          </w:pPr>
        </w:pPrChange>
      </w:pPr>
      <w:ins w:id="595" w:author="Gherman Uritskiy" w:date="2019-04-10T12:41:00Z">
        <w:r w:rsidRPr="00007911">
          <w:rPr>
            <w:noProof/>
          </w:rPr>
          <w:t>25</w:t>
        </w:r>
      </w:ins>
      <w:moveToRangeStart w:id="596" w:author="Gherman Uritskiy" w:date="2019-04-10T12:41:00Z" w:name="move5792524"/>
      <w:moveTo w:id="597" w:author="Gherman Uritskiy" w:date="2019-04-10T12:41:00Z">
        <w:r w:rsidRPr="00007911">
          <w:rPr>
            <w:noProof/>
          </w:rPr>
          <w:t>.</w:t>
        </w:r>
        <w:r w:rsidRPr="00007911">
          <w:rPr>
            <w:noProof/>
          </w:rPr>
          <w:tab/>
          <w:t xml:space="preserve">Schulz N, Boisier JP, Aceituno P. </w:t>
        </w:r>
        <w:moveToRangeStart w:id="598" w:author="Gherman Uritskiy" w:date="2019-04-10T12:41:00Z" w:name="move5792525"/>
        <w:moveToRangeEnd w:id="596"/>
        <w:r w:rsidRPr="00007911">
          <w:rPr>
            <w:noProof/>
          </w:rPr>
          <w:t>Climate change along the arid coast of northern Chile. International Journal of Climatology. 2012;32(12):1803-14.</w:t>
        </w:r>
      </w:moveTo>
    </w:p>
    <w:moveToRangeEnd w:id="598"/>
    <w:p w14:paraId="006A502E" w14:textId="77777777" w:rsidR="00007911" w:rsidRPr="00007911" w:rsidRDefault="00007911">
      <w:pPr>
        <w:pStyle w:val="EndNoteBibliography"/>
        <w:spacing w:after="0"/>
        <w:rPr>
          <w:noProof/>
        </w:rPr>
        <w:pPrChange w:id="599" w:author="Gherman Uritskiy" w:date="2019-04-10T12:41:00Z">
          <w:pPr>
            <w:pStyle w:val="EndNoteBibliography"/>
            <w:spacing w:after="0"/>
            <w:ind w:firstLine="360"/>
          </w:pPr>
        </w:pPrChange>
      </w:pPr>
      <w:r w:rsidRPr="00007911">
        <w:rPr>
          <w:noProof/>
        </w:rPr>
        <w:t>26.</w:t>
      </w:r>
      <w:r w:rsidRPr="00007911">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007911" w:rsidRDefault="00007911">
      <w:pPr>
        <w:pStyle w:val="EndNoteBibliography"/>
        <w:spacing w:after="0"/>
        <w:rPr>
          <w:noProof/>
        </w:rPr>
        <w:pPrChange w:id="600" w:author="Gherman Uritskiy" w:date="2019-04-10T12:41:00Z">
          <w:pPr>
            <w:pStyle w:val="EndNoteBibliography"/>
            <w:spacing w:after="0"/>
            <w:ind w:firstLine="360"/>
          </w:pPr>
        </w:pPrChange>
      </w:pPr>
      <w:r w:rsidRPr="00007911">
        <w:rPr>
          <w:noProof/>
        </w:rPr>
        <w:t>27.</w:t>
      </w:r>
      <w:r w:rsidRPr="00007911">
        <w:rPr>
          <w:noProof/>
        </w:rPr>
        <w:tab/>
        <w:t>Needham DM, Fuhrman JA. Pronounced daily succession of phytoplankton, archaea and bacteria following a spring bloom. Nat Microbiol. 2016;1:16005.</w:t>
      </w:r>
    </w:p>
    <w:p w14:paraId="1DB18E85" w14:textId="77777777" w:rsidR="00007911" w:rsidRPr="00007911" w:rsidRDefault="00007911">
      <w:pPr>
        <w:pStyle w:val="EndNoteBibliography"/>
        <w:spacing w:after="0"/>
        <w:rPr>
          <w:noProof/>
        </w:rPr>
        <w:pPrChange w:id="601" w:author="Gherman Uritskiy" w:date="2019-04-10T12:41:00Z">
          <w:pPr>
            <w:pStyle w:val="EndNoteBibliography"/>
            <w:spacing w:after="0"/>
            <w:ind w:firstLine="360"/>
          </w:pPr>
        </w:pPrChange>
      </w:pPr>
      <w:r w:rsidRPr="00007911">
        <w:rPr>
          <w:noProof/>
        </w:rPr>
        <w:t>28.</w:t>
      </w:r>
      <w:r w:rsidRPr="00007911">
        <w:rPr>
          <w:noProof/>
        </w:rPr>
        <w:tab/>
        <w:t>Caporaso JG, Kuczynski J, Stombaugh J, Bittinger K, Bushman FD, Costello EK, et al. QIIME allows analysis of high-throughput community sequencing data. Nat Methods. 2010;7(5):335-6.</w:t>
      </w:r>
    </w:p>
    <w:p w14:paraId="12E0B336" w14:textId="77777777" w:rsidR="00007911" w:rsidRPr="00007911" w:rsidRDefault="00007911">
      <w:pPr>
        <w:pStyle w:val="EndNoteBibliography"/>
        <w:spacing w:after="0"/>
        <w:rPr>
          <w:noProof/>
        </w:rPr>
        <w:pPrChange w:id="602" w:author="Gherman Uritskiy" w:date="2019-04-10T12:41:00Z">
          <w:pPr>
            <w:pStyle w:val="EndNoteBibliography"/>
            <w:spacing w:after="0"/>
            <w:ind w:firstLine="360"/>
          </w:pPr>
        </w:pPrChange>
      </w:pPr>
      <w:r w:rsidRPr="00007911">
        <w:rPr>
          <w:noProof/>
        </w:rPr>
        <w:t>29.</w:t>
      </w:r>
      <w:r w:rsidRPr="00007911">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007911" w:rsidRDefault="00007911">
      <w:pPr>
        <w:pStyle w:val="EndNoteBibliography"/>
        <w:spacing w:after="0"/>
        <w:rPr>
          <w:noProof/>
        </w:rPr>
        <w:pPrChange w:id="603" w:author="Gherman Uritskiy" w:date="2019-04-10T12:41:00Z">
          <w:pPr>
            <w:pStyle w:val="EndNoteBibliography"/>
            <w:spacing w:after="0"/>
            <w:ind w:firstLine="360"/>
          </w:pPr>
        </w:pPrChange>
      </w:pPr>
      <w:r w:rsidRPr="00007911">
        <w:rPr>
          <w:noProof/>
        </w:rPr>
        <w:t>30.</w:t>
      </w:r>
      <w:r w:rsidRPr="00007911">
        <w:rPr>
          <w:noProof/>
        </w:rPr>
        <w:tab/>
        <w:t>Edgar RC. Search and clustering orders of magnitude faster than BLAST. Bioinformatics. 2010;26:2460-1.</w:t>
      </w:r>
    </w:p>
    <w:p w14:paraId="2DE93C39" w14:textId="0F19F7A6" w:rsidR="00007911" w:rsidRPr="00007911" w:rsidRDefault="00007911">
      <w:pPr>
        <w:pStyle w:val="EndNoteBibliography"/>
        <w:spacing w:after="0"/>
        <w:rPr>
          <w:noProof/>
        </w:rPr>
        <w:pPrChange w:id="604" w:author="Gherman Uritskiy" w:date="2019-04-10T12:41:00Z">
          <w:pPr>
            <w:pStyle w:val="EndNoteBibliography"/>
            <w:spacing w:after="0"/>
            <w:ind w:firstLine="360"/>
          </w:pPr>
        </w:pPrChange>
      </w:pPr>
      <w:r w:rsidRPr="00007911">
        <w:rPr>
          <w:noProof/>
        </w:rPr>
        <w:t>31.</w:t>
      </w:r>
      <w:r w:rsidRPr="00007911">
        <w:rPr>
          <w:noProof/>
        </w:rPr>
        <w:tab/>
        <w:t xml:space="preserve">Waskom M, Botvinnik O, O'Kane D, Hobson P, Lukauskas S, Gemperline DC, et al. Seaborn. 0.8.1 ed: GitHub; 2017. p. </w:t>
      </w:r>
      <w:r w:rsidR="00542AA2">
        <w:fldChar w:fldCharType="begin"/>
      </w:r>
      <w:r w:rsidR="00542AA2">
        <w:instrText xml:space="preserve"> HYPERLINK "https://github.com/mwaskom/seaborn" </w:instrText>
      </w:r>
      <w:r w:rsidR="00542AA2">
        <w:fldChar w:fldCharType="separate"/>
      </w:r>
      <w:r w:rsidRPr="00007911">
        <w:rPr>
          <w:rStyle w:val="Hyperlink"/>
          <w:noProof/>
          <w:sz w:val="20"/>
        </w:rPr>
        <w:t>https://github.com/mwaskom/seaborn</w:t>
      </w:r>
      <w:r w:rsidR="00542AA2">
        <w:rPr>
          <w:rStyle w:val="Hyperlink"/>
          <w:noProof/>
          <w:sz w:val="20"/>
        </w:rPr>
        <w:fldChar w:fldCharType="end"/>
      </w:r>
      <w:r w:rsidRPr="00007911">
        <w:rPr>
          <w:noProof/>
        </w:rPr>
        <w:t>.</w:t>
      </w:r>
    </w:p>
    <w:p w14:paraId="3C6B9BD8" w14:textId="77777777" w:rsidR="00007911" w:rsidRPr="00007911" w:rsidRDefault="00007911">
      <w:pPr>
        <w:pStyle w:val="EndNoteBibliography"/>
        <w:spacing w:after="0"/>
        <w:rPr>
          <w:noProof/>
        </w:rPr>
        <w:pPrChange w:id="605" w:author="Gherman Uritskiy" w:date="2019-04-10T12:41:00Z">
          <w:pPr>
            <w:pStyle w:val="EndNoteBibliography"/>
            <w:spacing w:after="0"/>
            <w:ind w:firstLine="360"/>
          </w:pPr>
        </w:pPrChange>
      </w:pPr>
      <w:r w:rsidRPr="00007911">
        <w:rPr>
          <w:noProof/>
        </w:rPr>
        <w:t>32.</w:t>
      </w:r>
      <w:r w:rsidRPr="00007911">
        <w:rPr>
          <w:noProof/>
        </w:rPr>
        <w:tab/>
        <w:t>Uritskiy GV, DiRuggiero J, Taylor J. MetaWRAP-a flexible pipeline for genome-resolved metagenomic data analysis. Microbiome. 2018;6(1):158.</w:t>
      </w:r>
    </w:p>
    <w:p w14:paraId="35E1A8F8" w14:textId="77777777" w:rsidR="00007911" w:rsidRPr="00007911" w:rsidRDefault="00007911">
      <w:pPr>
        <w:pStyle w:val="EndNoteBibliography"/>
        <w:spacing w:after="0"/>
        <w:rPr>
          <w:noProof/>
        </w:rPr>
        <w:pPrChange w:id="606" w:author="Gherman Uritskiy" w:date="2019-04-10T12:41:00Z">
          <w:pPr>
            <w:pStyle w:val="EndNoteBibliography"/>
            <w:spacing w:after="0"/>
            <w:ind w:firstLine="360"/>
          </w:pPr>
        </w:pPrChange>
      </w:pPr>
      <w:r w:rsidRPr="00007911">
        <w:rPr>
          <w:noProof/>
        </w:rPr>
        <w:t>33.</w:t>
      </w:r>
      <w:r w:rsidRPr="00007911">
        <w:rPr>
          <w:noProof/>
        </w:rPr>
        <w:tab/>
        <w:t>Wood DE, Salzberg SL. Kraken: ultrafast metagenomic sequence classification using exact alignments. Genome Biol. 2014;15(3):R46.</w:t>
      </w:r>
    </w:p>
    <w:p w14:paraId="17CD1093" w14:textId="77777777" w:rsidR="00007911" w:rsidRPr="00007911" w:rsidRDefault="00007911">
      <w:pPr>
        <w:pStyle w:val="EndNoteBibliography"/>
        <w:spacing w:after="0"/>
        <w:rPr>
          <w:noProof/>
        </w:rPr>
        <w:pPrChange w:id="607" w:author="Gherman Uritskiy" w:date="2019-04-10T12:41:00Z">
          <w:pPr>
            <w:pStyle w:val="EndNoteBibliography"/>
            <w:spacing w:after="0"/>
            <w:ind w:firstLine="360"/>
          </w:pPr>
        </w:pPrChange>
      </w:pPr>
      <w:r w:rsidRPr="00007911">
        <w:rPr>
          <w:noProof/>
        </w:rPr>
        <w:t>34.</w:t>
      </w:r>
      <w:r w:rsidRPr="00007911">
        <w:rPr>
          <w:noProof/>
        </w:rPr>
        <w:tab/>
        <w:t>Nurk S, Meleshko D, Korobeynikov A, Pevzner PA. metaSPAdes: a new versatile metagenomic assembler. Genome Res. 2017;27(5):824-34.</w:t>
      </w:r>
    </w:p>
    <w:p w14:paraId="3365DA6D" w14:textId="77777777" w:rsidR="00F04A66" w:rsidRPr="00F04A66" w:rsidRDefault="00007911" w:rsidP="00F04A66">
      <w:pPr>
        <w:pStyle w:val="EndNoteBibliography"/>
        <w:spacing w:after="0"/>
        <w:ind w:firstLine="360"/>
        <w:rPr>
          <w:del w:id="608" w:author="Gherman Uritskiy" w:date="2019-04-10T12:41:00Z"/>
          <w:noProof/>
        </w:rPr>
      </w:pPr>
      <w:r w:rsidRPr="00007911">
        <w:rPr>
          <w:noProof/>
        </w:rPr>
        <w:t>35.</w:t>
      </w:r>
      <w:r w:rsidRPr="00007911">
        <w:rPr>
          <w:noProof/>
        </w:rPr>
        <w:tab/>
      </w:r>
      <w:del w:id="609" w:author="Gherman Uritskiy" w:date="2019-04-10T12:41:00Z">
        <w:r w:rsidR="00F04A66" w:rsidRPr="00F04A66">
          <w:rPr>
            <w:noProof/>
          </w:rPr>
          <w:delText>Kumar S, Jones M, Koutsovoulos G, Clarke M, Blaxter M. Blobology: exploring raw genome data for contaminants, symbionts and parasites using taxon-annotated GC-coverage plots. Frontiers in Genetics. 2013;4:237.</w:delText>
        </w:r>
      </w:del>
    </w:p>
    <w:p w14:paraId="2528152B" w14:textId="657949AF" w:rsidR="00007911" w:rsidRPr="00007911" w:rsidRDefault="00F04A66">
      <w:pPr>
        <w:pStyle w:val="EndNoteBibliography"/>
        <w:spacing w:after="0"/>
        <w:rPr>
          <w:noProof/>
        </w:rPr>
        <w:pPrChange w:id="610" w:author="Gherman Uritskiy" w:date="2019-04-10T12:41:00Z">
          <w:pPr>
            <w:pStyle w:val="EndNoteBibliography"/>
            <w:spacing w:after="0"/>
            <w:ind w:firstLine="360"/>
          </w:pPr>
        </w:pPrChange>
      </w:pPr>
      <w:del w:id="611" w:author="Gherman Uritskiy" w:date="2019-04-10T12:41:00Z">
        <w:r w:rsidRPr="00F04A66">
          <w:rPr>
            <w:noProof/>
          </w:rPr>
          <w:delText>36.</w:delText>
        </w:r>
        <w:r w:rsidRPr="00F04A66">
          <w:rPr>
            <w:noProof/>
          </w:rPr>
          <w:tab/>
        </w:r>
      </w:del>
      <w:r w:rsidR="00007911" w:rsidRPr="00007911">
        <w:rPr>
          <w:noProof/>
        </w:rPr>
        <w:t>Patro R, Duggal G, Love MI, Irizarry RA, Kingsford C. Salmon provides fast and bias-aware quantification of transcript expression. Nat Methods. 2017;14(4):417-9.</w:t>
      </w:r>
    </w:p>
    <w:p w14:paraId="1A27EADC" w14:textId="790CA05A" w:rsidR="00007911" w:rsidRPr="00007911" w:rsidRDefault="00F04A66">
      <w:pPr>
        <w:pStyle w:val="EndNoteBibliography"/>
        <w:spacing w:after="0"/>
        <w:rPr>
          <w:noProof/>
        </w:rPr>
        <w:pPrChange w:id="612" w:author="Gherman Uritskiy" w:date="2019-04-10T12:41:00Z">
          <w:pPr>
            <w:pStyle w:val="EndNoteBibliography"/>
            <w:spacing w:after="0"/>
            <w:ind w:firstLine="360"/>
          </w:pPr>
        </w:pPrChange>
      </w:pPr>
      <w:del w:id="613" w:author="Gherman Uritskiy" w:date="2019-04-10T12:41:00Z">
        <w:r w:rsidRPr="00F04A66">
          <w:rPr>
            <w:noProof/>
          </w:rPr>
          <w:delText>37</w:delText>
        </w:r>
      </w:del>
      <w:ins w:id="614" w:author="Gherman Uritskiy" w:date="2019-04-10T12:41:00Z">
        <w:r w:rsidR="00007911" w:rsidRPr="00007911">
          <w:rPr>
            <w:noProof/>
          </w:rPr>
          <w:t>36</w:t>
        </w:r>
      </w:ins>
      <w:r w:rsidR="00007911" w:rsidRPr="00007911">
        <w:rPr>
          <w:noProof/>
        </w:rPr>
        <w:t>.</w:t>
      </w:r>
      <w:r w:rsidR="00007911" w:rsidRPr="00007911">
        <w:rPr>
          <w:noProof/>
        </w:rPr>
        <w:tab/>
        <w:t>Chen IA, Markowitz VM, Chu K, Palaniappan K, Szeto E, Pillay M, et al. IMG/M: integrated genome and metagenome comparative data analysis system. Nucleic Acids Res. 2017;45(D1):D507-D16.</w:t>
      </w:r>
    </w:p>
    <w:p w14:paraId="40F42FA3" w14:textId="74709E78" w:rsidR="00007911" w:rsidRPr="00007911" w:rsidRDefault="00F04A66">
      <w:pPr>
        <w:pStyle w:val="EndNoteBibliography"/>
        <w:spacing w:after="0"/>
        <w:rPr>
          <w:noProof/>
        </w:rPr>
        <w:pPrChange w:id="615" w:author="Gherman Uritskiy" w:date="2019-04-10T12:41:00Z">
          <w:pPr>
            <w:pStyle w:val="EndNoteBibliography"/>
            <w:spacing w:after="0"/>
            <w:ind w:firstLine="360"/>
          </w:pPr>
        </w:pPrChange>
      </w:pPr>
      <w:del w:id="616" w:author="Gherman Uritskiy" w:date="2019-04-10T12:41:00Z">
        <w:r w:rsidRPr="00F04A66">
          <w:rPr>
            <w:noProof/>
          </w:rPr>
          <w:delText>38</w:delText>
        </w:r>
      </w:del>
      <w:ins w:id="617" w:author="Gherman Uritskiy" w:date="2019-04-10T12:41:00Z">
        <w:r w:rsidR="00007911" w:rsidRPr="00007911">
          <w:rPr>
            <w:noProof/>
          </w:rPr>
          <w:t>37</w:t>
        </w:r>
      </w:ins>
      <w:r w:rsidR="00007911" w:rsidRPr="00007911">
        <w:rPr>
          <w:noProof/>
        </w:rPr>
        <w:t>.</w:t>
      </w:r>
      <w:r w:rsidR="00007911" w:rsidRPr="00007911">
        <w:rPr>
          <w:noProof/>
        </w:rPr>
        <w:tab/>
        <w:t>Kanehisa M, Sato Y, Kawashima M, Furumichi M, Tanabe M. KEGG as a reference resource for gene and protein annotation. Nucleic Acids Res. 2016;44(D1):D457-62.</w:t>
      </w:r>
    </w:p>
    <w:p w14:paraId="1030A155" w14:textId="1F7C5283" w:rsidR="00007911" w:rsidRPr="00007911" w:rsidRDefault="00F04A66">
      <w:pPr>
        <w:pStyle w:val="EndNoteBibliography"/>
        <w:spacing w:after="0"/>
        <w:rPr>
          <w:noProof/>
        </w:rPr>
        <w:pPrChange w:id="618" w:author="Gherman Uritskiy" w:date="2019-04-10T12:41:00Z">
          <w:pPr>
            <w:pStyle w:val="EndNoteBibliography"/>
            <w:spacing w:after="0"/>
            <w:ind w:firstLine="360"/>
          </w:pPr>
        </w:pPrChange>
      </w:pPr>
      <w:del w:id="619" w:author="Gherman Uritskiy" w:date="2019-04-10T12:41:00Z">
        <w:r w:rsidRPr="00F04A66">
          <w:rPr>
            <w:noProof/>
          </w:rPr>
          <w:delText>39</w:delText>
        </w:r>
      </w:del>
      <w:ins w:id="620" w:author="Gherman Uritskiy" w:date="2019-04-10T12:41:00Z">
        <w:r w:rsidR="00007911" w:rsidRPr="00007911">
          <w:rPr>
            <w:noProof/>
          </w:rPr>
          <w:t>38</w:t>
        </w:r>
      </w:ins>
      <w:r w:rsidR="00007911" w:rsidRPr="00007911">
        <w:rPr>
          <w:noProof/>
        </w:rPr>
        <w:t>.</w:t>
      </w:r>
      <w:r w:rsidR="00007911" w:rsidRPr="00007911">
        <w:rPr>
          <w:noProof/>
        </w:rPr>
        <w:tab/>
        <w:t>Hyatt D, Chen GL, Locascio PF, Land ML, Larimer FW, Hauser LJ. Prodigal: prokaryotic gene recognition and translation initiation site identification. BMC Bioinformatics. 2010;11:119.</w:t>
      </w:r>
    </w:p>
    <w:p w14:paraId="75B0317A" w14:textId="7F763B3C" w:rsidR="00007911" w:rsidRPr="00007911" w:rsidRDefault="00F04A66">
      <w:pPr>
        <w:pStyle w:val="EndNoteBibliography"/>
        <w:spacing w:after="0"/>
        <w:rPr>
          <w:noProof/>
        </w:rPr>
        <w:pPrChange w:id="621" w:author="Gherman Uritskiy" w:date="2019-04-10T12:41:00Z">
          <w:pPr>
            <w:pStyle w:val="EndNoteBibliography"/>
            <w:spacing w:after="0"/>
            <w:ind w:firstLine="360"/>
          </w:pPr>
        </w:pPrChange>
      </w:pPr>
      <w:del w:id="622" w:author="Gherman Uritskiy" w:date="2019-04-10T12:41:00Z">
        <w:r w:rsidRPr="00F04A66">
          <w:rPr>
            <w:noProof/>
          </w:rPr>
          <w:lastRenderedPageBreak/>
          <w:delText>40</w:delText>
        </w:r>
      </w:del>
      <w:ins w:id="623" w:author="Gherman Uritskiy" w:date="2019-04-10T12:41:00Z">
        <w:r w:rsidR="00007911" w:rsidRPr="00007911">
          <w:rPr>
            <w:noProof/>
          </w:rPr>
          <w:t>39</w:t>
        </w:r>
      </w:ins>
      <w:r w:rsidR="00007911" w:rsidRPr="00007911">
        <w:rPr>
          <w:noProof/>
        </w:rPr>
        <w:t>.</w:t>
      </w:r>
      <w:r w:rsidR="00007911" w:rsidRPr="00007911">
        <w:rPr>
          <w:noProof/>
        </w:rPr>
        <w:tab/>
        <w:t>Wu S, Zhu Y. ProPAS: standalone software to analyze protein properties. Bioinformation. 2012;8(3):167-9.</w:t>
      </w:r>
    </w:p>
    <w:p w14:paraId="1E364D4B" w14:textId="75CB7038" w:rsidR="00007911" w:rsidRPr="00007911" w:rsidRDefault="00F04A66">
      <w:pPr>
        <w:pStyle w:val="EndNoteBibliography"/>
        <w:spacing w:after="0"/>
        <w:rPr>
          <w:noProof/>
        </w:rPr>
        <w:pPrChange w:id="624" w:author="Gherman Uritskiy" w:date="2019-04-10T12:41:00Z">
          <w:pPr>
            <w:pStyle w:val="EndNoteBibliography"/>
            <w:spacing w:after="0"/>
            <w:ind w:firstLine="360"/>
          </w:pPr>
        </w:pPrChange>
      </w:pPr>
      <w:del w:id="625" w:author="Gherman Uritskiy" w:date="2019-04-10T12:41:00Z">
        <w:r w:rsidRPr="00F04A66">
          <w:rPr>
            <w:noProof/>
          </w:rPr>
          <w:delText>41</w:delText>
        </w:r>
      </w:del>
      <w:ins w:id="626" w:author="Gherman Uritskiy" w:date="2019-04-10T12:41:00Z">
        <w:r w:rsidR="00007911" w:rsidRPr="00007911">
          <w:rPr>
            <w:noProof/>
          </w:rPr>
          <w:t>40</w:t>
        </w:r>
      </w:ins>
      <w:r w:rsidR="00007911" w:rsidRPr="00007911">
        <w:rPr>
          <w:noProof/>
        </w:rPr>
        <w:t>.</w:t>
      </w:r>
      <w:r w:rsidR="00007911" w:rsidRPr="00007911">
        <w:rPr>
          <w:noProof/>
        </w:rPr>
        <w:tab/>
        <w:t>Liu Y, Hayes DN, Nobel A, Marron JS. Statistical Significance of Clustering for High-Dimension, Low-Sample Size Data. Journal of the American Statistical Association. 2008;103(483):1281-93.</w:t>
      </w:r>
    </w:p>
    <w:p w14:paraId="51AF88F8" w14:textId="77777777" w:rsidR="00007911" w:rsidRPr="00007911" w:rsidRDefault="00F04A66">
      <w:pPr>
        <w:pStyle w:val="EndNoteBibliography"/>
        <w:spacing w:after="0"/>
        <w:rPr>
          <w:noProof/>
        </w:rPr>
        <w:pPrChange w:id="627" w:author="Gherman Uritskiy" w:date="2019-04-10T12:41:00Z">
          <w:pPr>
            <w:pStyle w:val="EndNoteBibliography"/>
            <w:spacing w:after="0"/>
            <w:ind w:firstLine="360"/>
          </w:pPr>
        </w:pPrChange>
      </w:pPr>
      <w:del w:id="628" w:author="Gherman Uritskiy" w:date="2019-04-10T12:41:00Z">
        <w:r w:rsidRPr="00F04A66">
          <w:rPr>
            <w:noProof/>
          </w:rPr>
          <w:delText>42</w:delText>
        </w:r>
      </w:del>
      <w:ins w:id="629" w:author="Gherman Uritskiy" w:date="2019-04-10T12:41:00Z">
        <w:r w:rsidR="00007911" w:rsidRPr="00007911">
          <w:rPr>
            <w:noProof/>
          </w:rPr>
          <w:t>41</w:t>
        </w:r>
      </w:ins>
      <w:moveFromRangeStart w:id="630" w:author="Gherman Uritskiy" w:date="2019-04-10T12:41:00Z" w:name="move5792524"/>
      <w:moveFrom w:id="631" w:author="Gherman Uritskiy" w:date="2019-04-10T12:41:00Z">
        <w:r w:rsidR="00007911" w:rsidRPr="00007911">
          <w:rPr>
            <w:noProof/>
          </w:rPr>
          <w:t>.</w:t>
        </w:r>
        <w:r w:rsidR="00007911" w:rsidRPr="00007911">
          <w:rPr>
            <w:noProof/>
          </w:rPr>
          <w:tab/>
          <w:t xml:space="preserve">Schulz N, Boisier JP, Aceituno P. </w:t>
        </w:r>
        <w:moveFromRangeStart w:id="632" w:author="Gherman Uritskiy" w:date="2019-04-10T12:41:00Z" w:name="move5792525"/>
        <w:moveFromRangeEnd w:id="630"/>
        <w:r w:rsidR="00007911" w:rsidRPr="00007911">
          <w:rPr>
            <w:noProof/>
          </w:rPr>
          <w:t>Climate change along the arid coast of northern Chile. International Journal of Climatology. 2012;32(12):1803-14.</w:t>
        </w:r>
      </w:moveFrom>
    </w:p>
    <w:moveFromRangeEnd w:id="632"/>
    <w:p w14:paraId="5BD92419" w14:textId="562682DC" w:rsidR="00007911" w:rsidRPr="00007911" w:rsidRDefault="00F04A66">
      <w:pPr>
        <w:pStyle w:val="EndNoteBibliography"/>
        <w:spacing w:after="0"/>
        <w:rPr>
          <w:noProof/>
        </w:rPr>
        <w:pPrChange w:id="633" w:author="Gherman Uritskiy" w:date="2019-04-10T12:41:00Z">
          <w:pPr>
            <w:pStyle w:val="EndNoteBibliography"/>
            <w:spacing w:after="0"/>
            <w:ind w:firstLine="360"/>
          </w:pPr>
        </w:pPrChange>
      </w:pPr>
      <w:del w:id="634" w:author="Gherman Uritskiy" w:date="2019-04-10T12:41:00Z">
        <w:r w:rsidRPr="00F04A66">
          <w:rPr>
            <w:noProof/>
          </w:rPr>
          <w:delText>43</w:delText>
        </w:r>
      </w:del>
      <w:r w:rsidR="00007911" w:rsidRPr="00007911">
        <w:rPr>
          <w:noProof/>
        </w:rPr>
        <w:t>.</w:t>
      </w:r>
      <w:r w:rsidR="00007911" w:rsidRPr="00007911">
        <w:rPr>
          <w:noProof/>
        </w:rPr>
        <w:tab/>
        <w:t>Shade A, Jones SE, Caporaso JG, Handelsman J, Knight R, Fierer N, et al. Conditionally Rare Taxa Disproportionately Contribute to Temporal Changes in Microbial Diversity. Mbio. 2014;5(4).</w:t>
      </w:r>
    </w:p>
    <w:p w14:paraId="34481853" w14:textId="1E7719ED" w:rsidR="00007911" w:rsidRPr="00007911" w:rsidRDefault="00F04A66">
      <w:pPr>
        <w:pStyle w:val="EndNoteBibliography"/>
        <w:spacing w:after="0"/>
        <w:rPr>
          <w:noProof/>
        </w:rPr>
        <w:pPrChange w:id="635" w:author="Gherman Uritskiy" w:date="2019-04-10T12:41:00Z">
          <w:pPr>
            <w:pStyle w:val="EndNoteBibliography"/>
            <w:spacing w:after="0"/>
            <w:ind w:firstLine="360"/>
          </w:pPr>
        </w:pPrChange>
      </w:pPr>
      <w:del w:id="636" w:author="Gherman Uritskiy" w:date="2019-04-10T12:41:00Z">
        <w:r w:rsidRPr="00F04A66">
          <w:rPr>
            <w:noProof/>
          </w:rPr>
          <w:delText>44</w:delText>
        </w:r>
      </w:del>
      <w:ins w:id="637" w:author="Gherman Uritskiy" w:date="2019-04-10T12:41:00Z">
        <w:r w:rsidR="00007911" w:rsidRPr="00007911">
          <w:rPr>
            <w:noProof/>
          </w:rPr>
          <w:t>42</w:t>
        </w:r>
      </w:ins>
      <w:r w:rsidR="00007911" w:rsidRPr="00007911">
        <w:rPr>
          <w:noProof/>
        </w:rPr>
        <w:t>.</w:t>
      </w:r>
      <w:r w:rsidR="00007911" w:rsidRPr="00007911">
        <w:rPr>
          <w:noProof/>
        </w:rPr>
        <w:tab/>
        <w:t>Paul S, Bag SK, Das S, Harvill ET, Dutta C. Molecular signature of hypersaline adaptation: insights from genome and proteome composition of halophilic prokaryotes. Genome Biol. 2008;9(4):R70.</w:t>
      </w:r>
    </w:p>
    <w:p w14:paraId="4A8ABE1F" w14:textId="77777777" w:rsidR="00007911" w:rsidRPr="00007911" w:rsidRDefault="00007911" w:rsidP="00007911">
      <w:pPr>
        <w:pStyle w:val="EndNoteBibliography"/>
        <w:spacing w:after="0"/>
        <w:rPr>
          <w:ins w:id="638" w:author="Gherman Uritskiy" w:date="2019-04-10T12:41:00Z"/>
          <w:noProof/>
        </w:rPr>
      </w:pPr>
      <w:ins w:id="639" w:author="Gherman Uritskiy" w:date="2019-04-10T12:41:00Z">
        <w:r w:rsidRPr="00007911">
          <w:rPr>
            <w:noProof/>
          </w:rPr>
          <w:t>43.</w:t>
        </w:r>
        <w:r w:rsidRPr="00007911">
          <w:rPr>
            <w:noProof/>
          </w:rPr>
          <w:tab/>
          <w:t>Kiraga J, Mackiewicz P, Mackiewicz D, Kowalczuk M, Biecek P, Polak N, et al. The relationships between the isoelectric point and: length of proteins, taxonomy and ecology of organisms. BMC Genomics. 2007;8:163.</w:t>
        </w:r>
      </w:ins>
    </w:p>
    <w:p w14:paraId="429D0164" w14:textId="77777777" w:rsidR="00007911" w:rsidRPr="00007911" w:rsidRDefault="00007911" w:rsidP="00007911">
      <w:pPr>
        <w:pStyle w:val="EndNoteBibliography"/>
        <w:spacing w:after="0"/>
        <w:rPr>
          <w:ins w:id="640" w:author="Gherman Uritskiy" w:date="2019-04-10T12:41:00Z"/>
          <w:noProof/>
        </w:rPr>
      </w:pPr>
      <w:ins w:id="641" w:author="Gherman Uritskiy" w:date="2019-04-10T12:41:00Z">
        <w:r w:rsidRPr="00007911">
          <w:rPr>
            <w:noProof/>
          </w:rPr>
          <w:t>44.</w:t>
        </w:r>
        <w:r w:rsidRPr="00007911">
          <w:rPr>
            <w:noProof/>
          </w:rPr>
          <w:tab/>
          <w:t>Elevi Bardavid R, Oren A. Acid-shifted isoelectric point profiles of the proteins in a hypersaline microbial mat: an adaptation to life at high salt concentrations? Extremophiles. 2012;16(5):787-92.</w:t>
        </w:r>
      </w:ins>
    </w:p>
    <w:p w14:paraId="0DC29110" w14:textId="77777777" w:rsidR="00007911" w:rsidRPr="00007911" w:rsidRDefault="00007911">
      <w:pPr>
        <w:pStyle w:val="EndNoteBibliography"/>
        <w:spacing w:after="0"/>
        <w:rPr>
          <w:noProof/>
        </w:rPr>
        <w:pPrChange w:id="642" w:author="Gherman Uritskiy" w:date="2019-04-10T12:41:00Z">
          <w:pPr>
            <w:pStyle w:val="EndNoteBibliography"/>
            <w:spacing w:after="0"/>
            <w:ind w:firstLine="360"/>
          </w:pPr>
        </w:pPrChange>
      </w:pPr>
      <w:r w:rsidRPr="00007911">
        <w:rPr>
          <w:noProof/>
        </w:rPr>
        <w:t>45.</w:t>
      </w:r>
      <w:r w:rsidRPr="00007911">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007911" w:rsidRDefault="00007911">
      <w:pPr>
        <w:pStyle w:val="EndNoteBibliography"/>
        <w:spacing w:after="0"/>
        <w:rPr>
          <w:noProof/>
        </w:rPr>
        <w:pPrChange w:id="643" w:author="Gherman Uritskiy" w:date="2019-04-10T12:41:00Z">
          <w:pPr>
            <w:pStyle w:val="EndNoteBibliography"/>
            <w:spacing w:after="0"/>
            <w:ind w:firstLine="360"/>
          </w:pPr>
        </w:pPrChange>
      </w:pPr>
      <w:r w:rsidRPr="00007911">
        <w:rPr>
          <w:noProof/>
        </w:rPr>
        <w:t>46.</w:t>
      </w:r>
      <w:r w:rsidRPr="00007911">
        <w:rPr>
          <w:noProof/>
        </w:rPr>
        <w:tab/>
        <w:t>Hubbell SP. The Unified Neutral Theory of Biodiversity and Biogeography. . Princeton: New Jersey: Princeton Univ Press; 2001.</w:t>
      </w:r>
    </w:p>
    <w:p w14:paraId="2A11EBCB" w14:textId="77777777" w:rsidR="00007911" w:rsidRPr="00007911" w:rsidRDefault="00007911">
      <w:pPr>
        <w:pStyle w:val="EndNoteBibliography"/>
        <w:spacing w:after="0"/>
        <w:rPr>
          <w:noProof/>
        </w:rPr>
        <w:pPrChange w:id="644" w:author="Gherman Uritskiy" w:date="2019-04-10T12:41:00Z">
          <w:pPr>
            <w:pStyle w:val="EndNoteBibliography"/>
            <w:spacing w:after="0"/>
            <w:ind w:firstLine="360"/>
          </w:pPr>
        </w:pPrChange>
      </w:pPr>
      <w:r w:rsidRPr="00007911">
        <w:rPr>
          <w:noProof/>
        </w:rPr>
        <w:t>47.</w:t>
      </w:r>
      <w:r w:rsidRPr="00007911">
        <w:rPr>
          <w:noProof/>
        </w:rPr>
        <w:tab/>
        <w:t>Li L, Ma ZS. Testing the Neutral Theory of Biodiversity with Human Microbiome Datasets. Sci Rep. 2016;6:31448.</w:t>
      </w:r>
    </w:p>
    <w:p w14:paraId="7D5C43A7" w14:textId="77777777" w:rsidR="00007911" w:rsidRPr="00007911" w:rsidRDefault="00007911">
      <w:pPr>
        <w:pStyle w:val="EndNoteBibliography"/>
        <w:spacing w:after="0"/>
        <w:rPr>
          <w:noProof/>
        </w:rPr>
        <w:pPrChange w:id="645" w:author="Gherman Uritskiy" w:date="2019-04-10T12:41:00Z">
          <w:pPr>
            <w:pStyle w:val="EndNoteBibliography"/>
            <w:spacing w:after="0"/>
            <w:ind w:firstLine="360"/>
          </w:pPr>
        </w:pPrChange>
      </w:pPr>
      <w:r w:rsidRPr="00007911">
        <w:rPr>
          <w:noProof/>
        </w:rPr>
        <w:t>48.</w:t>
      </w:r>
      <w:r w:rsidRPr="00007911">
        <w:rPr>
          <w:noProof/>
        </w:rPr>
        <w:tab/>
        <w:t>Lennon JT, Jones SE. Microbial seed banks: the ecological and evolutionary implications of dormancy. Nat Rev Microbiol. 2011;9(2):119-30.</w:t>
      </w:r>
    </w:p>
    <w:p w14:paraId="67A10FEF" w14:textId="77777777" w:rsidR="00007911" w:rsidRPr="00007911" w:rsidRDefault="00007911" w:rsidP="00007911">
      <w:pPr>
        <w:pStyle w:val="EndNoteBibliography"/>
        <w:spacing w:after="0"/>
        <w:rPr>
          <w:ins w:id="646" w:author="Gherman Uritskiy" w:date="2019-04-10T12:41:00Z"/>
          <w:noProof/>
        </w:rPr>
      </w:pPr>
      <w:r w:rsidRPr="00007911">
        <w:rPr>
          <w:noProof/>
        </w:rPr>
        <w:t>49.</w:t>
      </w:r>
      <w:r w:rsidRPr="00007911">
        <w:rPr>
          <w:noProof/>
        </w:rPr>
        <w:tab/>
      </w:r>
      <w:ins w:id="647" w:author="Gherman Uritskiy" w:date="2019-04-10T12:41:00Z">
        <w:r w:rsidRPr="00007911">
          <w:rPr>
            <w:noProof/>
          </w:rPr>
          <w:t>Schulze-Makuch D, Wagner D, Kounaves SP, Mangelsdorf K, Devine KG, de Vera JP, et al. Transitory microbial habitat in the hyperarid Atacama Desert. Proc Natl Acad Sci U S A. 2018;115(11):2670-5.</w:t>
        </w:r>
      </w:ins>
    </w:p>
    <w:p w14:paraId="291D6987" w14:textId="77777777" w:rsidR="00007911" w:rsidRPr="00007911" w:rsidRDefault="00007911" w:rsidP="00007911">
      <w:pPr>
        <w:pStyle w:val="EndNoteBibliography"/>
        <w:spacing w:after="0"/>
        <w:rPr>
          <w:ins w:id="648" w:author="Gherman Uritskiy" w:date="2019-04-10T12:41:00Z"/>
          <w:noProof/>
        </w:rPr>
      </w:pPr>
      <w:ins w:id="649" w:author="Gherman Uritskiy" w:date="2019-04-10T12:41:00Z">
        <w:r w:rsidRPr="00007911">
          <w:rPr>
            <w:noProof/>
          </w:rPr>
          <w:t>50.</w:t>
        </w:r>
        <w:r w:rsidRPr="00007911">
          <w:rPr>
            <w:noProof/>
          </w:rPr>
          <w:tab/>
          <w:t>Caliz J, Triado-Margarit X, Camarero L, Casamayor EO. A long-term survey unveils strong seasonal patterns in the airborne microbiome coupled to general and regional atmospheric circulations. Proc Natl Acad Sci U S A. 2018;115(48):12229-34.</w:t>
        </w:r>
      </w:ins>
    </w:p>
    <w:p w14:paraId="438D250A" w14:textId="77777777" w:rsidR="00007911" w:rsidRPr="00007911" w:rsidRDefault="00007911">
      <w:pPr>
        <w:pStyle w:val="EndNoteBibliography"/>
        <w:spacing w:after="0"/>
        <w:rPr>
          <w:noProof/>
        </w:rPr>
        <w:pPrChange w:id="650" w:author="Gherman Uritskiy" w:date="2019-04-10T12:41:00Z">
          <w:pPr>
            <w:pStyle w:val="EndNoteBibliography"/>
            <w:spacing w:after="0"/>
            <w:ind w:firstLine="360"/>
          </w:pPr>
        </w:pPrChange>
      </w:pPr>
      <w:ins w:id="651" w:author="Gherman Uritskiy" w:date="2019-04-10T12:41:00Z">
        <w:r w:rsidRPr="00007911">
          <w:rPr>
            <w:noProof/>
          </w:rPr>
          <w:t>51.</w:t>
        </w:r>
        <w:r w:rsidRPr="00007911">
          <w:rPr>
            <w:noProof/>
          </w:rPr>
          <w:tab/>
        </w:r>
      </w:ins>
      <w:r w:rsidRPr="00007911">
        <w:rPr>
          <w:noProof/>
        </w:rPr>
        <w:t>Ziolkowski LA, Wierzchos J, Davila AF, Slater GF. Radiocarbon evidence of active endolithic microbial communities in the hyper-arid core of the Atacama Desert,. Astrobiology. 2013;13:607-16.</w:t>
      </w:r>
    </w:p>
    <w:p w14:paraId="6B913FE6" w14:textId="5A2A5111" w:rsidR="00007911" w:rsidRPr="00007911" w:rsidRDefault="00F04A66" w:rsidP="00007911">
      <w:pPr>
        <w:pStyle w:val="EndNoteBibliography"/>
        <w:spacing w:after="0"/>
        <w:rPr>
          <w:ins w:id="652" w:author="Gherman Uritskiy" w:date="2019-04-10T12:41:00Z"/>
          <w:noProof/>
        </w:rPr>
      </w:pPr>
      <w:del w:id="653" w:author="Gherman Uritskiy" w:date="2019-04-10T12:41:00Z">
        <w:r w:rsidRPr="00F04A66">
          <w:rPr>
            <w:noProof/>
          </w:rPr>
          <w:delText>50</w:delText>
        </w:r>
      </w:del>
      <w:ins w:id="654" w:author="Gherman Uritskiy" w:date="2019-04-10T12:41:00Z">
        <w:r w:rsidR="00007911" w:rsidRPr="00007911">
          <w:rPr>
            <w:noProof/>
          </w:rPr>
          <w:t>52.</w:t>
        </w:r>
        <w:r w:rsidR="00007911" w:rsidRPr="00007911">
          <w:rPr>
            <w:noProof/>
          </w:rPr>
          <w:tab/>
          <w:t>Eng A, Borenstein E. Taxa-function robustness in microbial communities. Microbiome. 2018;6(1):45.</w:t>
        </w:r>
      </w:ins>
    </w:p>
    <w:p w14:paraId="71128058" w14:textId="77777777" w:rsidR="00007911" w:rsidRPr="00007911" w:rsidRDefault="00007911">
      <w:pPr>
        <w:pStyle w:val="EndNoteBibliography"/>
        <w:spacing w:after="0"/>
        <w:rPr>
          <w:noProof/>
        </w:rPr>
        <w:pPrChange w:id="655" w:author="Gherman Uritskiy" w:date="2019-04-10T12:41:00Z">
          <w:pPr>
            <w:pStyle w:val="EndNoteBibliography"/>
            <w:spacing w:after="0"/>
            <w:ind w:firstLine="360"/>
          </w:pPr>
        </w:pPrChange>
      </w:pPr>
      <w:ins w:id="656" w:author="Gherman Uritskiy" w:date="2019-04-10T12:41:00Z">
        <w:r w:rsidRPr="00007911">
          <w:rPr>
            <w:noProof/>
          </w:rPr>
          <w:t>53</w:t>
        </w:r>
      </w:ins>
      <w:moveToRangeStart w:id="657" w:author="Gherman Uritskiy" w:date="2019-04-10T12:41:00Z" w:name="move5792522"/>
      <w:moveTo w:id="658" w:author="Gherman Uritskiy" w:date="2019-04-10T12:41:00Z">
        <w:r w:rsidRPr="00007911">
          <w:rPr>
            <w:noProof/>
          </w:rPr>
          <w:t>.</w:t>
        </w:r>
        <w:r w:rsidRPr="00007911">
          <w:rPr>
            <w:noProof/>
          </w:rPr>
          <w:tab/>
          <w:t xml:space="preserve">Nie Y, Zhao JY, Tang YQ, Guo P, Yang Y, Wu XL, et al. </w:t>
        </w:r>
        <w:moveToRangeStart w:id="659" w:author="Gherman Uritskiy" w:date="2019-04-10T12:41:00Z" w:name="move5792523"/>
        <w:moveToRangeEnd w:id="657"/>
        <w:r w:rsidRPr="00007911">
          <w:rPr>
            <w:noProof/>
          </w:rPr>
          <w:t>Species Divergence vs. Functional Convergence Characterizes Crude Oil Microbial Community Assembly. Front Microbiol. 2016;7:1254.</w:t>
        </w:r>
      </w:moveTo>
    </w:p>
    <w:moveToRangeEnd w:id="659"/>
    <w:p w14:paraId="562352BA" w14:textId="77777777" w:rsidR="00007911" w:rsidRPr="00007911" w:rsidRDefault="00007911">
      <w:pPr>
        <w:pStyle w:val="EndNoteBibliography"/>
        <w:spacing w:after="0"/>
        <w:rPr>
          <w:noProof/>
        </w:rPr>
        <w:pPrChange w:id="660" w:author="Gherman Uritskiy" w:date="2019-04-10T12:41:00Z">
          <w:pPr>
            <w:pStyle w:val="EndNoteBibliography"/>
            <w:spacing w:after="0"/>
            <w:ind w:firstLine="360"/>
          </w:pPr>
        </w:pPrChange>
      </w:pPr>
      <w:ins w:id="661" w:author="Gherman Uritskiy" w:date="2019-04-10T12:41:00Z">
        <w:r w:rsidRPr="00007911">
          <w:rPr>
            <w:noProof/>
          </w:rPr>
          <w:t>54</w:t>
        </w:r>
      </w:ins>
      <w:moveToRangeStart w:id="662" w:author="Gherman Uritskiy" w:date="2019-04-10T12:41:00Z" w:name="move5792520"/>
      <w:moveTo w:id="663" w:author="Gherman Uritskiy" w:date="2019-04-10T12:41:00Z">
        <w:r w:rsidRPr="00007911">
          <w:rPr>
            <w:noProof/>
          </w:rPr>
          <w:t>.</w:t>
        </w:r>
        <w:r w:rsidRPr="00007911">
          <w:rPr>
            <w:noProof/>
          </w:rPr>
          <w:tab/>
          <w:t xml:space="preserve">Louca S, Jacques SMS, Pires APF, Leal JS, Srivastava DS, Parfrey LW, et al. </w:t>
        </w:r>
        <w:moveToRangeStart w:id="664" w:author="Gherman Uritskiy" w:date="2019-04-10T12:41:00Z" w:name="move5792521"/>
        <w:moveToRangeEnd w:id="662"/>
        <w:r w:rsidRPr="00007911">
          <w:rPr>
            <w:noProof/>
          </w:rPr>
          <w:t>High taxonomic variability despite stable functional structure across microbial communities. Nat Ecol Evol. 2016;1(1):15.</w:t>
        </w:r>
      </w:moveTo>
    </w:p>
    <w:moveToRangeEnd w:id="664"/>
    <w:p w14:paraId="691BB3DF" w14:textId="77777777" w:rsidR="00007911" w:rsidRPr="00007911" w:rsidRDefault="00007911">
      <w:pPr>
        <w:pStyle w:val="EndNoteBibliography"/>
        <w:spacing w:after="0"/>
        <w:rPr>
          <w:noProof/>
        </w:rPr>
        <w:pPrChange w:id="665" w:author="Gherman Uritskiy" w:date="2019-04-10T12:41:00Z">
          <w:pPr>
            <w:pStyle w:val="EndNoteBibliography"/>
            <w:spacing w:after="0"/>
            <w:ind w:firstLine="360"/>
          </w:pPr>
        </w:pPrChange>
      </w:pPr>
      <w:ins w:id="666" w:author="Gherman Uritskiy" w:date="2019-04-10T12:41:00Z">
        <w:r w:rsidRPr="00007911">
          <w:rPr>
            <w:noProof/>
          </w:rPr>
          <w:t>55</w:t>
        </w:r>
      </w:ins>
      <w:r w:rsidRPr="00007911">
        <w:rPr>
          <w:noProof/>
        </w:rPr>
        <w:t>.</w:t>
      </w:r>
      <w:r w:rsidRPr="00007911">
        <w:rPr>
          <w:noProof/>
        </w:rPr>
        <w:tab/>
        <w:t>Louca S, Polz MF, Mazel F, Albright MBN, Huber JA, O'Connor MI, et al. Function and functional redundancy in microbial systems. Nature Ecology &amp; Evolution. 2018;2(6):936-43.</w:t>
      </w:r>
    </w:p>
    <w:p w14:paraId="38060BC2" w14:textId="2474ED51" w:rsidR="00007911" w:rsidRPr="00007911" w:rsidRDefault="00F04A66">
      <w:pPr>
        <w:pStyle w:val="EndNoteBibliography"/>
        <w:spacing w:after="0"/>
        <w:rPr>
          <w:noProof/>
        </w:rPr>
        <w:pPrChange w:id="667" w:author="Gherman Uritskiy" w:date="2019-04-10T12:41:00Z">
          <w:pPr>
            <w:pStyle w:val="EndNoteBibliography"/>
            <w:spacing w:after="0"/>
            <w:ind w:firstLine="360"/>
          </w:pPr>
        </w:pPrChange>
      </w:pPr>
      <w:del w:id="668" w:author="Gherman Uritskiy" w:date="2019-04-10T12:41:00Z">
        <w:r w:rsidRPr="00F04A66">
          <w:rPr>
            <w:noProof/>
          </w:rPr>
          <w:delText>51</w:delText>
        </w:r>
      </w:del>
      <w:ins w:id="669" w:author="Gherman Uritskiy" w:date="2019-04-10T12:41:00Z">
        <w:r w:rsidR="00007911" w:rsidRPr="00007911">
          <w:rPr>
            <w:noProof/>
          </w:rPr>
          <w:t>56</w:t>
        </w:r>
      </w:ins>
      <w:r w:rsidR="00007911" w:rsidRPr="00007911">
        <w:rPr>
          <w:noProof/>
        </w:rPr>
        <w:t>.</w:t>
      </w:r>
      <w:r w:rsidR="00007911" w:rsidRPr="00007911">
        <w:rPr>
          <w:noProof/>
        </w:rPr>
        <w:tab/>
        <w:t>Modi SR, Collins JJ, Relman DA. Antibiotics and the gut microbiota. J Clin Invest. 2014;124(10):4212-8.</w:t>
      </w:r>
    </w:p>
    <w:p w14:paraId="0F6AD8F3" w14:textId="34C104BC" w:rsidR="00007911" w:rsidRPr="00007911" w:rsidRDefault="00F04A66">
      <w:pPr>
        <w:pStyle w:val="EndNoteBibliography"/>
        <w:spacing w:after="0"/>
        <w:rPr>
          <w:noProof/>
        </w:rPr>
        <w:pPrChange w:id="670" w:author="Gherman Uritskiy" w:date="2019-04-10T12:41:00Z">
          <w:pPr>
            <w:pStyle w:val="EndNoteBibliography"/>
            <w:spacing w:after="0"/>
            <w:ind w:firstLine="360"/>
          </w:pPr>
        </w:pPrChange>
      </w:pPr>
      <w:del w:id="671" w:author="Gherman Uritskiy" w:date="2019-04-10T12:41:00Z">
        <w:r w:rsidRPr="00F04A66">
          <w:rPr>
            <w:noProof/>
          </w:rPr>
          <w:lastRenderedPageBreak/>
          <w:delText>52</w:delText>
        </w:r>
      </w:del>
      <w:ins w:id="672" w:author="Gherman Uritskiy" w:date="2019-04-10T12:41:00Z">
        <w:r w:rsidR="00007911" w:rsidRPr="00007911">
          <w:rPr>
            <w:noProof/>
          </w:rPr>
          <w:t>57</w:t>
        </w:r>
      </w:ins>
      <w:r w:rsidR="00007911" w:rsidRPr="00007911">
        <w:rPr>
          <w:noProof/>
        </w:rPr>
        <w:t>.</w:t>
      </w:r>
      <w:r w:rsidR="00007911" w:rsidRPr="00007911">
        <w:rPr>
          <w:noProof/>
        </w:rPr>
        <w:tab/>
        <w:t>Rodriguez RL, Overholt WA, Hagan C, Huettel M, Kostka JE, Konstantinidis KT. Microbial community successional patterns in beach sands impacted by the Deepwater Horizon oil spill. ISME J. 2015;9(9):1928-40.</w:t>
      </w:r>
    </w:p>
    <w:p w14:paraId="6B267939" w14:textId="6BDF5EA3" w:rsidR="00007911" w:rsidRPr="00007911" w:rsidRDefault="00F04A66">
      <w:pPr>
        <w:pStyle w:val="EndNoteBibliography"/>
        <w:rPr>
          <w:noProof/>
        </w:rPr>
        <w:pPrChange w:id="673" w:author="Gherman Uritskiy" w:date="2019-04-10T12:41:00Z">
          <w:pPr>
            <w:pStyle w:val="EndNoteBibliography"/>
            <w:ind w:firstLine="360"/>
          </w:pPr>
        </w:pPrChange>
      </w:pPr>
      <w:del w:id="674" w:author="Gherman Uritskiy" w:date="2019-04-10T12:41:00Z">
        <w:r w:rsidRPr="00F04A66">
          <w:rPr>
            <w:noProof/>
          </w:rPr>
          <w:delText>53</w:delText>
        </w:r>
      </w:del>
      <w:ins w:id="675" w:author="Gherman Uritskiy" w:date="2019-04-10T12:41:00Z">
        <w:r w:rsidR="00007911" w:rsidRPr="00007911">
          <w:rPr>
            <w:noProof/>
          </w:rPr>
          <w:t>58</w:t>
        </w:r>
      </w:ins>
      <w:r w:rsidR="00007911" w:rsidRPr="00007911">
        <w:rPr>
          <w:noProof/>
        </w:rPr>
        <w:t>.</w:t>
      </w:r>
      <w:r w:rsidR="00007911" w:rsidRPr="00007911">
        <w:rPr>
          <w:noProof/>
        </w:rPr>
        <w:tab/>
        <w:t>Sommer MO, Dantas G. Antibiotics and the resistant microbiome. Curr Opin Microbiol. 2011;14(5):556-63.</w:t>
      </w:r>
    </w:p>
    <w:p w14:paraId="5E8467F6" w14:textId="111198FA" w:rsidR="00D83BA1" w:rsidRPr="000C1BF8" w:rsidRDefault="004F13E8" w:rsidP="004F13E8">
      <w:pPr>
        <w:pStyle w:val="Paragraph"/>
        <w:spacing w:before="0"/>
        <w:ind w:left="900" w:right="-723" w:firstLine="360"/>
      </w:pPr>
      <w:r w:rsidRPr="000C1BF8">
        <w:rPr>
          <w:b/>
          <w:rPrChange w:id="676" w:author="Gherman Uritskiy" w:date="2019-04-10T12:41:00Z">
            <w:rPr/>
          </w:rPrChange>
        </w:rPr>
        <w:fldChar w:fldCharType="end"/>
      </w:r>
    </w:p>
    <w:p w14:paraId="061E2EF6" w14:textId="77777777" w:rsidR="003B1371" w:rsidRPr="000C1BF8" w:rsidRDefault="003B1371" w:rsidP="007156CC">
      <w:pPr>
        <w:ind w:left="900" w:right="-723"/>
        <w:rPr>
          <w:rFonts w:eastAsia="Times New Roman"/>
          <w:b/>
          <w:sz w:val="24"/>
          <w:szCs w:val="24"/>
        </w:rPr>
      </w:pPr>
      <w:r w:rsidRPr="000C1BF8">
        <w:rPr>
          <w:b/>
        </w:rPr>
        <w:br w:type="page"/>
      </w:r>
    </w:p>
    <w:p w14:paraId="183662A5" w14:textId="7008EDEA" w:rsidR="003B1371" w:rsidRPr="000C1BF8" w:rsidRDefault="003B1371" w:rsidP="003B1371">
      <w:pPr>
        <w:ind w:left="450"/>
        <w:rPr>
          <w:rFonts w:eastAsia="Times New Roman"/>
          <w:b/>
          <w:sz w:val="24"/>
          <w:szCs w:val="24"/>
        </w:rPr>
      </w:pPr>
    </w:p>
    <w:p w14:paraId="57A8A656" w14:textId="650A5498" w:rsidR="00D83BA1" w:rsidRPr="000C1BF8" w:rsidRDefault="00755CA5" w:rsidP="003B1371">
      <w:pPr>
        <w:pStyle w:val="Paragraph"/>
        <w:spacing w:before="0"/>
        <w:ind w:right="-633" w:firstLine="0"/>
        <w:rPr>
          <w:b/>
        </w:rPr>
      </w:pPr>
      <w:r w:rsidRPr="000C1BF8">
        <w:rPr>
          <w:b/>
        </w:rPr>
        <w:t xml:space="preserve">Main </w:t>
      </w:r>
      <w:r w:rsidR="00D83BA1" w:rsidRPr="000C1BF8">
        <w:rPr>
          <w:b/>
        </w:rPr>
        <w:t>Figure</w:t>
      </w:r>
      <w:r w:rsidRPr="000C1BF8">
        <w:rPr>
          <w:b/>
        </w:rPr>
        <w:t>s</w:t>
      </w:r>
      <w:r w:rsidR="00D83BA1" w:rsidRPr="000C1BF8">
        <w:rPr>
          <w:b/>
        </w:rPr>
        <w:t>:</w:t>
      </w:r>
    </w:p>
    <w:p w14:paraId="41DF4798" w14:textId="77777777" w:rsidR="004B0C6E" w:rsidRPr="000C1BF8" w:rsidRDefault="004B0C6E" w:rsidP="00D83BA1">
      <w:pPr>
        <w:pStyle w:val="Acknowledgement"/>
        <w:spacing w:before="0"/>
        <w:ind w:left="360" w:right="-633" w:firstLine="0"/>
        <w:rPr>
          <w:b/>
        </w:rPr>
      </w:pPr>
    </w:p>
    <w:p w14:paraId="343BC5ED" w14:textId="733E71D9" w:rsidR="00FD002F" w:rsidRPr="000C1BF8" w:rsidRDefault="00FD002F" w:rsidP="00FD002F">
      <w:pPr>
        <w:pStyle w:val="Acknowledgement"/>
        <w:spacing w:before="0"/>
        <w:ind w:left="360" w:right="-633" w:firstLine="0"/>
        <w:rPr>
          <w:ins w:id="677" w:author="Gherman Uritskiy" w:date="2019-04-10T12:41:00Z"/>
          <w:noProof/>
        </w:rPr>
      </w:pPr>
      <w:r w:rsidRPr="000C1BF8">
        <w:rPr>
          <w:b/>
        </w:rPr>
        <w:t xml:space="preserve">Fig. </w:t>
      </w:r>
      <w:r w:rsidR="00BA6AA1" w:rsidRPr="000C1BF8">
        <w:rPr>
          <w:b/>
        </w:rPr>
        <w:t>1</w:t>
      </w:r>
      <w:r w:rsidRPr="000C1BF8">
        <w:rPr>
          <w:b/>
        </w:rPr>
        <w:t>.</w:t>
      </w:r>
      <w:r w:rsidRPr="000C1BF8">
        <w:rPr>
          <w:noProof/>
        </w:rPr>
        <w:t xml:space="preserve"> </w:t>
      </w:r>
      <w:del w:id="678" w:author="Gherman Uritskiy" w:date="2019-04-10T12:41:00Z">
        <w:r w:rsidR="00D83BA1">
          <w:rPr>
            <w:b/>
          </w:rPr>
          <w:delText>Taxonomic</w:delText>
        </w:r>
      </w:del>
      <w:ins w:id="679" w:author="Gherman Uritskiy" w:date="2019-04-10T12:41:00Z">
        <w:r w:rsidRPr="000C1BF8">
          <w:rPr>
            <w:noProof/>
          </w:rPr>
          <w:t xml:space="preserve">Average taxonomic composition of halite microbial communities from Site 1 over time, estimated from </w:t>
        </w:r>
        <w:r w:rsidR="003B57BF" w:rsidRPr="000C1BF8">
          <w:rPr>
            <w:noProof/>
          </w:rPr>
          <w:t>whole</w:t>
        </w:r>
        <w:r w:rsidRPr="000C1BF8">
          <w:rPr>
            <w:noProof/>
          </w:rPr>
          <w:t xml:space="preserve"> </w:t>
        </w:r>
        <w:r w:rsidR="003B57BF" w:rsidRPr="000C1BF8">
          <w:rPr>
            <w:noProof/>
          </w:rPr>
          <w:t xml:space="preserve">metagenome </w:t>
        </w:r>
        <w:r w:rsidRPr="000C1BF8">
          <w:rPr>
            <w:noProof/>
          </w:rPr>
          <w:t>reads with KRAKEN and visualized with KronaTools.</w:t>
        </w:r>
      </w:ins>
    </w:p>
    <w:p w14:paraId="4C9608C4" w14:textId="77777777" w:rsidR="00FD002F" w:rsidRPr="000C1BF8" w:rsidRDefault="00FD002F" w:rsidP="00D83BA1">
      <w:pPr>
        <w:pStyle w:val="Acknowledgement"/>
        <w:spacing w:before="0"/>
        <w:ind w:left="360" w:right="-633" w:firstLine="0"/>
        <w:rPr>
          <w:ins w:id="680" w:author="Gherman Uritskiy" w:date="2019-04-10T12:41:00Z"/>
          <w:b/>
        </w:rPr>
      </w:pPr>
    </w:p>
    <w:p w14:paraId="077451A0" w14:textId="66B48AD6" w:rsidR="00D83BA1" w:rsidRPr="000C1BF8" w:rsidRDefault="00D83BA1" w:rsidP="00D83BA1">
      <w:pPr>
        <w:pStyle w:val="Acknowledgement"/>
        <w:spacing w:before="0"/>
        <w:ind w:left="360" w:right="-633" w:firstLine="0"/>
        <w:rPr>
          <w:iCs/>
          <w:noProof/>
        </w:rPr>
      </w:pPr>
      <w:ins w:id="681" w:author="Gherman Uritskiy" w:date="2019-04-10T12:41:00Z">
        <w:r w:rsidRPr="000C1BF8">
          <w:rPr>
            <w:b/>
          </w:rPr>
          <w:t xml:space="preserve">Fig. </w:t>
        </w:r>
        <w:r w:rsidR="00BA6AA1" w:rsidRPr="000C1BF8">
          <w:rPr>
            <w:b/>
          </w:rPr>
          <w:t>2</w:t>
        </w:r>
        <w:r w:rsidRPr="000C1BF8">
          <w:rPr>
            <w:b/>
          </w:rPr>
          <w:t>.</w:t>
        </w:r>
        <w:r w:rsidRPr="000C1BF8">
          <w:t xml:space="preserve"> </w:t>
        </w:r>
        <w:r w:rsidR="003B57BF" w:rsidRPr="000C1BF8">
          <w:rPr>
            <w:b/>
          </w:rPr>
          <w:t>Halite microbial c</w:t>
        </w:r>
        <w:r w:rsidR="001B1EB1" w:rsidRPr="000C1BF8">
          <w:rPr>
            <w:b/>
          </w:rPr>
          <w:t>ommunity t</w:t>
        </w:r>
        <w:r w:rsidR="001E77C9" w:rsidRPr="000C1BF8">
          <w:rPr>
            <w:b/>
          </w:rPr>
          <w:t>axonomic composition</w:t>
        </w:r>
      </w:ins>
      <w:r w:rsidR="001E77C9" w:rsidRPr="000C1BF8">
        <w:rPr>
          <w:b/>
        </w:rPr>
        <w:t xml:space="preserve"> and functional </w:t>
      </w:r>
      <w:del w:id="682" w:author="Gherman Uritskiy" w:date="2019-04-10T12:41:00Z">
        <w:r>
          <w:rPr>
            <w:b/>
          </w:rPr>
          <w:delText>resilience after recovery period</w:delText>
        </w:r>
        <w:r w:rsidRPr="00A04CD2">
          <w:rPr>
            <w:b/>
          </w:rPr>
          <w:delText>.</w:delText>
        </w:r>
      </w:del>
      <w:ins w:id="683" w:author="Gherman Uritskiy" w:date="2019-04-10T12:41:00Z">
        <w:r w:rsidR="001E77C9" w:rsidRPr="000C1BF8">
          <w:rPr>
            <w:b/>
          </w:rPr>
          <w:t>potential over time.</w:t>
        </w:r>
      </w:ins>
      <w:r w:rsidRPr="000C1BF8">
        <w:t xml:space="preserve"> </w:t>
      </w:r>
      <w:r w:rsidRPr="000C1BF8">
        <w:rPr>
          <w:color w:val="282625"/>
          <w:shd w:val="clear" w:color="auto" w:fill="FFFFFF"/>
        </w:rPr>
        <w:t>Taxonomic composition of halite microbiomes</w:t>
      </w:r>
      <w:r w:rsidR="001B1EB1" w:rsidRPr="000C1BF8">
        <w:rPr>
          <w:color w:val="282625"/>
          <w:shd w:val="clear" w:color="auto" w:fill="FFFFFF"/>
        </w:rPr>
        <w:t xml:space="preserve"> </w:t>
      </w:r>
      <w:del w:id="684" w:author="Gherman Uritskiy" w:date="2019-04-10T12:41:00Z">
        <w:r w:rsidRPr="00B135B8">
          <w:rPr>
            <w:color w:val="282625"/>
            <w:shd w:val="clear" w:color="auto" w:fill="FFFFFF"/>
          </w:rPr>
          <w:delText>over</w:delText>
        </w:r>
      </w:del>
      <w:ins w:id="685" w:author="Gherman Uritskiy" w:date="2019-04-10T12:41:00Z">
        <w:r w:rsidR="001B1EB1" w:rsidRPr="000C1BF8">
          <w:rPr>
            <w:color w:val="282625"/>
            <w:shd w:val="clear" w:color="auto" w:fill="FFFFFF"/>
          </w:rPr>
          <w:t>at each</w:t>
        </w:r>
      </w:ins>
      <w:r w:rsidR="001B1EB1" w:rsidRPr="000C1BF8">
        <w:rPr>
          <w:color w:val="282625"/>
          <w:shd w:val="clear" w:color="auto" w:fill="FFFFFF"/>
        </w:rPr>
        <w:t xml:space="preserve"> time</w:t>
      </w:r>
      <w:ins w:id="686" w:author="Gherman Uritskiy" w:date="2019-04-10T12:41:00Z">
        <w:r w:rsidR="001B1EB1" w:rsidRPr="000C1BF8">
          <w:rPr>
            <w:color w:val="282625"/>
            <w:shd w:val="clear" w:color="auto" w:fill="FFFFFF"/>
          </w:rPr>
          <w:t xml:space="preserve"> point</w:t>
        </w:r>
      </w:ins>
      <w:r w:rsidRPr="000C1BF8">
        <w:rPr>
          <w:color w:val="282625"/>
          <w:shd w:val="clear" w:color="auto" w:fill="FFFFFF"/>
        </w:rPr>
        <w:t xml:space="preserve">, shown by (A) hierarchical clustering (correlation metric) of the Weighted </w:t>
      </w:r>
      <w:proofErr w:type="spellStart"/>
      <w:r w:rsidRPr="000C1BF8">
        <w:rPr>
          <w:color w:val="282625"/>
          <w:shd w:val="clear" w:color="auto" w:fill="FFFFFF"/>
        </w:rPr>
        <w:t>Unifrac</w:t>
      </w:r>
      <w:proofErr w:type="spellEnd"/>
      <w:r w:rsidRPr="000C1BF8">
        <w:rPr>
          <w:color w:val="282625"/>
          <w:shd w:val="clear" w:color="auto" w:fill="FFFFFF"/>
        </w:rPr>
        <w:t xml:space="preserve"> dissimilarity matrix and (B) the average relative abundance of archaeal sequences, based on 16S </w:t>
      </w:r>
      <w:del w:id="687" w:author="Gherman Uritskiy" w:date="2019-04-10T12:41:00Z">
        <w:r w:rsidRPr="00B135B8">
          <w:rPr>
            <w:color w:val="282625"/>
            <w:shd w:val="clear" w:color="auto" w:fill="FFFFFF"/>
          </w:rPr>
          <w:delText>rDNA</w:delText>
        </w:r>
      </w:del>
      <w:proofErr w:type="spellStart"/>
      <w:ins w:id="688"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NA</w:t>
        </w:r>
        <w:proofErr w:type="spellEnd"/>
        <w:r w:rsidRPr="000C1BF8">
          <w:rPr>
            <w:color w:val="282625"/>
            <w:shd w:val="clear" w:color="auto" w:fill="FFFFFF"/>
          </w:rPr>
          <w:t xml:space="preserve">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amplicon sequencing.</w:t>
      </w:r>
      <w:ins w:id="689" w:author="Gherman Uritskiy" w:date="2019-04-10T12:41:00Z">
        <w:r w:rsidR="006013E5" w:rsidRPr="000C1BF8">
          <w:rPr>
            <w:color w:val="282625"/>
            <w:shd w:val="clear" w:color="auto" w:fill="FFFFFF"/>
          </w:rPr>
          <w:t xml:space="preserve"> Error bars represent standard deviation; significance bars </w:t>
        </w:r>
        <w:r w:rsidR="006013E5" w:rsidRPr="000C1BF8">
          <w:rPr>
            <w:iCs/>
            <w:noProof/>
          </w:rPr>
          <w:t xml:space="preserve">denote two tail t-test </w:t>
        </w:r>
        <w:r w:rsidR="006013E5" w:rsidRPr="000C1BF8">
          <w:rPr>
            <w:i/>
            <w:iCs/>
            <w:noProof/>
          </w:rPr>
          <w:t>p-val</w:t>
        </w:r>
        <w:r w:rsidR="006013E5" w:rsidRPr="000C1BF8">
          <w:rPr>
            <w:iCs/>
            <w:noProof/>
          </w:rPr>
          <w:t>&lt;0.0001.</w:t>
        </w:r>
      </w:ins>
      <w:r w:rsidRPr="000C1BF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0C1BF8">
        <w:rPr>
          <w:i/>
        </w:rPr>
        <w:t>p</w:t>
      </w:r>
      <w:r w:rsidRPr="000C1BF8">
        <w:rPr>
          <w:color w:val="282625"/>
          <w:shd w:val="clear" w:color="auto" w:fill="FFFFFF"/>
        </w:rPr>
        <w:t xml:space="preserve">&lt;0.01, FDR=&lt;1%), standardized to the maximum value in each row. </w:t>
      </w:r>
      <w:del w:id="690" w:author="Gherman Uritskiy" w:date="2019-04-10T12:41:00Z">
        <w:r w:rsidRPr="00B135B8">
          <w:rPr>
            <w:color w:val="282625"/>
            <w:shd w:val="clear" w:color="auto" w:fill="FFFFFF"/>
          </w:rPr>
          <w:delText xml:space="preserve">Error bars represent standard deviation; significance bars </w:delText>
        </w:r>
        <w:r w:rsidRPr="00B135B8">
          <w:rPr>
            <w:iCs/>
            <w:noProof/>
          </w:rPr>
          <w:delText xml:space="preserve">denote two tail t-test </w:delText>
        </w:r>
        <w:r w:rsidRPr="00B135B8">
          <w:rPr>
            <w:i/>
            <w:iCs/>
            <w:noProof/>
          </w:rPr>
          <w:delText>p-val</w:delText>
        </w:r>
        <w:r w:rsidRPr="00B135B8">
          <w:rPr>
            <w:iCs/>
            <w:noProof/>
          </w:rPr>
          <w:delText>&lt;0.0001.</w:delText>
        </w:r>
      </w:del>
    </w:p>
    <w:p w14:paraId="373F148D" w14:textId="77777777" w:rsidR="00D83BA1" w:rsidRPr="00D83BA1" w:rsidRDefault="00D83BA1" w:rsidP="00D83BA1">
      <w:pPr>
        <w:pStyle w:val="Acknowledgement"/>
        <w:spacing w:before="0"/>
        <w:ind w:left="360" w:right="-633" w:firstLine="0"/>
        <w:rPr>
          <w:del w:id="691" w:author="Gherman Uritskiy" w:date="2019-04-10T12:41:00Z"/>
          <w:iCs/>
          <w:noProof/>
        </w:rPr>
      </w:pPr>
    </w:p>
    <w:p w14:paraId="146C1C67" w14:textId="0A0432C7" w:rsidR="00D83BA1" w:rsidRPr="000C1BF8" w:rsidRDefault="00D83BA1" w:rsidP="00D83BA1">
      <w:pPr>
        <w:pStyle w:val="Acknowledgement"/>
        <w:spacing w:before="0"/>
        <w:ind w:left="360" w:right="-633" w:firstLine="0"/>
        <w:rPr>
          <w:ins w:id="692" w:author="Gherman Uritskiy" w:date="2019-04-10T12:41:00Z"/>
          <w:iCs/>
          <w:noProof/>
        </w:rPr>
      </w:pPr>
      <w:del w:id="693" w:author="Gherman Uritskiy" w:date="2019-04-10T12:41:00Z">
        <w:r>
          <w:rPr>
            <w:b/>
          </w:rPr>
          <w:delText>Fig. 2.</w:delText>
        </w:r>
        <w:r>
          <w:delText xml:space="preserve"> </w:delText>
        </w:r>
        <w:r>
          <w:rPr>
            <w:b/>
          </w:rPr>
          <w:delText>Proteome adaptations across time</w:delText>
        </w:r>
        <w:r w:rsidRPr="00A04CD2">
          <w:rPr>
            <w:b/>
          </w:rPr>
          <w:delText>.</w:delText>
        </w:r>
      </w:del>
    </w:p>
    <w:p w14:paraId="128A5484" w14:textId="5E1CAFB1" w:rsidR="00D83BA1" w:rsidRPr="000C1BF8" w:rsidRDefault="00D83BA1" w:rsidP="00D83BA1">
      <w:pPr>
        <w:pStyle w:val="Acknowledgement"/>
        <w:spacing w:before="0"/>
        <w:ind w:left="360" w:right="-633" w:firstLine="0"/>
        <w:rPr>
          <w:iCs/>
          <w:noProof/>
        </w:rPr>
      </w:pPr>
      <w:ins w:id="694" w:author="Gherman Uritskiy" w:date="2019-04-10T12:41:00Z">
        <w:r w:rsidRPr="000C1BF8">
          <w:rPr>
            <w:b/>
          </w:rPr>
          <w:t xml:space="preserve">Fig. </w:t>
        </w:r>
        <w:r w:rsidR="00FD002F" w:rsidRPr="000C1BF8">
          <w:rPr>
            <w:b/>
          </w:rPr>
          <w:t>3</w:t>
        </w:r>
        <w:r w:rsidRPr="000C1BF8">
          <w:rPr>
            <w:b/>
          </w:rPr>
          <w:t>.</w:t>
        </w:r>
        <w:r w:rsidRPr="000C1BF8">
          <w:t xml:space="preserve"> </w:t>
        </w:r>
        <w:r w:rsidR="009C7297" w:rsidRPr="000C1BF8">
          <w:rPr>
            <w:b/>
          </w:rPr>
          <w:t>Differences in predicted protein isoelectric points and potassium uptake potential over time</w:t>
        </w:r>
        <w:r w:rsidRPr="000C1BF8">
          <w:rPr>
            <w:b/>
          </w:rPr>
          <w:t>.</w:t>
        </w:r>
      </w:ins>
      <w:r w:rsidRPr="000C1BF8">
        <w:t xml:space="preserve"> </w:t>
      </w:r>
      <w:r w:rsidRPr="000C1BF8">
        <w:rPr>
          <w:bCs/>
        </w:rPr>
        <w:t xml:space="preserve">Analysis of the </w:t>
      </w:r>
      <w:r w:rsidRPr="000C1BF8">
        <w:t>isoelectric points (</w:t>
      </w:r>
      <w:proofErr w:type="spellStart"/>
      <w:r w:rsidRPr="000C1BF8">
        <w:rPr>
          <w:i/>
        </w:rPr>
        <w:t>pI</w:t>
      </w:r>
      <w:proofErr w:type="spellEnd"/>
      <w:r w:rsidRPr="000C1BF8">
        <w:t xml:space="preserve">) of proteins encoded in replicates of WMG assemblies from samples harvested at different dates, showing (A) the overall weighted distribution of the protein </w:t>
      </w:r>
      <w:proofErr w:type="spellStart"/>
      <w:r w:rsidRPr="000C1BF8">
        <w:rPr>
          <w:i/>
        </w:rPr>
        <w:t>pIs</w:t>
      </w:r>
      <w:proofErr w:type="spellEnd"/>
      <w:r w:rsidRPr="000C1BF8">
        <w:t xml:space="preserve">, and the weighted average </w:t>
      </w:r>
      <w:proofErr w:type="spellStart"/>
      <w:r w:rsidRPr="000C1BF8">
        <w:rPr>
          <w:i/>
        </w:rPr>
        <w:t>pI</w:t>
      </w:r>
      <w:proofErr w:type="spellEnd"/>
      <w:r w:rsidRPr="000C1BF8">
        <w:rPr>
          <w:i/>
        </w:rPr>
        <w:t xml:space="preserve"> </w:t>
      </w:r>
      <w:r w:rsidRPr="000C1BF8">
        <w:t>of proteins encoded in (</w:t>
      </w:r>
      <w:proofErr w:type="spellStart"/>
      <w:r w:rsidRPr="000C1BF8">
        <w:t>B) all</w:t>
      </w:r>
      <w:proofErr w:type="spellEnd"/>
      <w:r w:rsidRPr="000C1BF8">
        <w:t xml:space="preserve"> contigs and (E) only </w:t>
      </w:r>
      <w:proofErr w:type="spellStart"/>
      <w:r w:rsidR="00B179FD" w:rsidRPr="000C1BF8">
        <w:rPr>
          <w:rPrChange w:id="695" w:author="Gherman Uritskiy" w:date="2019-04-10T12:41:00Z">
            <w:rPr>
              <w:i/>
            </w:rPr>
          </w:rPrChange>
        </w:rPr>
        <w:t>Halobacteria</w:t>
      </w:r>
      <w:proofErr w:type="spellEnd"/>
      <w:r w:rsidR="00B179FD" w:rsidRPr="000C1BF8">
        <w:t xml:space="preserve"> </w:t>
      </w:r>
      <w:r w:rsidRPr="000C1BF8">
        <w:t xml:space="preserve">contigs. (D) </w:t>
      </w:r>
      <w:proofErr w:type="spellStart"/>
      <w:r w:rsidRPr="000C1BF8">
        <w:rPr>
          <w:rPrChange w:id="696" w:author="Gherman Uritskiy" w:date="2019-04-10T12:41:00Z">
            <w:rPr>
              <w:i/>
            </w:rPr>
          </w:rPrChange>
        </w:rPr>
        <w:t>pI</w:t>
      </w:r>
      <w:proofErr w:type="spellEnd"/>
      <w:r w:rsidRPr="000C1BF8">
        <w:t xml:space="preserve"> distribution of</w:t>
      </w:r>
      <w:ins w:id="697" w:author="Gherman Uritskiy" w:date="2019-04-10T12:41:00Z">
        <w:r w:rsidRPr="000C1BF8">
          <w:t xml:space="preserve"> </w:t>
        </w:r>
        <w:r w:rsidR="004B0C6E" w:rsidRPr="000C1BF8">
          <w:t>predicted</w:t>
        </w:r>
      </w:ins>
      <w:r w:rsidR="004B0C6E" w:rsidRPr="000C1BF8">
        <w:t xml:space="preserve"> </w:t>
      </w:r>
      <w:r w:rsidRPr="000C1BF8">
        <w:t xml:space="preserve">proteins encoded in </w:t>
      </w:r>
      <w:r w:rsidRPr="000C1BF8">
        <w:rPr>
          <w:rPrChange w:id="698" w:author="Gherman Uritskiy" w:date="2019-04-10T12:41:00Z">
            <w:rPr>
              <w:i/>
            </w:rPr>
          </w:rPrChange>
        </w:rPr>
        <w:t>Bacteroidetes</w:t>
      </w:r>
      <w:r w:rsidRPr="000C1BF8">
        <w:t xml:space="preserve"> and </w:t>
      </w:r>
      <w:proofErr w:type="spellStart"/>
      <w:r w:rsidR="00B179FD" w:rsidRPr="000C1BF8">
        <w:rPr>
          <w:rPrChange w:id="699" w:author="Gherman Uritskiy" w:date="2019-04-10T12:41:00Z">
            <w:rPr>
              <w:i/>
            </w:rPr>
          </w:rPrChange>
        </w:rPr>
        <w:t>Halobacteria</w:t>
      </w:r>
      <w:proofErr w:type="spellEnd"/>
      <w:r w:rsidR="00E6235A" w:rsidRPr="000C1BF8">
        <w:rPr>
          <w:rPrChange w:id="700" w:author="Gherman Uritskiy" w:date="2019-04-10T12:41:00Z">
            <w:rPr>
              <w:i/>
            </w:rPr>
          </w:rPrChange>
        </w:rPr>
        <w:t xml:space="preserve"> </w:t>
      </w:r>
      <w:r w:rsidRPr="000C1BF8">
        <w:t xml:space="preserve">contigs. Average potassium uptake potential across time point samples inferred from </w:t>
      </w:r>
      <w:del w:id="701" w:author="Gherman Uritskiy" w:date="2019-04-10T12:41:00Z">
        <w:r w:rsidRPr="00911B23">
          <w:delText>Trk</w:delText>
        </w:r>
      </w:del>
      <w:proofErr w:type="spellStart"/>
      <w:ins w:id="702" w:author="Gherman Uritskiy" w:date="2019-04-10T12:41:00Z">
        <w:r w:rsidR="004B0C6E" w:rsidRPr="000C1BF8">
          <w:rPr>
            <w:i/>
          </w:rPr>
          <w:t>trk</w:t>
        </w:r>
      </w:ins>
      <w:proofErr w:type="spellEnd"/>
      <w:r w:rsidR="004B0C6E" w:rsidRPr="000C1BF8">
        <w:t xml:space="preserve"> </w:t>
      </w:r>
      <w:r w:rsidRPr="000C1BF8">
        <w:t xml:space="preserve">gene relative abundance and quantified in (C) all contigs and (F) only </w:t>
      </w:r>
      <w:proofErr w:type="spellStart"/>
      <w:r w:rsidR="00B179FD" w:rsidRPr="000C1BF8">
        <w:rPr>
          <w:rPrChange w:id="703" w:author="Gherman Uritskiy" w:date="2019-04-10T12:41:00Z">
            <w:rPr>
              <w:i/>
            </w:rPr>
          </w:rPrChange>
        </w:rPr>
        <w:t>Halobacteria</w:t>
      </w:r>
      <w:proofErr w:type="spellEnd"/>
      <w:r w:rsidR="00B179FD" w:rsidRPr="000C1BF8">
        <w:t xml:space="preserve"> </w:t>
      </w:r>
      <w:r w:rsidRPr="000C1BF8">
        <w:t xml:space="preserve">contigs. </w:t>
      </w:r>
      <w:r w:rsidRPr="000C1BF8">
        <w:rPr>
          <w:color w:val="282625"/>
          <w:shd w:val="clear" w:color="auto" w:fill="FFFFFF"/>
        </w:rPr>
        <w:t>Error bars represent standard deviation; significance b</w:t>
      </w:r>
      <w:r w:rsidRPr="000C1BF8">
        <w:rPr>
          <w:iCs/>
          <w:noProof/>
        </w:rPr>
        <w:t>ars represent group significance based on a two tail t-test, and stars denote the p-value thresholds (*=0.01, **=0.001, ***=0.0001).</w:t>
      </w:r>
    </w:p>
    <w:p w14:paraId="5FD90F2A" w14:textId="77777777" w:rsidR="00D83BA1" w:rsidRPr="000C1BF8" w:rsidRDefault="00D83BA1" w:rsidP="00D83BA1">
      <w:pPr>
        <w:pStyle w:val="Acknowledgement"/>
        <w:spacing w:before="0"/>
        <w:ind w:left="360" w:right="-633" w:firstLine="0"/>
        <w:rPr>
          <w:iCs/>
          <w:noProof/>
        </w:rPr>
      </w:pPr>
    </w:p>
    <w:p w14:paraId="2527957A" w14:textId="2E21423F" w:rsidR="00D83BA1" w:rsidRPr="000C1BF8" w:rsidRDefault="00D83BA1" w:rsidP="00D83BA1">
      <w:pPr>
        <w:pStyle w:val="Legend"/>
        <w:spacing w:before="0"/>
        <w:ind w:left="360" w:right="-633"/>
        <w:rPr>
          <w:color w:val="282625"/>
          <w:shd w:val="clear" w:color="auto" w:fill="FFFFFF"/>
        </w:rPr>
      </w:pPr>
      <w:r w:rsidRPr="000C1BF8">
        <w:rPr>
          <w:b/>
        </w:rPr>
        <w:t xml:space="preserve">Fig. </w:t>
      </w:r>
      <w:del w:id="704" w:author="Gherman Uritskiy" w:date="2019-04-10T12:41:00Z">
        <w:r>
          <w:rPr>
            <w:b/>
          </w:rPr>
          <w:delText>3</w:delText>
        </w:r>
        <w:r w:rsidRPr="007443BB">
          <w:rPr>
            <w:b/>
          </w:rPr>
          <w:delText>.</w:delText>
        </w:r>
        <w:r>
          <w:delText xml:space="preserve"> </w:delText>
        </w:r>
        <w:r>
          <w:rPr>
            <w:b/>
          </w:rPr>
          <w:delText>Strain membership rearrangement</w:delText>
        </w:r>
        <w:r w:rsidRPr="00A04CD2">
          <w:rPr>
            <w:b/>
          </w:rPr>
          <w:delText xml:space="preserve">. </w:delText>
        </w:r>
        <w:r w:rsidRPr="00B135B8">
          <w:delText>Changes in fine</w:delText>
        </w:r>
      </w:del>
      <w:ins w:id="705" w:author="Gherman Uritskiy" w:date="2019-04-10T12:41:00Z">
        <w:r w:rsidR="00FD002F" w:rsidRPr="000C1BF8">
          <w:rPr>
            <w:b/>
          </w:rPr>
          <w:t>4</w:t>
        </w:r>
        <w:r w:rsidRPr="000C1BF8">
          <w:rPr>
            <w:b/>
          </w:rPr>
          <w:t>.</w:t>
        </w:r>
        <w:r w:rsidR="00486E22" w:rsidRPr="000C1BF8">
          <w:rPr>
            <w:b/>
          </w:rPr>
          <w:t xml:space="preserve"> Fine</w:t>
        </w:r>
      </w:ins>
      <w:r w:rsidR="00486E22" w:rsidRPr="000C1BF8">
        <w:rPr>
          <w:b/>
          <w:rPrChange w:id="706" w:author="Gherman Uritskiy" w:date="2019-04-10T12:41:00Z">
            <w:rPr/>
          </w:rPrChange>
        </w:rPr>
        <w:t xml:space="preserve">-scale </w:t>
      </w:r>
      <w:ins w:id="707" w:author="Gherman Uritskiy" w:date="2019-04-10T12:41:00Z">
        <w:r w:rsidR="00486E22" w:rsidRPr="000C1BF8">
          <w:rPr>
            <w:b/>
          </w:rPr>
          <w:t xml:space="preserve">taxonomic </w:t>
        </w:r>
      </w:ins>
      <w:r w:rsidR="00486E22" w:rsidRPr="000C1BF8">
        <w:rPr>
          <w:b/>
          <w:rPrChange w:id="708" w:author="Gherman Uritskiy" w:date="2019-04-10T12:41:00Z">
            <w:rPr/>
          </w:rPrChange>
        </w:rPr>
        <w:t>composition</w:t>
      </w:r>
      <w:ins w:id="709" w:author="Gherman Uritskiy" w:date="2019-04-10T12:41:00Z">
        <w:r w:rsidR="00486E22" w:rsidRPr="000C1BF8">
          <w:rPr>
            <w:b/>
          </w:rPr>
          <w:t xml:space="preserve"> </w:t>
        </w:r>
        <w:r w:rsidR="003B57BF" w:rsidRPr="000C1BF8">
          <w:rPr>
            <w:b/>
          </w:rPr>
          <w:t>shifts</w:t>
        </w:r>
        <w:r w:rsidR="008C203F" w:rsidRPr="000C1BF8">
          <w:rPr>
            <w:b/>
          </w:rPr>
          <w:t xml:space="preserve"> across time</w:t>
        </w:r>
        <w:r w:rsidRPr="000C1BF8">
          <w:rPr>
            <w:b/>
          </w:rPr>
          <w:t xml:space="preserve">. </w:t>
        </w:r>
        <w:r w:rsidR="004B0C6E" w:rsidRPr="000C1BF8">
          <w:t>F</w:t>
        </w:r>
        <w:r w:rsidRPr="000C1BF8">
          <w:t>ine-scale composition</w:t>
        </w:r>
        <w:r w:rsidR="004B0C6E" w:rsidRPr="000C1BF8">
          <w:t>al changes</w:t>
        </w:r>
      </w:ins>
      <w:r w:rsidRPr="000C1BF8">
        <w:t xml:space="preserve"> of halite </w:t>
      </w:r>
      <w:r w:rsidRPr="000C1BF8">
        <w:rPr>
          <w:color w:val="282625"/>
          <w:shd w:val="clear" w:color="auto" w:fill="FFFFFF"/>
        </w:rPr>
        <w:t>communities over time shown with</w:t>
      </w:r>
      <w:r w:rsidRPr="000C1BF8">
        <w:t xml:space="preserve"> (A) </w:t>
      </w:r>
      <w:r w:rsidRPr="000C1BF8">
        <w:rPr>
          <w:color w:val="282625"/>
          <w:shd w:val="clear" w:color="auto" w:fill="FFFFFF"/>
        </w:rPr>
        <w:t xml:space="preserve">hierarchical clustering (correlation metric) of an Unweighted </w:t>
      </w:r>
      <w:proofErr w:type="spellStart"/>
      <w:r w:rsidRPr="000C1BF8">
        <w:rPr>
          <w:color w:val="282625"/>
          <w:shd w:val="clear" w:color="auto" w:fill="FFFFFF"/>
        </w:rPr>
        <w:t>Unifrac</w:t>
      </w:r>
      <w:proofErr w:type="spellEnd"/>
      <w:r w:rsidRPr="000C1BF8">
        <w:rPr>
          <w:color w:val="282625"/>
          <w:shd w:val="clear" w:color="auto" w:fill="FFFFFF"/>
        </w:rPr>
        <w:t xml:space="preserve"> dissimilarity matrix (based on 16S </w:t>
      </w:r>
      <w:del w:id="710" w:author="Gherman Uritskiy" w:date="2019-04-10T12:41:00Z">
        <w:r w:rsidRPr="00B135B8">
          <w:rPr>
            <w:color w:val="282625"/>
            <w:shd w:val="clear" w:color="auto" w:fill="FFFFFF"/>
          </w:rPr>
          <w:delText>rDNA</w:delText>
        </w:r>
      </w:del>
      <w:proofErr w:type="spellStart"/>
      <w:ins w:id="711" w:author="Gherman Uritskiy" w:date="2019-04-10T12:41:00Z">
        <w:r w:rsidRPr="000C1BF8">
          <w:rPr>
            <w:color w:val="282625"/>
            <w:shd w:val="clear" w:color="auto" w:fill="FFFFFF"/>
          </w:rPr>
          <w:t>r</w:t>
        </w:r>
        <w:r w:rsidR="00B46480" w:rsidRPr="000C1BF8">
          <w:rPr>
            <w:color w:val="282625"/>
            <w:shd w:val="clear" w:color="auto" w:fill="FFFFFF"/>
          </w:rPr>
          <w:t>R</w:t>
        </w:r>
        <w:r w:rsidRPr="000C1BF8">
          <w:rPr>
            <w:color w:val="282625"/>
            <w:shd w:val="clear" w:color="auto" w:fill="FFFFFF"/>
          </w:rPr>
          <w:t>NA</w:t>
        </w:r>
        <w:proofErr w:type="spellEnd"/>
        <w:r w:rsidRPr="000C1BF8">
          <w:rPr>
            <w:color w:val="282625"/>
            <w:shd w:val="clear" w:color="auto" w:fill="FFFFFF"/>
          </w:rPr>
          <w:t xml:space="preserve"> </w:t>
        </w:r>
        <w:r w:rsidR="00B46480" w:rsidRPr="000C1BF8">
          <w:rPr>
            <w:color w:val="282625"/>
            <w:shd w:val="clear" w:color="auto" w:fill="FFFFFF"/>
          </w:rPr>
          <w:t>gene</w:t>
        </w:r>
      </w:ins>
      <w:r w:rsidR="00B46480" w:rsidRPr="000C1BF8">
        <w:rPr>
          <w:color w:val="282625"/>
          <w:shd w:val="clear" w:color="auto" w:fill="FFFFFF"/>
        </w:rPr>
        <w:t xml:space="preserve"> </w:t>
      </w:r>
      <w:r w:rsidRPr="000C1BF8">
        <w:rPr>
          <w:color w:val="282625"/>
          <w:shd w:val="clear" w:color="auto" w:fill="FFFFFF"/>
        </w:rPr>
        <w:t xml:space="preserve">amplicon sequencing), (B) hierarchical clustering (Euclidean metric) of standardized MAG abundances, (C) PCA of co-assembly contig abundances, and (D) weighted distributions of </w:t>
      </w:r>
      <w:del w:id="712" w:author="Gherman Uritskiy" w:date="2019-04-10T12:41:00Z">
        <w:r w:rsidRPr="00B135B8">
          <w:rPr>
            <w:color w:val="282625"/>
            <w:shd w:val="clear" w:color="auto" w:fill="FFFFFF"/>
          </w:rPr>
          <w:delText>strain rearrangement (</w:delText>
        </w:r>
        <w:r w:rsidRPr="00B135B8">
          <w:rPr>
            <w:i/>
            <w:color w:val="282625"/>
            <w:shd w:val="clear" w:color="auto" w:fill="FFFFFF"/>
          </w:rPr>
          <w:delText>RI</w:delText>
        </w:r>
      </w:del>
      <w:ins w:id="713" w:author="Gherman Uritskiy" w:date="2019-04-10T12:41:00Z">
        <w:r w:rsidR="0004488E" w:rsidRPr="000C1BF8">
          <w:rPr>
            <w:color w:val="282625"/>
            <w:shd w:val="clear" w:color="auto" w:fill="FFFFFF"/>
          </w:rPr>
          <w:t>taxonomic turnover</w:t>
        </w:r>
        <w:r w:rsidRPr="000C1BF8">
          <w:rPr>
            <w:color w:val="282625"/>
            <w:shd w:val="clear" w:color="auto" w:fill="FFFFFF"/>
          </w:rPr>
          <w:t xml:space="preserve"> (</w:t>
        </w:r>
        <w:r w:rsidR="00752DEA" w:rsidRPr="000C1BF8">
          <w:rPr>
            <w:i/>
            <w:color w:val="282625"/>
            <w:shd w:val="clear" w:color="auto" w:fill="FFFFFF"/>
          </w:rPr>
          <w:t>TT</w:t>
        </w:r>
        <w:r w:rsidRPr="000C1BF8">
          <w:rPr>
            <w:i/>
            <w:color w:val="282625"/>
            <w:shd w:val="clear" w:color="auto" w:fill="FFFFFF"/>
          </w:rPr>
          <w:t>I</w:t>
        </w:r>
      </w:ins>
      <w:r w:rsidRPr="000C1BF8">
        <w:rPr>
          <w:color w:val="282625"/>
          <w:shd w:val="clear" w:color="auto" w:fill="FFFFFF"/>
        </w:rPr>
        <w:t>) of functional niches between time points.</w:t>
      </w:r>
      <w:ins w:id="714" w:author="Gherman Uritskiy" w:date="2019-04-10T12:41:00Z">
        <w:r w:rsidR="008641ED" w:rsidRPr="000C1BF8">
          <w:rPr>
            <w:color w:val="282625"/>
            <w:shd w:val="clear" w:color="auto" w:fill="FFFFFF"/>
          </w:rPr>
          <w:t xml:space="preserve"> The </w:t>
        </w:r>
        <w:r w:rsidR="008641ED" w:rsidRPr="000C1BF8">
          <w:rPr>
            <w:i/>
            <w:color w:val="282625"/>
            <w:shd w:val="clear" w:color="auto" w:fill="FFFFFF"/>
          </w:rPr>
          <w:t>TTI</w:t>
        </w:r>
        <w:r w:rsidR="008641ED" w:rsidRPr="000C1BF8">
          <w:rPr>
            <w:color w:val="282625"/>
            <w:shd w:val="clear" w:color="auto" w:fill="FFFFFF"/>
          </w:rPr>
          <w:t xml:space="preserve"> of each functional category estimates the changes in organisms that encode it (see Methods).</w:t>
        </w:r>
      </w:ins>
    </w:p>
    <w:p w14:paraId="7A9E2D47" w14:textId="77777777" w:rsidR="00D83BA1" w:rsidRPr="000C1BF8" w:rsidRDefault="00D83BA1" w:rsidP="00D83BA1">
      <w:pPr>
        <w:pStyle w:val="Legend"/>
        <w:spacing w:before="0"/>
        <w:ind w:left="360" w:right="-633"/>
        <w:rPr>
          <w:color w:val="282625"/>
          <w:shd w:val="clear" w:color="auto" w:fill="FFFFFF"/>
        </w:rPr>
      </w:pPr>
    </w:p>
    <w:p w14:paraId="1C0C01C0" w14:textId="144506D9" w:rsidR="000E410D" w:rsidRPr="000C1BF8" w:rsidRDefault="00D83BA1" w:rsidP="004B0C6E">
      <w:pPr>
        <w:pStyle w:val="Acknowledgement"/>
        <w:spacing w:before="0"/>
        <w:ind w:left="360" w:right="-633" w:firstLine="0"/>
        <w:rPr>
          <w:color w:val="282625"/>
          <w:rPrChange w:id="715" w:author="Gherman Uritskiy" w:date="2019-04-10T12:41:00Z">
            <w:rPr/>
          </w:rPrChange>
        </w:rPr>
      </w:pPr>
      <w:r w:rsidRPr="000C1BF8">
        <w:rPr>
          <w:b/>
        </w:rPr>
        <w:t xml:space="preserve">Fig. </w:t>
      </w:r>
      <w:del w:id="716" w:author="Gherman Uritskiy" w:date="2019-04-10T12:41:00Z">
        <w:r>
          <w:rPr>
            <w:b/>
          </w:rPr>
          <w:delText>4</w:delText>
        </w:r>
      </w:del>
      <w:ins w:id="717" w:author="Gherman Uritskiy" w:date="2019-04-10T12:41:00Z">
        <w:r w:rsidR="00FD002F" w:rsidRPr="000C1BF8">
          <w:rPr>
            <w:b/>
          </w:rPr>
          <w:t>5</w:t>
        </w:r>
      </w:ins>
      <w:r w:rsidRPr="000C1BF8">
        <w:rPr>
          <w:b/>
        </w:rPr>
        <w:t>.</w:t>
      </w:r>
      <w:r w:rsidRPr="000C1BF8">
        <w:t xml:space="preserve"> </w:t>
      </w:r>
      <w:r w:rsidRPr="000C1BF8">
        <w:rPr>
          <w:b/>
        </w:rPr>
        <w:t>Microbial community resilience model.</w:t>
      </w:r>
      <w:r w:rsidRPr="000C1BF8">
        <w:t xml:space="preserve"> </w:t>
      </w:r>
      <w:r w:rsidRPr="000C1BF8">
        <w:rPr>
          <w:color w:val="282625"/>
        </w:rPr>
        <w:t xml:space="preserve">Models of a microbiome adapting its functional potential in response to changing environmental conditions either with (A) a rapid </w:t>
      </w:r>
      <w:del w:id="718" w:author="Gherman Uritskiy" w:date="2019-04-10T12:41:00Z">
        <w:r w:rsidRPr="00B135B8">
          <w:rPr>
            <w:color w:val="282625"/>
          </w:rPr>
          <w:delText>rearrangement</w:delText>
        </w:r>
      </w:del>
      <w:ins w:id="719" w:author="Gherman Uritskiy" w:date="2019-04-10T12:41:00Z">
        <w:r w:rsidR="004B0C6E" w:rsidRPr="000C1BF8">
          <w:rPr>
            <w:color w:val="282625"/>
          </w:rPr>
          <w:t>shift</w:t>
        </w:r>
      </w:ins>
      <w:r w:rsidR="0004488E" w:rsidRPr="000C1BF8">
        <w:rPr>
          <w:color w:val="282625"/>
        </w:rPr>
        <w:t xml:space="preserve"> </w:t>
      </w:r>
      <w:r w:rsidRPr="000C1BF8">
        <w:rPr>
          <w:color w:val="282625"/>
        </w:rPr>
        <w:t xml:space="preserve">of the community’s taxonomic </w:t>
      </w:r>
      <w:del w:id="720" w:author="Gherman Uritskiy" w:date="2019-04-10T12:41:00Z">
        <w:r w:rsidRPr="00B135B8">
          <w:rPr>
            <w:color w:val="282625"/>
          </w:rPr>
          <w:delText>structure</w:delText>
        </w:r>
      </w:del>
      <w:ins w:id="721" w:author="Gherman Uritskiy" w:date="2019-04-10T12:41:00Z">
        <w:r w:rsidR="004B0C6E" w:rsidRPr="000C1BF8">
          <w:rPr>
            <w:color w:val="282625"/>
          </w:rPr>
          <w:t>composition</w:t>
        </w:r>
      </w:ins>
      <w:r w:rsidR="004B0C6E" w:rsidRPr="000C1BF8">
        <w:rPr>
          <w:color w:val="282625"/>
        </w:rPr>
        <w:t xml:space="preserve"> </w:t>
      </w:r>
      <w:r w:rsidRPr="000C1BF8">
        <w:rPr>
          <w:color w:val="282625"/>
        </w:rPr>
        <w:t>resulting from new organisms from the seed bank displacing</w:t>
      </w:r>
      <w:del w:id="722" w:author="Gherman Uritskiy" w:date="2019-04-10T12:41:00Z">
        <w:r w:rsidRPr="00B135B8">
          <w:rPr>
            <w:color w:val="282625"/>
          </w:rPr>
          <w:delText xml:space="preserve"> most</w:delText>
        </w:r>
      </w:del>
      <w:r w:rsidRPr="000C1BF8">
        <w:rPr>
          <w:color w:val="282625"/>
        </w:rPr>
        <w:t xml:space="preserve"> previously dominant taxa through niche intrusion (as seen in the initial shock from the rainfall), or with (B) a gradual adjustment in relative abundance of major taxa (as seen in the halite community recovery)</w:t>
      </w:r>
      <w:r w:rsidR="007156CC" w:rsidRPr="000C1BF8">
        <w:rPr>
          <w:color w:val="282625"/>
        </w:rPr>
        <w:t>.</w:t>
      </w:r>
      <w:ins w:id="723" w:author="Gherman Uritskiy" w:date="2019-04-10T12:41:00Z">
        <w:r w:rsidR="00DC4458" w:rsidRPr="000C1BF8">
          <w:rPr>
            <w:color w:val="282625"/>
          </w:rPr>
          <w:t xml:space="preserve"> </w:t>
        </w:r>
        <w:r w:rsidR="004B0C6E" w:rsidRPr="000C1BF8">
          <w:rPr>
            <w:color w:val="282625"/>
          </w:rPr>
          <w:t xml:space="preserve">On the y-axis, the vertical spread represents the abundance of a given taxon (A through H) and on the x-axis, darker colored bars show which functional category is encoded in their genomes. </w:t>
        </w:r>
        <w:r w:rsidR="00DA0D20" w:rsidRPr="000C1BF8">
          <w:rPr>
            <w:color w:val="282625"/>
          </w:rPr>
          <w:t xml:space="preserve">The seedbank </w:t>
        </w:r>
        <w:r w:rsidR="004B0C6E" w:rsidRPr="000C1BF8">
          <w:rPr>
            <w:color w:val="282625"/>
          </w:rPr>
          <w:t xml:space="preserve">(black bars) </w:t>
        </w:r>
        <w:r w:rsidR="00DA0D20" w:rsidRPr="000C1BF8">
          <w:rPr>
            <w:color w:val="282625"/>
          </w:rPr>
          <w:t xml:space="preserve">represents rare taxa </w:t>
        </w:r>
        <w:r w:rsidR="004B0C6E" w:rsidRPr="000C1BF8">
          <w:rPr>
            <w:color w:val="282625"/>
          </w:rPr>
          <w:t>in</w:t>
        </w:r>
        <w:r w:rsidR="00DA0D20" w:rsidRPr="000C1BF8">
          <w:rPr>
            <w:color w:val="282625"/>
          </w:rPr>
          <w:t xml:space="preserve"> the community. The functional landscape curves at the top </w:t>
        </w:r>
        <w:r w:rsidR="004B0C6E" w:rsidRPr="000C1BF8">
          <w:rPr>
            <w:color w:val="282625"/>
          </w:rPr>
          <w:t xml:space="preserve">of each figure </w:t>
        </w:r>
        <w:r w:rsidR="00DA0D20" w:rsidRPr="000C1BF8">
          <w:rPr>
            <w:color w:val="282625"/>
          </w:rPr>
          <w:t>visualize</w:t>
        </w:r>
        <w:del w:id="724" w:author="Jocelyne DiRuggiero" w:date="2019-04-11T18:15:00Z">
          <w:r w:rsidR="004B0C6E" w:rsidRPr="000C1BF8" w:rsidDel="002D5A96">
            <w:rPr>
              <w:color w:val="282625"/>
            </w:rPr>
            <w:delText>s</w:delText>
          </w:r>
        </w:del>
        <w:r w:rsidR="00DA0D20" w:rsidRPr="000C1BF8">
          <w:rPr>
            <w:color w:val="282625"/>
          </w:rPr>
          <w:t xml:space="preserve"> the relative total abundance of each functional category, calculated by adding the abundances of the organisms that carry that function. </w:t>
        </w:r>
        <w:r w:rsidR="004B0C6E" w:rsidRPr="000C1BF8">
          <w:rPr>
            <w:color w:val="282625"/>
          </w:rPr>
          <w:t>T</w:t>
        </w:r>
        <w:r w:rsidR="004B0C6E" w:rsidRPr="000C1BF8">
          <w:rPr>
            <w:color w:val="282625"/>
            <w:shd w:val="clear" w:color="auto" w:fill="FFFFFF"/>
          </w:rPr>
          <w:t>axonomic turnover (</w:t>
        </w:r>
        <w:r w:rsidR="004B0C6E" w:rsidRPr="000C1BF8">
          <w:rPr>
            <w:i/>
            <w:color w:val="282625"/>
            <w:shd w:val="clear" w:color="auto" w:fill="FFFFFF"/>
          </w:rPr>
          <w:t>TTI</w:t>
        </w:r>
        <w:r w:rsidR="004B0C6E" w:rsidRPr="000C1BF8">
          <w:rPr>
            <w:color w:val="282625"/>
            <w:shd w:val="clear" w:color="auto" w:fill="FFFFFF"/>
          </w:rPr>
          <w:t>) rates were calculated for each model community in (A) and (B).</w:t>
        </w:r>
      </w:ins>
    </w:p>
    <w:p w14:paraId="4D6C5580" w14:textId="77777777" w:rsidR="00D83BA1" w:rsidRPr="000C1BF8" w:rsidRDefault="00D83BA1" w:rsidP="00D83BA1">
      <w:pPr>
        <w:rPr>
          <w:b/>
          <w:color w:val="282625"/>
          <w:shd w:val="clear" w:color="auto" w:fill="FFFFFF"/>
        </w:rPr>
      </w:pPr>
    </w:p>
    <w:p w14:paraId="1456205B" w14:textId="77777777" w:rsidR="00755CA5" w:rsidRPr="000C1BF8" w:rsidRDefault="00755CA5" w:rsidP="00D83BA1">
      <w:pPr>
        <w:rPr>
          <w:b/>
          <w:color w:val="282625"/>
          <w:shd w:val="clear" w:color="auto" w:fill="FFFFFF"/>
        </w:rPr>
      </w:pPr>
    </w:p>
    <w:p w14:paraId="68728014" w14:textId="372478E4" w:rsidR="00755CA5" w:rsidRPr="000C1BF8" w:rsidRDefault="00755CA5">
      <w:pPr>
        <w:rPr>
          <w:b/>
          <w:color w:val="282625"/>
          <w:sz w:val="24"/>
          <w:szCs w:val="24"/>
          <w:shd w:val="clear" w:color="auto" w:fill="FFFFFF"/>
        </w:rPr>
      </w:pPr>
      <w:del w:id="725" w:author="Gherman Uritskiy" w:date="2019-04-10T12:41:00Z">
        <w:r>
          <w:rPr>
            <w:b/>
            <w:color w:val="282625"/>
            <w:sz w:val="24"/>
            <w:szCs w:val="24"/>
            <w:shd w:val="clear" w:color="auto" w:fill="FFFFFF"/>
          </w:rPr>
          <w:lastRenderedPageBreak/>
          <w:br w:type="page"/>
        </w:r>
      </w:del>
    </w:p>
    <w:p w14:paraId="62F5DD3D" w14:textId="1536C1CA" w:rsidR="00D83BA1" w:rsidRPr="000C1BF8" w:rsidRDefault="00D83BA1" w:rsidP="00D83BA1">
      <w:pPr>
        <w:rPr>
          <w:b/>
          <w:color w:val="282625"/>
          <w:sz w:val="24"/>
          <w:szCs w:val="24"/>
          <w:shd w:val="clear" w:color="auto" w:fill="FFFFFF"/>
        </w:rPr>
      </w:pPr>
      <w:r w:rsidRPr="000C1BF8">
        <w:rPr>
          <w:b/>
          <w:color w:val="282625"/>
          <w:sz w:val="24"/>
          <w:szCs w:val="24"/>
          <w:shd w:val="clear" w:color="auto" w:fill="FFFFFF"/>
        </w:rPr>
        <w:t>Tables</w:t>
      </w:r>
      <w:r w:rsidR="00755CA5" w:rsidRPr="000C1BF8">
        <w:rPr>
          <w:b/>
          <w:color w:val="282625"/>
          <w:sz w:val="24"/>
          <w:szCs w:val="24"/>
          <w:shd w:val="clear" w:color="auto" w:fill="FFFFFF"/>
        </w:rPr>
        <w:t xml:space="preserve"> (Supplementary</w:t>
      </w:r>
      <w:bookmarkStart w:id="726" w:name="_GoBack"/>
      <w:bookmarkEnd w:id="726"/>
      <w:r w:rsidR="00755CA5" w:rsidRPr="000C1BF8">
        <w:rPr>
          <w:b/>
          <w:color w:val="282625"/>
          <w:sz w:val="24"/>
          <w:szCs w:val="24"/>
          <w:shd w:val="clear" w:color="auto" w:fill="FFFFFF"/>
        </w:rPr>
        <w:t>)</w:t>
      </w:r>
      <w:r w:rsidRPr="000C1BF8">
        <w:rPr>
          <w:b/>
          <w:color w:val="282625"/>
          <w:sz w:val="24"/>
          <w:szCs w:val="24"/>
          <w:shd w:val="clear" w:color="auto" w:fill="FFFFFF"/>
        </w:rPr>
        <w:t>:</w:t>
      </w:r>
      <w:r w:rsidR="00D52579" w:rsidRPr="000C1BF8">
        <w:rPr>
          <w:b/>
          <w:color w:val="282625"/>
          <w:sz w:val="24"/>
          <w:szCs w:val="24"/>
          <w:shd w:val="clear" w:color="auto" w:fill="FFFFFF"/>
        </w:rPr>
        <w:tab/>
      </w:r>
    </w:p>
    <w:tbl>
      <w:tblPr>
        <w:tblW w:w="9607" w:type="dxa"/>
        <w:tblInd w:w="261" w:type="dxa"/>
        <w:tblLayout w:type="fixed"/>
        <w:tblLook w:val="04A0" w:firstRow="1" w:lastRow="0" w:firstColumn="1" w:lastColumn="0" w:noHBand="0" w:noVBand="1"/>
        <w:tblPrChange w:id="727" w:author="Gherman Uritskiy" w:date="2019-04-10T12:41:00Z">
          <w:tblPr>
            <w:tblW w:w="9607" w:type="dxa"/>
            <w:tblInd w:w="261" w:type="dxa"/>
            <w:tblLayout w:type="fixed"/>
            <w:tblLook w:val="04A0" w:firstRow="1" w:lastRow="0" w:firstColumn="1" w:lastColumn="0" w:noHBand="0" w:noVBand="1"/>
          </w:tblPr>
        </w:tblPrChange>
      </w:tblPr>
      <w:tblGrid>
        <w:gridCol w:w="630"/>
        <w:gridCol w:w="1170"/>
        <w:gridCol w:w="1350"/>
        <w:gridCol w:w="1170"/>
        <w:gridCol w:w="1237"/>
        <w:gridCol w:w="1305"/>
        <w:gridCol w:w="1350"/>
        <w:gridCol w:w="1395"/>
        <w:tblGridChange w:id="728">
          <w:tblGrid>
            <w:gridCol w:w="630"/>
            <w:gridCol w:w="1170"/>
            <w:gridCol w:w="1350"/>
            <w:gridCol w:w="1170"/>
            <w:gridCol w:w="1237"/>
            <w:gridCol w:w="1260"/>
            <w:gridCol w:w="1260"/>
            <w:gridCol w:w="1530"/>
          </w:tblGrid>
        </w:tblGridChange>
      </w:tblGrid>
      <w:tr w:rsidR="00924EEA" w:rsidRPr="000C1BF8" w14:paraId="5EFF8D76" w14:textId="77777777" w:rsidTr="00924EEA">
        <w:trPr>
          <w:trHeight w:val="320"/>
          <w:trPrChange w:id="729" w:author="Gherman Uritskiy" w:date="2019-04-10T12:41:00Z">
            <w:trPr>
              <w:trHeight w:val="320"/>
            </w:trPr>
          </w:trPrChange>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730" w:author="Gherman Uritskiy" w:date="2019-04-10T12:41:00Z">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5E25A2" w14:textId="77777777" w:rsidR="00D52579" w:rsidRPr="000C1BF8" w:rsidRDefault="00D52579" w:rsidP="003A7B56">
            <w:pPr>
              <w:jc w:val="center"/>
              <w:rPr>
                <w:color w:val="000000"/>
                <w:sz w:val="24"/>
                <w:szCs w:val="24"/>
              </w:rPr>
            </w:pPr>
            <w:r w:rsidRPr="000C1BF8">
              <w:rPr>
                <w:color w:val="000000"/>
                <w:sz w:val="24"/>
                <w:szCs w:val="24"/>
              </w:rPr>
              <w:t>Site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731"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6BD68A58" w14:textId="77777777" w:rsidR="00D52579" w:rsidRPr="000C1BF8" w:rsidRDefault="00D52579" w:rsidP="003A7B56">
            <w:pPr>
              <w:jc w:val="center"/>
              <w:rPr>
                <w:color w:val="000000"/>
                <w:sz w:val="24"/>
                <w:szCs w:val="24"/>
              </w:rPr>
            </w:pPr>
            <w:r w:rsidRPr="000C1BF8">
              <w:rPr>
                <w:color w:val="000000"/>
                <w:sz w:val="24"/>
                <w:szCs w:val="24"/>
              </w:rPr>
              <w:t>Latitude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732" w:author="Gherman Uritskiy" w:date="2019-04-10T12:41:00Z">
              <w:tcPr>
                <w:tcW w:w="135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08651A6" w14:textId="77777777" w:rsidR="00D52579" w:rsidRPr="000C1BF8" w:rsidRDefault="00D52579" w:rsidP="003A7B56">
            <w:pPr>
              <w:jc w:val="center"/>
              <w:rPr>
                <w:color w:val="000000"/>
                <w:sz w:val="24"/>
                <w:szCs w:val="24"/>
              </w:rPr>
            </w:pPr>
            <w:r w:rsidRPr="000C1BF8">
              <w:rPr>
                <w:color w:val="000000"/>
                <w:sz w:val="24"/>
                <w:szCs w:val="24"/>
              </w:rPr>
              <w:t>Longitude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Change w:id="733" w:author="Gherman Uritskiy" w:date="2019-04-10T12:41:00Z">
              <w:tcPr>
                <w:tcW w:w="117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BF7148F" w14:textId="77777777" w:rsidR="00D52579" w:rsidRPr="000C1BF8" w:rsidRDefault="00D52579" w:rsidP="003A7B56">
            <w:pPr>
              <w:jc w:val="center"/>
              <w:rPr>
                <w:color w:val="000000"/>
                <w:sz w:val="24"/>
                <w:szCs w:val="24"/>
              </w:rPr>
            </w:pPr>
            <w:r w:rsidRPr="000C1BF8">
              <w:rPr>
                <w:color w:val="000000"/>
                <w:sz w:val="24"/>
                <w:szCs w:val="24"/>
              </w:rPr>
              <w:t>Elevation (</w:t>
            </w:r>
            <w:proofErr w:type="spellStart"/>
            <w:r w:rsidRPr="000C1BF8">
              <w:rPr>
                <w:color w:val="000000"/>
                <w:sz w:val="24"/>
                <w:szCs w:val="24"/>
              </w:rPr>
              <w:t>asl</w:t>
            </w:r>
            <w:proofErr w:type="spellEnd"/>
            <w:r w:rsidRPr="000C1BF8">
              <w:rPr>
                <w:color w:val="000000"/>
                <w:sz w:val="24"/>
                <w:szCs w:val="24"/>
              </w:rPr>
              <w:t>)</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Change w:id="734" w:author="Gherman Uritskiy" w:date="2019-04-10T12:41:00Z">
              <w:tcPr>
                <w:tcW w:w="1237"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0DCA830" w14:textId="77777777" w:rsidR="00D52579" w:rsidRPr="000C1BF8" w:rsidRDefault="00D52579" w:rsidP="003A7B56">
            <w:pPr>
              <w:jc w:val="center"/>
              <w:rPr>
                <w:color w:val="000000"/>
                <w:sz w:val="24"/>
                <w:szCs w:val="24"/>
              </w:rPr>
            </w:pPr>
            <w:r w:rsidRPr="000C1BF8">
              <w:rPr>
                <w:color w:val="000000"/>
                <w:sz w:val="24"/>
                <w:szCs w:val="24"/>
              </w:rPr>
              <w:t>Collection dates</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Change w:id="735"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C2D050B" w14:textId="0D3E964D" w:rsidR="00D52579" w:rsidRPr="000C1BF8" w:rsidRDefault="00D52579" w:rsidP="003A7B56">
            <w:pPr>
              <w:jc w:val="center"/>
              <w:rPr>
                <w:color w:val="000000"/>
                <w:sz w:val="24"/>
                <w:szCs w:val="24"/>
              </w:rPr>
            </w:pPr>
            <w:del w:id="736" w:author="Gherman Uritskiy" w:date="2019-04-10T12:41:00Z">
              <w:r w:rsidRPr="00911B23">
                <w:rPr>
                  <w:color w:val="000000"/>
                  <w:sz w:val="24"/>
                  <w:szCs w:val="24"/>
                </w:rPr>
                <w:delText>16S rDNA  replication</w:delText>
              </w:r>
            </w:del>
            <w:ins w:id="737" w:author="Gherman Uritskiy" w:date="2019-04-10T12:41:00Z">
              <w:r w:rsidR="00924EEA" w:rsidRPr="000C1BF8">
                <w:rPr>
                  <w:color w:val="000000"/>
                  <w:sz w:val="24"/>
                  <w:szCs w:val="24"/>
                </w:rPr>
                <w:t>Amplicon sequencing replicates</w:t>
              </w:r>
            </w:ins>
          </w:p>
        </w:tc>
        <w:tc>
          <w:tcPr>
            <w:tcW w:w="1350" w:type="dxa"/>
            <w:tcBorders>
              <w:top w:val="single" w:sz="4" w:space="0" w:color="auto"/>
              <w:left w:val="nil"/>
              <w:bottom w:val="single" w:sz="4" w:space="0" w:color="auto"/>
              <w:right w:val="single" w:sz="4" w:space="0" w:color="auto"/>
            </w:tcBorders>
            <w:shd w:val="clear" w:color="auto" w:fill="auto"/>
            <w:noWrap/>
            <w:vAlign w:val="center"/>
            <w:hideMark/>
            <w:tcPrChange w:id="738" w:author="Gherman Uritskiy" w:date="2019-04-10T12:41:00Z">
              <w:tcPr>
                <w:tcW w:w="12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0627350A" w14:textId="3518C8C9" w:rsidR="00D52579" w:rsidRPr="000C1BF8" w:rsidRDefault="00D52579" w:rsidP="00924EEA">
            <w:pPr>
              <w:jc w:val="center"/>
              <w:rPr>
                <w:color w:val="000000"/>
                <w:sz w:val="24"/>
                <w:szCs w:val="24"/>
              </w:rPr>
            </w:pPr>
            <w:del w:id="739" w:author="Gherman Uritskiy" w:date="2019-04-10T12:41:00Z">
              <w:r w:rsidRPr="00911B23">
                <w:rPr>
                  <w:color w:val="000000"/>
                  <w:sz w:val="24"/>
                  <w:szCs w:val="24"/>
                </w:rPr>
                <w:delText>WMG replication</w:delText>
              </w:r>
            </w:del>
            <w:ins w:id="740" w:author="Gherman Uritskiy" w:date="2019-04-10T12:41:00Z">
              <w:r w:rsidR="00924EEA" w:rsidRPr="000C1BF8">
                <w:rPr>
                  <w:color w:val="000000"/>
                  <w:sz w:val="24"/>
                  <w:szCs w:val="24"/>
                </w:rPr>
                <w:t xml:space="preserve">Shotgun sequencing </w:t>
              </w:r>
              <w:r w:rsidRPr="000C1BF8">
                <w:rPr>
                  <w:color w:val="000000"/>
                  <w:sz w:val="24"/>
                  <w:szCs w:val="24"/>
                </w:rPr>
                <w:t>replicat</w:t>
              </w:r>
              <w:r w:rsidR="00924EEA" w:rsidRPr="000C1BF8">
                <w:rPr>
                  <w:color w:val="000000"/>
                  <w:sz w:val="24"/>
                  <w:szCs w:val="24"/>
                </w:rPr>
                <w:t>es</w:t>
              </w:r>
            </w:ins>
          </w:p>
        </w:tc>
        <w:tc>
          <w:tcPr>
            <w:tcW w:w="1395" w:type="dxa"/>
            <w:tcBorders>
              <w:top w:val="single" w:sz="4" w:space="0" w:color="auto"/>
              <w:left w:val="nil"/>
              <w:bottom w:val="single" w:sz="4" w:space="0" w:color="auto"/>
              <w:right w:val="single" w:sz="4" w:space="0" w:color="auto"/>
            </w:tcBorders>
            <w:shd w:val="clear" w:color="auto" w:fill="auto"/>
            <w:noWrap/>
            <w:vAlign w:val="center"/>
            <w:hideMark/>
            <w:tcPrChange w:id="741" w:author="Gherman Uritskiy" w:date="2019-04-10T12:41:00Z">
              <w:tcPr>
                <w:tcW w:w="153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92A8365" w14:textId="77777777" w:rsidR="00D52579" w:rsidRPr="000C1BF8" w:rsidRDefault="00D52579" w:rsidP="003A7B56">
            <w:pPr>
              <w:jc w:val="center"/>
              <w:rPr>
                <w:color w:val="000000"/>
                <w:sz w:val="24"/>
                <w:szCs w:val="24"/>
              </w:rPr>
            </w:pPr>
            <w:r w:rsidRPr="000C1BF8">
              <w:rPr>
                <w:color w:val="000000"/>
                <w:sz w:val="24"/>
                <w:szCs w:val="24"/>
              </w:rPr>
              <w:t>Purpose</w:t>
            </w:r>
          </w:p>
        </w:tc>
      </w:tr>
      <w:tr w:rsidR="00924EEA" w:rsidRPr="000C1BF8" w14:paraId="0534AE7C" w14:textId="77777777" w:rsidTr="00924EEA">
        <w:trPr>
          <w:trHeight w:val="320"/>
          <w:trPrChange w:id="742"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43"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CE2C48F" w14:textId="77777777" w:rsidR="00D52579" w:rsidRPr="000C1BF8" w:rsidRDefault="00D52579" w:rsidP="003A7B56">
            <w:pPr>
              <w:jc w:val="center"/>
              <w:rPr>
                <w:color w:val="000000"/>
                <w:sz w:val="24"/>
                <w:szCs w:val="24"/>
              </w:rPr>
            </w:pPr>
            <w:r w:rsidRPr="000C1BF8">
              <w:rPr>
                <w:color w:val="000000"/>
                <w:sz w:val="24"/>
                <w:szCs w:val="24"/>
              </w:rPr>
              <w:t>S1</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44"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29B4982" w14:textId="77777777" w:rsidR="00D52579" w:rsidRPr="000C1BF8" w:rsidRDefault="00D52579" w:rsidP="003A7B56">
            <w:pPr>
              <w:jc w:val="center"/>
              <w:rPr>
                <w:color w:val="000000"/>
                <w:sz w:val="24"/>
                <w:szCs w:val="24"/>
              </w:rPr>
            </w:pPr>
            <w:r w:rsidRPr="000C1BF8">
              <w:rPr>
                <w:color w:val="000000"/>
                <w:sz w:val="24"/>
                <w:szCs w:val="24"/>
              </w:rPr>
              <w:t>20°57’ 12.006”S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45"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4A5FFCD5" w14:textId="77777777" w:rsidR="00D52579" w:rsidRPr="000C1BF8" w:rsidRDefault="00D52579" w:rsidP="003A7B56">
            <w:pPr>
              <w:jc w:val="center"/>
              <w:rPr>
                <w:color w:val="000000"/>
                <w:sz w:val="24"/>
                <w:szCs w:val="24"/>
              </w:rPr>
            </w:pPr>
            <w:r w:rsidRPr="000C1BF8">
              <w:rPr>
                <w:color w:val="000000"/>
                <w:sz w:val="24"/>
                <w:szCs w:val="24"/>
              </w:rPr>
              <w:t>70°1’ 10.5996”W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46"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5F7353EA" w14:textId="77777777" w:rsidR="00D52579" w:rsidRPr="000C1BF8" w:rsidRDefault="00D52579" w:rsidP="003A7B56">
            <w:pPr>
              <w:jc w:val="center"/>
              <w:rPr>
                <w:color w:val="000000"/>
                <w:sz w:val="24"/>
                <w:szCs w:val="24"/>
              </w:rPr>
            </w:pPr>
            <w:r w:rsidRPr="000C1BF8">
              <w:rPr>
                <w:color w:val="000000"/>
                <w:sz w:val="24"/>
                <w:szCs w:val="24"/>
              </w:rPr>
              <w:t>680m</w:t>
            </w:r>
          </w:p>
        </w:tc>
        <w:tc>
          <w:tcPr>
            <w:tcW w:w="1237" w:type="dxa"/>
            <w:tcBorders>
              <w:top w:val="nil"/>
              <w:left w:val="nil"/>
              <w:bottom w:val="single" w:sz="4" w:space="0" w:color="auto"/>
              <w:right w:val="single" w:sz="4" w:space="0" w:color="auto"/>
            </w:tcBorders>
            <w:shd w:val="clear" w:color="auto" w:fill="auto"/>
            <w:noWrap/>
            <w:vAlign w:val="center"/>
            <w:hideMark/>
            <w:tcPrChange w:id="747"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6671E5C" w14:textId="77777777" w:rsidR="00D52579" w:rsidRPr="000C1BF8" w:rsidRDefault="00D52579" w:rsidP="003A7B56">
            <w:pPr>
              <w:jc w:val="center"/>
              <w:rPr>
                <w:color w:val="000000"/>
                <w:sz w:val="24"/>
                <w:szCs w:val="24"/>
              </w:rPr>
            </w:pPr>
            <w:r w:rsidRPr="000C1BF8">
              <w:rPr>
                <w:color w:val="000000"/>
                <w:sz w:val="24"/>
                <w:szCs w:val="24"/>
              </w:rPr>
              <w:t>Sep-14</w:t>
            </w:r>
          </w:p>
        </w:tc>
        <w:tc>
          <w:tcPr>
            <w:tcW w:w="1305" w:type="dxa"/>
            <w:tcBorders>
              <w:top w:val="nil"/>
              <w:left w:val="nil"/>
              <w:bottom w:val="single" w:sz="4" w:space="0" w:color="auto"/>
              <w:right w:val="single" w:sz="4" w:space="0" w:color="auto"/>
            </w:tcBorders>
            <w:shd w:val="clear" w:color="auto" w:fill="auto"/>
            <w:noWrap/>
            <w:vAlign w:val="center"/>
            <w:hideMark/>
            <w:tcPrChange w:id="74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D048DE9" w14:textId="77777777" w:rsidR="00D52579" w:rsidRPr="000C1BF8" w:rsidRDefault="00D52579" w:rsidP="003A7B56">
            <w:pPr>
              <w:jc w:val="center"/>
              <w:rPr>
                <w:color w:val="000000"/>
                <w:sz w:val="24"/>
                <w:szCs w:val="24"/>
              </w:rPr>
            </w:pPr>
            <w:r w:rsidRPr="000C1BF8">
              <w:rPr>
                <w:color w:val="000000"/>
                <w:sz w:val="24"/>
                <w:szCs w:val="24"/>
              </w:rPr>
              <w:t>10</w:t>
            </w:r>
          </w:p>
        </w:tc>
        <w:tc>
          <w:tcPr>
            <w:tcW w:w="1350" w:type="dxa"/>
            <w:tcBorders>
              <w:top w:val="nil"/>
              <w:left w:val="nil"/>
              <w:bottom w:val="single" w:sz="4" w:space="0" w:color="auto"/>
              <w:right w:val="single" w:sz="4" w:space="0" w:color="auto"/>
            </w:tcBorders>
            <w:shd w:val="clear" w:color="auto" w:fill="auto"/>
            <w:noWrap/>
            <w:vAlign w:val="center"/>
            <w:hideMark/>
            <w:tcPrChange w:id="749"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2C4D8FE"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50"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64C56EB3" w14:textId="77777777" w:rsidR="00D52579" w:rsidRPr="000C1BF8" w:rsidRDefault="00D52579" w:rsidP="003A7B56">
            <w:pPr>
              <w:jc w:val="center"/>
              <w:rPr>
                <w:color w:val="000000"/>
                <w:sz w:val="24"/>
                <w:szCs w:val="24"/>
              </w:rPr>
            </w:pPr>
            <w:r w:rsidRPr="000C1BF8">
              <w:rPr>
                <w:color w:val="000000"/>
                <w:sz w:val="24"/>
                <w:szCs w:val="24"/>
              </w:rPr>
              <w:t>Before-after rain comparison</w:t>
            </w:r>
          </w:p>
        </w:tc>
      </w:tr>
      <w:tr w:rsidR="00924EEA" w:rsidRPr="000C1BF8" w14:paraId="43A758B5" w14:textId="77777777" w:rsidTr="00924EEA">
        <w:trPr>
          <w:trHeight w:val="320"/>
          <w:trPrChange w:id="751"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52"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51167C4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5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6AA703B"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54"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A0695E"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55"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BF6FE23"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56"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3D804707" w14:textId="77777777" w:rsidR="00D52579" w:rsidRPr="000C1BF8" w:rsidRDefault="00D52579" w:rsidP="003A7B56">
            <w:pPr>
              <w:jc w:val="center"/>
              <w:rPr>
                <w:color w:val="000000"/>
                <w:sz w:val="24"/>
                <w:szCs w:val="24"/>
              </w:rPr>
            </w:pPr>
            <w:r w:rsidRPr="000C1BF8">
              <w:rPr>
                <w:color w:val="000000"/>
                <w:sz w:val="24"/>
                <w:szCs w:val="24"/>
              </w:rPr>
              <w:t>Jun-15</w:t>
            </w:r>
          </w:p>
        </w:tc>
        <w:tc>
          <w:tcPr>
            <w:tcW w:w="1305" w:type="dxa"/>
            <w:tcBorders>
              <w:top w:val="nil"/>
              <w:left w:val="nil"/>
              <w:bottom w:val="single" w:sz="4" w:space="0" w:color="auto"/>
              <w:right w:val="single" w:sz="4" w:space="0" w:color="auto"/>
            </w:tcBorders>
            <w:shd w:val="clear" w:color="auto" w:fill="auto"/>
            <w:noWrap/>
            <w:vAlign w:val="center"/>
            <w:hideMark/>
            <w:tcPrChange w:id="75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D31A7DD" w14:textId="77777777" w:rsidR="00D52579" w:rsidRPr="000C1BF8" w:rsidRDefault="00D52579" w:rsidP="003A7B56">
            <w:pPr>
              <w:jc w:val="center"/>
              <w:rPr>
                <w:color w:val="000000"/>
                <w:sz w:val="24"/>
                <w:szCs w:val="24"/>
              </w:rPr>
            </w:pPr>
            <w:r w:rsidRPr="000C1BF8">
              <w:rPr>
                <w:color w:val="000000"/>
                <w:sz w:val="24"/>
                <w:szCs w:val="24"/>
              </w:rPr>
              <w:t>9</w:t>
            </w:r>
          </w:p>
        </w:tc>
        <w:tc>
          <w:tcPr>
            <w:tcW w:w="1350" w:type="dxa"/>
            <w:tcBorders>
              <w:top w:val="nil"/>
              <w:left w:val="nil"/>
              <w:bottom w:val="single" w:sz="4" w:space="0" w:color="auto"/>
              <w:right w:val="single" w:sz="4" w:space="0" w:color="auto"/>
            </w:tcBorders>
            <w:shd w:val="clear" w:color="auto" w:fill="auto"/>
            <w:noWrap/>
            <w:vAlign w:val="center"/>
            <w:hideMark/>
            <w:tcPrChange w:id="758"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01BEB2"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59"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5EFDA4C7" w14:textId="77777777" w:rsidR="00D52579" w:rsidRPr="000C1BF8" w:rsidRDefault="00D52579" w:rsidP="003A7B56">
            <w:pPr>
              <w:rPr>
                <w:color w:val="000000"/>
                <w:sz w:val="24"/>
                <w:szCs w:val="24"/>
              </w:rPr>
            </w:pPr>
          </w:p>
        </w:tc>
      </w:tr>
      <w:tr w:rsidR="00924EEA" w:rsidRPr="000C1BF8" w14:paraId="5CACF824" w14:textId="77777777" w:rsidTr="00924EEA">
        <w:trPr>
          <w:trHeight w:val="320"/>
          <w:trPrChange w:id="760"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61"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0602FF9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62"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3C14ADB5"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63"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58CEC7"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64"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01497C"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65"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E6D05CB"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6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7842C9D" w14:textId="77777777" w:rsidR="00D52579" w:rsidRPr="000C1BF8" w:rsidRDefault="00D52579" w:rsidP="003A7B56">
            <w:pPr>
              <w:jc w:val="center"/>
              <w:rPr>
                <w:color w:val="000000"/>
                <w:sz w:val="24"/>
                <w:szCs w:val="24"/>
              </w:rPr>
            </w:pPr>
            <w:r w:rsidRPr="000C1BF8">
              <w:rPr>
                <w:color w:val="000000"/>
                <w:sz w:val="24"/>
                <w:szCs w:val="24"/>
              </w:rPr>
              <w:t>19</w:t>
            </w:r>
          </w:p>
        </w:tc>
        <w:tc>
          <w:tcPr>
            <w:tcW w:w="1350" w:type="dxa"/>
            <w:tcBorders>
              <w:top w:val="nil"/>
              <w:left w:val="nil"/>
              <w:bottom w:val="single" w:sz="4" w:space="0" w:color="auto"/>
              <w:right w:val="single" w:sz="4" w:space="0" w:color="auto"/>
            </w:tcBorders>
            <w:shd w:val="clear" w:color="auto" w:fill="auto"/>
            <w:noWrap/>
            <w:vAlign w:val="center"/>
            <w:hideMark/>
            <w:tcPrChange w:id="767"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4B06425"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68"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DFEA280" w14:textId="77777777" w:rsidR="00D52579" w:rsidRPr="000C1BF8" w:rsidRDefault="00D52579" w:rsidP="003A7B56">
            <w:pPr>
              <w:rPr>
                <w:color w:val="000000"/>
                <w:sz w:val="24"/>
                <w:szCs w:val="24"/>
              </w:rPr>
            </w:pPr>
          </w:p>
        </w:tc>
      </w:tr>
      <w:tr w:rsidR="00924EEA" w:rsidRPr="000C1BF8" w14:paraId="65E7EA24" w14:textId="77777777" w:rsidTr="00924EEA">
        <w:trPr>
          <w:trHeight w:val="320"/>
          <w:trPrChange w:id="769"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70"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72B86FCA"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7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8A59C1C"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72"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74629E3C"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73"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65D4941"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74"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43CFF3FE"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77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D025A7" w14:textId="77777777" w:rsidR="00D52579" w:rsidRPr="000C1BF8" w:rsidRDefault="00D52579" w:rsidP="003A7B56">
            <w:pPr>
              <w:jc w:val="center"/>
              <w:rPr>
                <w:color w:val="000000"/>
                <w:sz w:val="24"/>
                <w:szCs w:val="24"/>
              </w:rPr>
            </w:pPr>
            <w:r w:rsidRPr="000C1BF8">
              <w:rPr>
                <w:color w:val="000000"/>
                <w:sz w:val="24"/>
                <w:szCs w:val="24"/>
              </w:rPr>
              <w:t>17</w:t>
            </w:r>
          </w:p>
        </w:tc>
        <w:tc>
          <w:tcPr>
            <w:tcW w:w="1350" w:type="dxa"/>
            <w:tcBorders>
              <w:top w:val="nil"/>
              <w:left w:val="nil"/>
              <w:bottom w:val="single" w:sz="4" w:space="0" w:color="auto"/>
              <w:right w:val="single" w:sz="4" w:space="0" w:color="auto"/>
            </w:tcBorders>
            <w:shd w:val="clear" w:color="auto" w:fill="auto"/>
            <w:noWrap/>
            <w:vAlign w:val="center"/>
            <w:hideMark/>
            <w:tcPrChange w:id="776"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1B412AFF" w14:textId="77777777" w:rsidR="00D52579" w:rsidRPr="000C1BF8" w:rsidRDefault="00D52579" w:rsidP="003A7B56">
            <w:pPr>
              <w:jc w:val="center"/>
              <w:rPr>
                <w:color w:val="000000"/>
                <w:sz w:val="24"/>
                <w:szCs w:val="24"/>
              </w:rPr>
            </w:pPr>
            <w:r w:rsidRPr="000C1BF8">
              <w:rPr>
                <w:color w:val="000000"/>
                <w:sz w:val="24"/>
                <w:szCs w:val="24"/>
              </w:rPr>
              <w:t>5</w:t>
            </w:r>
          </w:p>
        </w:tc>
        <w:tc>
          <w:tcPr>
            <w:tcW w:w="1395" w:type="dxa"/>
            <w:vMerge/>
            <w:tcBorders>
              <w:top w:val="nil"/>
              <w:left w:val="single" w:sz="4" w:space="0" w:color="auto"/>
              <w:bottom w:val="single" w:sz="4" w:space="0" w:color="auto"/>
              <w:right w:val="single" w:sz="4" w:space="0" w:color="auto"/>
            </w:tcBorders>
            <w:vAlign w:val="center"/>
            <w:hideMark/>
            <w:tcPrChange w:id="777"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E1B3C60" w14:textId="77777777" w:rsidR="00D52579" w:rsidRPr="000C1BF8" w:rsidRDefault="00D52579" w:rsidP="003A7B56">
            <w:pPr>
              <w:rPr>
                <w:color w:val="000000"/>
                <w:sz w:val="24"/>
                <w:szCs w:val="24"/>
              </w:rPr>
            </w:pPr>
          </w:p>
        </w:tc>
      </w:tr>
      <w:tr w:rsidR="00924EEA" w:rsidRPr="000C1BF8" w14:paraId="37665C11" w14:textId="77777777" w:rsidTr="00924EEA">
        <w:trPr>
          <w:trHeight w:val="320"/>
          <w:trPrChange w:id="778" w:author="Gherman Uritskiy" w:date="2019-04-10T12:41:00Z">
            <w:trPr>
              <w:trHeight w:val="320"/>
            </w:trPr>
          </w:trPrChange>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79" w:author="Gherman Uritskiy" w:date="2019-04-10T12:41:00Z">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0D0E5AEC" w14:textId="77777777" w:rsidR="00D52579" w:rsidRPr="000C1BF8" w:rsidRDefault="00D52579" w:rsidP="003A7B56">
            <w:pPr>
              <w:jc w:val="center"/>
              <w:rPr>
                <w:color w:val="000000"/>
                <w:sz w:val="24"/>
                <w:szCs w:val="24"/>
              </w:rPr>
            </w:pPr>
            <w:r w:rsidRPr="000C1BF8">
              <w:rPr>
                <w:color w:val="000000"/>
                <w:sz w:val="24"/>
                <w:szCs w:val="24"/>
              </w:rPr>
              <w:t>S2</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80"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7AC2BC2A" w14:textId="77777777" w:rsidR="00D52579" w:rsidRPr="000C1BF8" w:rsidRDefault="00D52579" w:rsidP="003A7B56">
            <w:pPr>
              <w:jc w:val="center"/>
              <w:rPr>
                <w:color w:val="000000"/>
                <w:sz w:val="24"/>
                <w:szCs w:val="24"/>
              </w:rPr>
            </w:pPr>
            <w:r w:rsidRPr="000C1BF8">
              <w:rPr>
                <w:color w:val="000000"/>
                <w:sz w:val="24"/>
                <w:szCs w:val="24"/>
              </w:rPr>
              <w:t>20°57’ 8.5212”S</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81" w:author="Gherman Uritskiy" w:date="2019-04-10T12:41:00Z">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1BB98C73" w14:textId="77777777" w:rsidR="00D52579" w:rsidRPr="000C1BF8" w:rsidRDefault="00D52579" w:rsidP="003A7B56">
            <w:pPr>
              <w:jc w:val="center"/>
              <w:rPr>
                <w:color w:val="000000"/>
                <w:sz w:val="24"/>
                <w:szCs w:val="24"/>
              </w:rPr>
            </w:pPr>
            <w:r w:rsidRPr="000C1BF8">
              <w:rPr>
                <w:color w:val="000000"/>
                <w:sz w:val="24"/>
                <w:szCs w:val="24"/>
              </w:rPr>
              <w:t>70°1’ 1.2612”W</w:t>
            </w:r>
          </w:p>
        </w:tc>
        <w:tc>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82" w:author="Gherman Uritskiy" w:date="2019-04-10T12:41:00Z">
              <w:tcPr>
                <w:tcW w:w="117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384DCE8D" w14:textId="77777777" w:rsidR="00D52579" w:rsidRPr="000C1BF8" w:rsidRDefault="00D52579" w:rsidP="003A7B56">
            <w:pPr>
              <w:jc w:val="center"/>
              <w:rPr>
                <w:color w:val="000000"/>
                <w:sz w:val="24"/>
                <w:szCs w:val="24"/>
              </w:rPr>
            </w:pPr>
            <w:r w:rsidRPr="000C1BF8">
              <w:rPr>
                <w:color w:val="000000"/>
                <w:sz w:val="24"/>
                <w:szCs w:val="24"/>
              </w:rPr>
              <w:t xml:space="preserve">664m </w:t>
            </w:r>
          </w:p>
        </w:tc>
        <w:tc>
          <w:tcPr>
            <w:tcW w:w="1237" w:type="dxa"/>
            <w:tcBorders>
              <w:top w:val="nil"/>
              <w:left w:val="nil"/>
              <w:bottom w:val="single" w:sz="4" w:space="0" w:color="auto"/>
              <w:right w:val="single" w:sz="4" w:space="0" w:color="auto"/>
            </w:tcBorders>
            <w:shd w:val="clear" w:color="auto" w:fill="auto"/>
            <w:noWrap/>
            <w:vAlign w:val="center"/>
            <w:hideMark/>
            <w:tcPrChange w:id="783"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BF9C899" w14:textId="77777777" w:rsidR="00D52579" w:rsidRPr="000C1BF8" w:rsidRDefault="00D52579" w:rsidP="003A7B56">
            <w:pPr>
              <w:jc w:val="center"/>
              <w:rPr>
                <w:color w:val="000000"/>
                <w:sz w:val="24"/>
                <w:szCs w:val="24"/>
              </w:rPr>
            </w:pPr>
            <w:r w:rsidRPr="000C1BF8">
              <w:rPr>
                <w:color w:val="000000"/>
                <w:sz w:val="24"/>
                <w:szCs w:val="24"/>
              </w:rPr>
              <w:t>8-Feb-16</w:t>
            </w:r>
          </w:p>
        </w:tc>
        <w:tc>
          <w:tcPr>
            <w:tcW w:w="1305" w:type="dxa"/>
            <w:tcBorders>
              <w:top w:val="nil"/>
              <w:left w:val="nil"/>
              <w:bottom w:val="single" w:sz="4" w:space="0" w:color="auto"/>
              <w:right w:val="single" w:sz="4" w:space="0" w:color="auto"/>
            </w:tcBorders>
            <w:shd w:val="clear" w:color="auto" w:fill="auto"/>
            <w:noWrap/>
            <w:vAlign w:val="center"/>
            <w:hideMark/>
            <w:tcPrChange w:id="78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8915319"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785"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A2DC4CA"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val="restart"/>
            <w:tcBorders>
              <w:top w:val="nil"/>
              <w:left w:val="single" w:sz="4" w:space="0" w:color="auto"/>
              <w:bottom w:val="single" w:sz="4" w:space="0" w:color="auto"/>
              <w:right w:val="single" w:sz="4" w:space="0" w:color="auto"/>
            </w:tcBorders>
            <w:shd w:val="clear" w:color="auto" w:fill="auto"/>
            <w:noWrap/>
            <w:vAlign w:val="center"/>
            <w:hideMark/>
            <w:tcPrChange w:id="786" w:author="Gherman Uritskiy" w:date="2019-04-10T12:41:00Z">
              <w:tcPr>
                <w:tcW w:w="1530" w:type="dxa"/>
                <w:vMerge w:val="restart"/>
                <w:tcBorders>
                  <w:top w:val="nil"/>
                  <w:left w:val="single" w:sz="4" w:space="0" w:color="auto"/>
                  <w:bottom w:val="single" w:sz="4" w:space="0" w:color="auto"/>
                  <w:right w:val="single" w:sz="4" w:space="0" w:color="auto"/>
                </w:tcBorders>
                <w:shd w:val="clear" w:color="auto" w:fill="auto"/>
                <w:noWrap/>
                <w:vAlign w:val="center"/>
                <w:hideMark/>
              </w:tcPr>
            </w:tcPrChange>
          </w:tcPr>
          <w:p w14:paraId="28E36A00" w14:textId="77777777" w:rsidR="00D52579" w:rsidRPr="000C1BF8" w:rsidRDefault="00D52579" w:rsidP="003A7B56">
            <w:pPr>
              <w:jc w:val="center"/>
              <w:rPr>
                <w:color w:val="000000"/>
                <w:sz w:val="24"/>
                <w:szCs w:val="24"/>
              </w:rPr>
            </w:pPr>
            <w:r w:rsidRPr="000C1BF8">
              <w:rPr>
                <w:color w:val="000000"/>
                <w:sz w:val="24"/>
                <w:szCs w:val="24"/>
              </w:rPr>
              <w:t>After rain recovery process</w:t>
            </w:r>
          </w:p>
        </w:tc>
      </w:tr>
      <w:tr w:rsidR="00924EEA" w:rsidRPr="000C1BF8" w14:paraId="1FB13A16" w14:textId="77777777" w:rsidTr="00924EEA">
        <w:trPr>
          <w:trHeight w:val="320"/>
          <w:trPrChange w:id="787"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88"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CE6B863"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8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6A3CA15A"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90"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306EF6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91"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2C1B5055"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792"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2EE5A7C5" w14:textId="77777777" w:rsidR="00D52579" w:rsidRPr="000C1BF8" w:rsidRDefault="00D52579" w:rsidP="003A7B56">
            <w:pPr>
              <w:jc w:val="center"/>
              <w:rPr>
                <w:color w:val="000000"/>
                <w:sz w:val="24"/>
                <w:szCs w:val="24"/>
              </w:rPr>
            </w:pPr>
            <w:r w:rsidRPr="000C1BF8">
              <w:rPr>
                <w:color w:val="000000"/>
                <w:sz w:val="24"/>
                <w:szCs w:val="24"/>
              </w:rPr>
              <w:t>11-Jul-16</w:t>
            </w:r>
          </w:p>
        </w:tc>
        <w:tc>
          <w:tcPr>
            <w:tcW w:w="1305" w:type="dxa"/>
            <w:tcBorders>
              <w:top w:val="nil"/>
              <w:left w:val="nil"/>
              <w:bottom w:val="single" w:sz="4" w:space="0" w:color="auto"/>
              <w:right w:val="single" w:sz="4" w:space="0" w:color="auto"/>
            </w:tcBorders>
            <w:shd w:val="clear" w:color="auto" w:fill="auto"/>
            <w:noWrap/>
            <w:vAlign w:val="center"/>
            <w:hideMark/>
            <w:tcPrChange w:id="79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B61F0B5" w14:textId="77777777" w:rsidR="00D52579" w:rsidRPr="000C1BF8" w:rsidRDefault="00D52579" w:rsidP="003A7B56">
            <w:pPr>
              <w:jc w:val="center"/>
              <w:rPr>
                <w:color w:val="000000"/>
                <w:sz w:val="24"/>
                <w:szCs w:val="24"/>
              </w:rPr>
            </w:pPr>
            <w:r w:rsidRPr="000C1BF8">
              <w:rPr>
                <w:color w:val="000000"/>
                <w:sz w:val="24"/>
                <w:szCs w:val="24"/>
              </w:rPr>
              <w:t>5</w:t>
            </w:r>
          </w:p>
        </w:tc>
        <w:tc>
          <w:tcPr>
            <w:tcW w:w="1350" w:type="dxa"/>
            <w:tcBorders>
              <w:top w:val="nil"/>
              <w:left w:val="nil"/>
              <w:bottom w:val="single" w:sz="4" w:space="0" w:color="auto"/>
              <w:right w:val="single" w:sz="4" w:space="0" w:color="auto"/>
            </w:tcBorders>
            <w:shd w:val="clear" w:color="auto" w:fill="auto"/>
            <w:noWrap/>
            <w:vAlign w:val="center"/>
            <w:hideMark/>
            <w:tcPrChange w:id="794"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375C15D0"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795"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62BDA008" w14:textId="77777777" w:rsidR="00D52579" w:rsidRPr="000C1BF8" w:rsidRDefault="00D52579" w:rsidP="003A7B56">
            <w:pPr>
              <w:rPr>
                <w:color w:val="000000"/>
                <w:sz w:val="24"/>
                <w:szCs w:val="24"/>
              </w:rPr>
            </w:pPr>
          </w:p>
        </w:tc>
      </w:tr>
      <w:tr w:rsidR="00924EEA" w:rsidRPr="000C1BF8" w14:paraId="7B5E5B66" w14:textId="77777777" w:rsidTr="00924EEA">
        <w:trPr>
          <w:trHeight w:val="320"/>
          <w:trPrChange w:id="796"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797"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0E1609"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798"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50705260"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799"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0015178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800"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4334F2F"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801"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7F719510" w14:textId="77777777" w:rsidR="00D52579" w:rsidRPr="000C1BF8" w:rsidRDefault="00D52579" w:rsidP="003A7B56">
            <w:pPr>
              <w:jc w:val="center"/>
              <w:rPr>
                <w:color w:val="000000"/>
                <w:sz w:val="24"/>
                <w:szCs w:val="24"/>
              </w:rPr>
            </w:pPr>
            <w:r w:rsidRPr="000C1BF8">
              <w:rPr>
                <w:color w:val="000000"/>
                <w:sz w:val="24"/>
                <w:szCs w:val="24"/>
              </w:rPr>
              <w:t>20-Oct-16</w:t>
            </w:r>
          </w:p>
        </w:tc>
        <w:tc>
          <w:tcPr>
            <w:tcW w:w="1305" w:type="dxa"/>
            <w:tcBorders>
              <w:top w:val="nil"/>
              <w:left w:val="nil"/>
              <w:bottom w:val="single" w:sz="4" w:space="0" w:color="auto"/>
              <w:right w:val="single" w:sz="4" w:space="0" w:color="auto"/>
            </w:tcBorders>
            <w:shd w:val="clear" w:color="auto" w:fill="auto"/>
            <w:noWrap/>
            <w:vAlign w:val="center"/>
            <w:hideMark/>
            <w:tcPrChange w:id="80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370903B" w14:textId="77777777" w:rsidR="00D52579" w:rsidRPr="000C1BF8" w:rsidRDefault="00D52579" w:rsidP="003A7B56">
            <w:pPr>
              <w:jc w:val="center"/>
              <w:rPr>
                <w:color w:val="000000"/>
                <w:sz w:val="24"/>
                <w:szCs w:val="24"/>
              </w:rPr>
            </w:pPr>
            <w:r w:rsidRPr="000C1BF8">
              <w:rPr>
                <w:color w:val="000000"/>
                <w:sz w:val="24"/>
                <w:szCs w:val="24"/>
              </w:rPr>
              <w:t>12</w:t>
            </w:r>
          </w:p>
        </w:tc>
        <w:tc>
          <w:tcPr>
            <w:tcW w:w="1350" w:type="dxa"/>
            <w:tcBorders>
              <w:top w:val="nil"/>
              <w:left w:val="nil"/>
              <w:bottom w:val="single" w:sz="4" w:space="0" w:color="auto"/>
              <w:right w:val="single" w:sz="4" w:space="0" w:color="auto"/>
            </w:tcBorders>
            <w:shd w:val="clear" w:color="auto" w:fill="auto"/>
            <w:noWrap/>
            <w:vAlign w:val="center"/>
            <w:hideMark/>
            <w:tcPrChange w:id="803"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505A065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804"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28B3234F" w14:textId="77777777" w:rsidR="00D52579" w:rsidRPr="000C1BF8" w:rsidRDefault="00D52579" w:rsidP="003A7B56">
            <w:pPr>
              <w:rPr>
                <w:color w:val="000000"/>
                <w:sz w:val="24"/>
                <w:szCs w:val="24"/>
              </w:rPr>
            </w:pPr>
          </w:p>
        </w:tc>
      </w:tr>
      <w:tr w:rsidR="00924EEA" w:rsidRPr="000C1BF8" w14:paraId="171C2E33" w14:textId="77777777" w:rsidTr="00924EEA">
        <w:trPr>
          <w:trHeight w:val="320"/>
          <w:trPrChange w:id="805" w:author="Gherman Uritskiy" w:date="2019-04-10T12:41:00Z">
            <w:trPr>
              <w:trHeight w:val="320"/>
            </w:trPr>
          </w:trPrChange>
        </w:trPr>
        <w:tc>
          <w:tcPr>
            <w:tcW w:w="630" w:type="dxa"/>
            <w:vMerge/>
            <w:tcBorders>
              <w:top w:val="nil"/>
              <w:left w:val="single" w:sz="4" w:space="0" w:color="auto"/>
              <w:bottom w:val="single" w:sz="4" w:space="0" w:color="auto"/>
              <w:right w:val="single" w:sz="4" w:space="0" w:color="auto"/>
            </w:tcBorders>
            <w:vAlign w:val="center"/>
            <w:hideMark/>
            <w:tcPrChange w:id="806" w:author="Gherman Uritskiy" w:date="2019-04-10T12:41:00Z">
              <w:tcPr>
                <w:tcW w:w="630" w:type="dxa"/>
                <w:vMerge/>
                <w:tcBorders>
                  <w:top w:val="nil"/>
                  <w:left w:val="single" w:sz="4" w:space="0" w:color="auto"/>
                  <w:bottom w:val="single" w:sz="4" w:space="0" w:color="auto"/>
                  <w:right w:val="single" w:sz="4" w:space="0" w:color="auto"/>
                </w:tcBorders>
                <w:vAlign w:val="center"/>
                <w:hideMark/>
              </w:tcPr>
            </w:tcPrChange>
          </w:tcPr>
          <w:p w14:paraId="6DE53FC1"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807"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0ECBB7F1" w14:textId="77777777" w:rsidR="00D52579" w:rsidRPr="000C1BF8" w:rsidRDefault="00D52579" w:rsidP="003A7B56">
            <w:pPr>
              <w:rPr>
                <w:color w:val="000000"/>
                <w:sz w:val="24"/>
                <w:szCs w:val="24"/>
              </w:rPr>
            </w:pPr>
          </w:p>
        </w:tc>
        <w:tc>
          <w:tcPr>
            <w:tcW w:w="1350" w:type="dxa"/>
            <w:vMerge/>
            <w:tcBorders>
              <w:top w:val="nil"/>
              <w:left w:val="single" w:sz="4" w:space="0" w:color="auto"/>
              <w:bottom w:val="single" w:sz="4" w:space="0" w:color="auto"/>
              <w:right w:val="single" w:sz="4" w:space="0" w:color="auto"/>
            </w:tcBorders>
            <w:vAlign w:val="center"/>
            <w:hideMark/>
            <w:tcPrChange w:id="808" w:author="Gherman Uritskiy" w:date="2019-04-10T12:41:00Z">
              <w:tcPr>
                <w:tcW w:w="1350" w:type="dxa"/>
                <w:vMerge/>
                <w:tcBorders>
                  <w:top w:val="nil"/>
                  <w:left w:val="single" w:sz="4" w:space="0" w:color="auto"/>
                  <w:bottom w:val="single" w:sz="4" w:space="0" w:color="auto"/>
                  <w:right w:val="single" w:sz="4" w:space="0" w:color="auto"/>
                </w:tcBorders>
                <w:vAlign w:val="center"/>
                <w:hideMark/>
              </w:tcPr>
            </w:tcPrChange>
          </w:tcPr>
          <w:p w14:paraId="385C5086" w14:textId="77777777" w:rsidR="00D52579" w:rsidRPr="000C1BF8" w:rsidRDefault="00D52579" w:rsidP="003A7B56">
            <w:pPr>
              <w:rPr>
                <w:color w:val="000000"/>
                <w:sz w:val="24"/>
                <w:szCs w:val="24"/>
              </w:rPr>
            </w:pPr>
          </w:p>
        </w:tc>
        <w:tc>
          <w:tcPr>
            <w:tcW w:w="1170" w:type="dxa"/>
            <w:vMerge/>
            <w:tcBorders>
              <w:top w:val="nil"/>
              <w:left w:val="single" w:sz="4" w:space="0" w:color="auto"/>
              <w:bottom w:val="single" w:sz="4" w:space="0" w:color="auto"/>
              <w:right w:val="single" w:sz="4" w:space="0" w:color="auto"/>
            </w:tcBorders>
            <w:vAlign w:val="center"/>
            <w:hideMark/>
            <w:tcPrChange w:id="809" w:author="Gherman Uritskiy" w:date="2019-04-10T12:41:00Z">
              <w:tcPr>
                <w:tcW w:w="1170" w:type="dxa"/>
                <w:vMerge/>
                <w:tcBorders>
                  <w:top w:val="nil"/>
                  <w:left w:val="single" w:sz="4" w:space="0" w:color="auto"/>
                  <w:bottom w:val="single" w:sz="4" w:space="0" w:color="auto"/>
                  <w:right w:val="single" w:sz="4" w:space="0" w:color="auto"/>
                </w:tcBorders>
                <w:vAlign w:val="center"/>
                <w:hideMark/>
              </w:tcPr>
            </w:tcPrChange>
          </w:tcPr>
          <w:p w14:paraId="4889F274" w14:textId="77777777" w:rsidR="00D52579" w:rsidRPr="000C1BF8" w:rsidRDefault="00D52579" w:rsidP="003A7B56">
            <w:pPr>
              <w:rPr>
                <w:color w:val="000000"/>
                <w:sz w:val="24"/>
                <w:szCs w:val="24"/>
              </w:rPr>
            </w:pPr>
          </w:p>
        </w:tc>
        <w:tc>
          <w:tcPr>
            <w:tcW w:w="1237" w:type="dxa"/>
            <w:tcBorders>
              <w:top w:val="nil"/>
              <w:left w:val="nil"/>
              <w:bottom w:val="single" w:sz="4" w:space="0" w:color="auto"/>
              <w:right w:val="single" w:sz="4" w:space="0" w:color="auto"/>
            </w:tcBorders>
            <w:shd w:val="clear" w:color="auto" w:fill="auto"/>
            <w:noWrap/>
            <w:vAlign w:val="center"/>
            <w:hideMark/>
            <w:tcPrChange w:id="810"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6F273ACF" w14:textId="77777777" w:rsidR="00D52579" w:rsidRPr="000C1BF8" w:rsidRDefault="00D52579" w:rsidP="003A7B56">
            <w:pPr>
              <w:jc w:val="center"/>
              <w:rPr>
                <w:color w:val="000000"/>
                <w:sz w:val="24"/>
                <w:szCs w:val="24"/>
              </w:rPr>
            </w:pPr>
            <w:r w:rsidRPr="000C1BF8">
              <w:rPr>
                <w:color w:val="000000"/>
                <w:sz w:val="24"/>
                <w:szCs w:val="24"/>
              </w:rPr>
              <w:t>20-Feb-17</w:t>
            </w:r>
          </w:p>
        </w:tc>
        <w:tc>
          <w:tcPr>
            <w:tcW w:w="1305" w:type="dxa"/>
            <w:tcBorders>
              <w:top w:val="nil"/>
              <w:left w:val="nil"/>
              <w:bottom w:val="single" w:sz="4" w:space="0" w:color="auto"/>
              <w:right w:val="single" w:sz="4" w:space="0" w:color="auto"/>
            </w:tcBorders>
            <w:shd w:val="clear" w:color="auto" w:fill="auto"/>
            <w:noWrap/>
            <w:vAlign w:val="center"/>
            <w:hideMark/>
            <w:tcPrChange w:id="81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4F07FBE7" w14:textId="77777777" w:rsidR="00D52579" w:rsidRPr="000C1BF8" w:rsidRDefault="00D52579" w:rsidP="003A7B56">
            <w:pPr>
              <w:jc w:val="center"/>
              <w:rPr>
                <w:color w:val="000000"/>
                <w:sz w:val="24"/>
                <w:szCs w:val="24"/>
              </w:rPr>
            </w:pPr>
            <w:r w:rsidRPr="000C1BF8">
              <w:rPr>
                <w:color w:val="000000"/>
                <w:sz w:val="24"/>
                <w:szCs w:val="24"/>
              </w:rPr>
              <w:t>13</w:t>
            </w:r>
          </w:p>
        </w:tc>
        <w:tc>
          <w:tcPr>
            <w:tcW w:w="1350" w:type="dxa"/>
            <w:tcBorders>
              <w:top w:val="nil"/>
              <w:left w:val="nil"/>
              <w:bottom w:val="single" w:sz="4" w:space="0" w:color="auto"/>
              <w:right w:val="single" w:sz="4" w:space="0" w:color="auto"/>
            </w:tcBorders>
            <w:shd w:val="clear" w:color="auto" w:fill="auto"/>
            <w:noWrap/>
            <w:vAlign w:val="center"/>
            <w:hideMark/>
            <w:tcPrChange w:id="812"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057AB8E" w14:textId="77777777" w:rsidR="00D52579" w:rsidRPr="000C1BF8" w:rsidRDefault="00D52579" w:rsidP="003A7B56">
            <w:pPr>
              <w:jc w:val="center"/>
              <w:rPr>
                <w:color w:val="000000"/>
                <w:sz w:val="24"/>
                <w:szCs w:val="24"/>
              </w:rPr>
            </w:pPr>
            <w:r w:rsidRPr="000C1BF8">
              <w:rPr>
                <w:color w:val="000000"/>
                <w:sz w:val="24"/>
                <w:szCs w:val="24"/>
              </w:rPr>
              <w:t>NA</w:t>
            </w:r>
          </w:p>
        </w:tc>
        <w:tc>
          <w:tcPr>
            <w:tcW w:w="1395" w:type="dxa"/>
            <w:vMerge/>
            <w:tcBorders>
              <w:top w:val="nil"/>
              <w:left w:val="single" w:sz="4" w:space="0" w:color="auto"/>
              <w:bottom w:val="single" w:sz="4" w:space="0" w:color="auto"/>
              <w:right w:val="single" w:sz="4" w:space="0" w:color="auto"/>
            </w:tcBorders>
            <w:vAlign w:val="center"/>
            <w:hideMark/>
            <w:tcPrChange w:id="813" w:author="Gherman Uritskiy" w:date="2019-04-10T12:41:00Z">
              <w:tcPr>
                <w:tcW w:w="1530" w:type="dxa"/>
                <w:vMerge/>
                <w:tcBorders>
                  <w:top w:val="nil"/>
                  <w:left w:val="single" w:sz="4" w:space="0" w:color="auto"/>
                  <w:bottom w:val="single" w:sz="4" w:space="0" w:color="auto"/>
                  <w:right w:val="single" w:sz="4" w:space="0" w:color="auto"/>
                </w:tcBorders>
                <w:vAlign w:val="center"/>
                <w:hideMark/>
              </w:tcPr>
            </w:tcPrChange>
          </w:tcPr>
          <w:p w14:paraId="3E5D29DF" w14:textId="77777777" w:rsidR="00D52579" w:rsidRPr="000C1BF8" w:rsidRDefault="00D52579" w:rsidP="003A7B56">
            <w:pPr>
              <w:rPr>
                <w:color w:val="000000"/>
                <w:sz w:val="24"/>
                <w:szCs w:val="24"/>
              </w:rPr>
            </w:pPr>
          </w:p>
        </w:tc>
      </w:tr>
      <w:tr w:rsidR="00924EEA" w:rsidRPr="000C1BF8" w14:paraId="55B2981E" w14:textId="77777777" w:rsidTr="00924EEA">
        <w:trPr>
          <w:trHeight w:val="320"/>
          <w:trPrChange w:id="814" w:author="Gherman Uritskiy" w:date="2019-04-10T12:41:00Z">
            <w:trPr>
              <w:trHeight w:val="320"/>
            </w:trPr>
          </w:trPrChange>
        </w:trPr>
        <w:tc>
          <w:tcPr>
            <w:tcW w:w="630" w:type="dxa"/>
            <w:tcBorders>
              <w:top w:val="nil"/>
              <w:left w:val="single" w:sz="4" w:space="0" w:color="auto"/>
              <w:bottom w:val="single" w:sz="4" w:space="0" w:color="auto"/>
              <w:right w:val="single" w:sz="4" w:space="0" w:color="auto"/>
            </w:tcBorders>
            <w:shd w:val="clear" w:color="auto" w:fill="auto"/>
            <w:noWrap/>
            <w:vAlign w:val="center"/>
            <w:hideMark/>
            <w:tcPrChange w:id="815" w:author="Gherman Uritskiy" w:date="2019-04-10T12:41:00Z">
              <w:tcPr>
                <w:tcW w:w="63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F2528C1" w14:textId="77777777" w:rsidR="00D52579" w:rsidRPr="000C1BF8" w:rsidRDefault="00D52579" w:rsidP="003A7B56">
            <w:pPr>
              <w:jc w:val="center"/>
              <w:rPr>
                <w:color w:val="000000"/>
                <w:sz w:val="24"/>
                <w:szCs w:val="24"/>
              </w:rPr>
            </w:pPr>
            <w:r w:rsidRPr="000C1BF8">
              <w:rPr>
                <w:color w:val="000000"/>
                <w:sz w:val="24"/>
                <w:szCs w:val="24"/>
              </w:rPr>
              <w:t>S3</w:t>
            </w:r>
          </w:p>
        </w:tc>
        <w:tc>
          <w:tcPr>
            <w:tcW w:w="1170" w:type="dxa"/>
            <w:tcBorders>
              <w:top w:val="nil"/>
              <w:left w:val="nil"/>
              <w:bottom w:val="single" w:sz="4" w:space="0" w:color="auto"/>
              <w:right w:val="single" w:sz="4" w:space="0" w:color="auto"/>
            </w:tcBorders>
            <w:shd w:val="clear" w:color="auto" w:fill="auto"/>
            <w:noWrap/>
            <w:vAlign w:val="center"/>
            <w:hideMark/>
            <w:tcPrChange w:id="816"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3F993FDE" w14:textId="77777777" w:rsidR="00D52579" w:rsidRPr="000C1BF8" w:rsidRDefault="00D52579" w:rsidP="003A7B56">
            <w:pPr>
              <w:jc w:val="center"/>
              <w:rPr>
                <w:color w:val="000000"/>
                <w:sz w:val="24"/>
                <w:szCs w:val="24"/>
              </w:rPr>
            </w:pPr>
            <w:r w:rsidRPr="000C1BF8">
              <w:rPr>
                <w:color w:val="000000"/>
                <w:sz w:val="24"/>
                <w:szCs w:val="24"/>
              </w:rPr>
              <w:t xml:space="preserve">20°55’ 48.18”S </w:t>
            </w:r>
          </w:p>
        </w:tc>
        <w:tc>
          <w:tcPr>
            <w:tcW w:w="1350" w:type="dxa"/>
            <w:tcBorders>
              <w:top w:val="nil"/>
              <w:left w:val="nil"/>
              <w:bottom w:val="single" w:sz="4" w:space="0" w:color="auto"/>
              <w:right w:val="single" w:sz="4" w:space="0" w:color="auto"/>
            </w:tcBorders>
            <w:shd w:val="clear" w:color="auto" w:fill="auto"/>
            <w:noWrap/>
            <w:vAlign w:val="center"/>
            <w:hideMark/>
            <w:tcPrChange w:id="817" w:author="Gherman Uritskiy" w:date="2019-04-10T12:41:00Z">
              <w:tcPr>
                <w:tcW w:w="1350" w:type="dxa"/>
                <w:tcBorders>
                  <w:top w:val="nil"/>
                  <w:left w:val="nil"/>
                  <w:bottom w:val="single" w:sz="4" w:space="0" w:color="auto"/>
                  <w:right w:val="single" w:sz="4" w:space="0" w:color="auto"/>
                </w:tcBorders>
                <w:shd w:val="clear" w:color="auto" w:fill="auto"/>
                <w:noWrap/>
                <w:vAlign w:val="center"/>
                <w:hideMark/>
              </w:tcPr>
            </w:tcPrChange>
          </w:tcPr>
          <w:p w14:paraId="7533F39F" w14:textId="77777777" w:rsidR="00D52579" w:rsidRPr="000C1BF8" w:rsidRDefault="00D52579" w:rsidP="003A7B56">
            <w:pPr>
              <w:jc w:val="center"/>
              <w:rPr>
                <w:color w:val="000000"/>
                <w:sz w:val="24"/>
                <w:szCs w:val="24"/>
              </w:rPr>
            </w:pPr>
            <w:r w:rsidRPr="000C1BF8">
              <w:rPr>
                <w:color w:val="000000"/>
                <w:sz w:val="24"/>
                <w:szCs w:val="24"/>
              </w:rPr>
              <w:t>70°0’ 49.32”W</w:t>
            </w:r>
          </w:p>
        </w:tc>
        <w:tc>
          <w:tcPr>
            <w:tcW w:w="1170" w:type="dxa"/>
            <w:tcBorders>
              <w:top w:val="nil"/>
              <w:left w:val="nil"/>
              <w:bottom w:val="single" w:sz="4" w:space="0" w:color="auto"/>
              <w:right w:val="single" w:sz="4" w:space="0" w:color="auto"/>
            </w:tcBorders>
            <w:shd w:val="clear" w:color="auto" w:fill="auto"/>
            <w:noWrap/>
            <w:vAlign w:val="center"/>
            <w:hideMark/>
            <w:tcPrChange w:id="818" w:author="Gherman Uritskiy" w:date="2019-04-10T12:41:00Z">
              <w:tcPr>
                <w:tcW w:w="1170" w:type="dxa"/>
                <w:tcBorders>
                  <w:top w:val="nil"/>
                  <w:left w:val="nil"/>
                  <w:bottom w:val="single" w:sz="4" w:space="0" w:color="auto"/>
                  <w:right w:val="single" w:sz="4" w:space="0" w:color="auto"/>
                </w:tcBorders>
                <w:shd w:val="clear" w:color="auto" w:fill="auto"/>
                <w:noWrap/>
                <w:vAlign w:val="center"/>
                <w:hideMark/>
              </w:tcPr>
            </w:tcPrChange>
          </w:tcPr>
          <w:p w14:paraId="65162201" w14:textId="77777777" w:rsidR="00D52579" w:rsidRPr="000C1BF8" w:rsidRDefault="00D52579" w:rsidP="003A7B56">
            <w:pPr>
              <w:jc w:val="center"/>
              <w:rPr>
                <w:color w:val="000000"/>
                <w:sz w:val="24"/>
                <w:szCs w:val="24"/>
              </w:rPr>
            </w:pPr>
            <w:r w:rsidRPr="000C1BF8">
              <w:rPr>
                <w:color w:val="000000"/>
                <w:sz w:val="24"/>
                <w:szCs w:val="24"/>
              </w:rPr>
              <w:t>676m</w:t>
            </w:r>
          </w:p>
        </w:tc>
        <w:tc>
          <w:tcPr>
            <w:tcW w:w="1237" w:type="dxa"/>
            <w:tcBorders>
              <w:top w:val="nil"/>
              <w:left w:val="nil"/>
              <w:bottom w:val="single" w:sz="4" w:space="0" w:color="auto"/>
              <w:right w:val="single" w:sz="4" w:space="0" w:color="auto"/>
            </w:tcBorders>
            <w:shd w:val="clear" w:color="auto" w:fill="auto"/>
            <w:noWrap/>
            <w:vAlign w:val="center"/>
            <w:hideMark/>
            <w:tcPrChange w:id="819" w:author="Gherman Uritskiy" w:date="2019-04-10T12:41:00Z">
              <w:tcPr>
                <w:tcW w:w="1237" w:type="dxa"/>
                <w:tcBorders>
                  <w:top w:val="nil"/>
                  <w:left w:val="nil"/>
                  <w:bottom w:val="single" w:sz="4" w:space="0" w:color="auto"/>
                  <w:right w:val="single" w:sz="4" w:space="0" w:color="auto"/>
                </w:tcBorders>
                <w:shd w:val="clear" w:color="auto" w:fill="auto"/>
                <w:noWrap/>
                <w:vAlign w:val="center"/>
                <w:hideMark/>
              </w:tcPr>
            </w:tcPrChange>
          </w:tcPr>
          <w:p w14:paraId="1D237B53" w14:textId="77777777" w:rsidR="00D52579" w:rsidRPr="000C1BF8" w:rsidRDefault="00D52579" w:rsidP="003A7B56">
            <w:pPr>
              <w:jc w:val="center"/>
              <w:rPr>
                <w:color w:val="000000"/>
                <w:sz w:val="24"/>
                <w:szCs w:val="24"/>
              </w:rPr>
            </w:pPr>
            <w:r w:rsidRPr="000C1BF8">
              <w:rPr>
                <w:color w:val="000000"/>
                <w:sz w:val="24"/>
                <w:szCs w:val="24"/>
              </w:rPr>
              <w:t>Misc.</w:t>
            </w:r>
          </w:p>
        </w:tc>
        <w:tc>
          <w:tcPr>
            <w:tcW w:w="1305" w:type="dxa"/>
            <w:tcBorders>
              <w:top w:val="nil"/>
              <w:left w:val="nil"/>
              <w:bottom w:val="single" w:sz="4" w:space="0" w:color="auto"/>
              <w:right w:val="single" w:sz="4" w:space="0" w:color="auto"/>
            </w:tcBorders>
            <w:shd w:val="clear" w:color="auto" w:fill="auto"/>
            <w:noWrap/>
            <w:vAlign w:val="center"/>
            <w:hideMark/>
            <w:tcPrChange w:id="820"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753ED566" w14:textId="77777777" w:rsidR="00D52579" w:rsidRPr="000C1BF8" w:rsidRDefault="00D52579" w:rsidP="003A7B56">
            <w:pPr>
              <w:jc w:val="center"/>
              <w:rPr>
                <w:color w:val="000000"/>
                <w:sz w:val="24"/>
                <w:szCs w:val="24"/>
              </w:rPr>
            </w:pPr>
            <w:r w:rsidRPr="000C1BF8">
              <w:rPr>
                <w:color w:val="000000"/>
                <w:sz w:val="24"/>
                <w:szCs w:val="24"/>
              </w:rPr>
              <w:t>NA</w:t>
            </w:r>
          </w:p>
        </w:tc>
        <w:tc>
          <w:tcPr>
            <w:tcW w:w="1350" w:type="dxa"/>
            <w:tcBorders>
              <w:top w:val="nil"/>
              <w:left w:val="nil"/>
              <w:bottom w:val="single" w:sz="4" w:space="0" w:color="auto"/>
              <w:right w:val="single" w:sz="4" w:space="0" w:color="auto"/>
            </w:tcBorders>
            <w:shd w:val="clear" w:color="auto" w:fill="auto"/>
            <w:noWrap/>
            <w:vAlign w:val="center"/>
            <w:hideMark/>
            <w:tcPrChange w:id="821" w:author="Gherman Uritskiy" w:date="2019-04-10T12:41:00Z">
              <w:tcPr>
                <w:tcW w:w="1260" w:type="dxa"/>
                <w:tcBorders>
                  <w:top w:val="nil"/>
                  <w:left w:val="nil"/>
                  <w:bottom w:val="single" w:sz="4" w:space="0" w:color="auto"/>
                  <w:right w:val="single" w:sz="4" w:space="0" w:color="auto"/>
                </w:tcBorders>
                <w:shd w:val="clear" w:color="auto" w:fill="auto"/>
                <w:noWrap/>
                <w:vAlign w:val="center"/>
                <w:hideMark/>
              </w:tcPr>
            </w:tcPrChange>
          </w:tcPr>
          <w:p w14:paraId="068D9761" w14:textId="77777777" w:rsidR="00D52579" w:rsidRPr="000C1BF8" w:rsidRDefault="00D52579" w:rsidP="003A7B56">
            <w:pPr>
              <w:jc w:val="center"/>
              <w:rPr>
                <w:color w:val="000000"/>
                <w:sz w:val="24"/>
                <w:szCs w:val="24"/>
              </w:rPr>
            </w:pPr>
            <w:r w:rsidRPr="000C1BF8">
              <w:rPr>
                <w:color w:val="000000"/>
                <w:sz w:val="24"/>
                <w:szCs w:val="24"/>
              </w:rPr>
              <w:t>15</w:t>
            </w:r>
          </w:p>
        </w:tc>
        <w:tc>
          <w:tcPr>
            <w:tcW w:w="1395" w:type="dxa"/>
            <w:tcBorders>
              <w:top w:val="nil"/>
              <w:left w:val="nil"/>
              <w:bottom w:val="single" w:sz="4" w:space="0" w:color="auto"/>
              <w:right w:val="single" w:sz="4" w:space="0" w:color="auto"/>
            </w:tcBorders>
            <w:shd w:val="clear" w:color="auto" w:fill="auto"/>
            <w:noWrap/>
            <w:vAlign w:val="center"/>
            <w:hideMark/>
            <w:tcPrChange w:id="822" w:author="Gherman Uritskiy" w:date="2019-04-10T12:41:00Z">
              <w:tcPr>
                <w:tcW w:w="1530" w:type="dxa"/>
                <w:tcBorders>
                  <w:top w:val="nil"/>
                  <w:left w:val="nil"/>
                  <w:bottom w:val="single" w:sz="4" w:space="0" w:color="auto"/>
                  <w:right w:val="single" w:sz="4" w:space="0" w:color="auto"/>
                </w:tcBorders>
                <w:shd w:val="clear" w:color="auto" w:fill="auto"/>
                <w:noWrap/>
                <w:vAlign w:val="center"/>
                <w:hideMark/>
              </w:tcPr>
            </w:tcPrChange>
          </w:tcPr>
          <w:p w14:paraId="00F51851" w14:textId="77777777" w:rsidR="00D52579" w:rsidRPr="000C1BF8" w:rsidRDefault="00D52579" w:rsidP="003A7B56">
            <w:pPr>
              <w:jc w:val="center"/>
              <w:rPr>
                <w:color w:val="000000"/>
                <w:sz w:val="24"/>
                <w:szCs w:val="24"/>
              </w:rPr>
            </w:pPr>
            <w:r w:rsidRPr="000C1BF8">
              <w:rPr>
                <w:color w:val="000000"/>
                <w:sz w:val="24"/>
                <w:szCs w:val="24"/>
              </w:rPr>
              <w:t>Assembly and binning improvement</w:t>
            </w:r>
          </w:p>
        </w:tc>
      </w:tr>
    </w:tbl>
    <w:p w14:paraId="0D32F888" w14:textId="3D9A2D4B" w:rsidR="00964E17" w:rsidRPr="001B0E79" w:rsidRDefault="00D52579" w:rsidP="001B0E79">
      <w:pPr>
        <w:pStyle w:val="SMcaption"/>
        <w:ind w:left="360"/>
        <w:rPr>
          <w:szCs w:val="24"/>
        </w:rPr>
      </w:pPr>
      <w:r w:rsidRPr="000C1BF8">
        <w:rPr>
          <w:b/>
        </w:rPr>
        <w:t>Table S1.</w:t>
      </w:r>
      <w:r w:rsidRPr="000C1BF8">
        <w:t xml:space="preserve"> </w:t>
      </w:r>
      <w:r w:rsidRPr="000C1BF8">
        <w:rPr>
          <w:szCs w:val="24"/>
        </w:rPr>
        <w:t>Description of sampling locations, dates, and replicate counts of biological samples collected for this study.</w:t>
      </w:r>
    </w:p>
    <w:p w14:paraId="12EA1E38" w14:textId="77777777" w:rsidR="004F13E8" w:rsidRDefault="004F13E8">
      <w:pPr>
        <w:rPr>
          <w:ins w:id="823" w:author="Gherman Uritskiy" w:date="2019-04-10T12:41:00Z"/>
          <w:rFonts w:eastAsia="Times New Roman"/>
          <w:b/>
          <w:sz w:val="24"/>
          <w:szCs w:val="24"/>
        </w:rPr>
      </w:pPr>
    </w:p>
    <w:p w14:paraId="1E8B8ABC" w14:textId="1FC73DAF" w:rsidR="00755CA5" w:rsidRDefault="00755CA5">
      <w:pPr>
        <w:rPr>
          <w:rFonts w:eastAsia="Times New Roman"/>
          <w:b/>
          <w:sz w:val="24"/>
          <w:szCs w:val="24"/>
        </w:rPr>
      </w:pPr>
    </w:p>
    <w:sectPr w:rsidR="00755CA5" w:rsidSect="00964E17">
      <w:headerReference w:type="default" r:id="rId15"/>
      <w:footerReference w:type="default" r:id="rId16"/>
      <w:headerReference w:type="first" r:id="rId17"/>
      <w:footerReference w:type="first" r:id="rId18"/>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432D6" w14:textId="77777777" w:rsidR="00D35592" w:rsidRDefault="00D35592" w:rsidP="004A10BE">
      <w:r>
        <w:separator/>
      </w:r>
    </w:p>
  </w:endnote>
  <w:endnote w:type="continuationSeparator" w:id="0">
    <w:p w14:paraId="08FE4981" w14:textId="77777777" w:rsidR="00D35592" w:rsidRDefault="00D35592" w:rsidP="004A10BE">
      <w:r>
        <w:continuationSeparator/>
      </w:r>
    </w:p>
  </w:endnote>
  <w:endnote w:type="continuationNotice" w:id="1">
    <w:p w14:paraId="79E08F9E" w14:textId="77777777" w:rsidR="00D35592" w:rsidRDefault="00D355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586978" w:rsidRPr="004021D9" w:rsidRDefault="00586978"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28704C">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28704C">
      <w:rPr>
        <w:b/>
        <w:bCs/>
        <w:noProof/>
        <w:sz w:val="18"/>
        <w:szCs w:val="18"/>
      </w:rPr>
      <w:t>19</w:t>
    </w:r>
    <w:r w:rsidRPr="004021D9">
      <w:rPr>
        <w:b/>
        <w:bCs/>
        <w:sz w:val="18"/>
        <w:szCs w:val="18"/>
      </w:rPr>
      <w:fldChar w:fldCharType="end"/>
    </w:r>
  </w:p>
  <w:p w14:paraId="79761413" w14:textId="77777777" w:rsidR="00586978" w:rsidRPr="00B547A9" w:rsidRDefault="00586978"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586978" w:rsidRPr="004021D9" w:rsidRDefault="00586978"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28704C">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28704C">
      <w:rPr>
        <w:b/>
        <w:bCs/>
        <w:noProof/>
        <w:sz w:val="18"/>
        <w:szCs w:val="18"/>
      </w:rPr>
      <w:t>19</w:t>
    </w:r>
    <w:r w:rsidRPr="004021D9">
      <w:rPr>
        <w:b/>
        <w:bCs/>
        <w:sz w:val="18"/>
        <w:szCs w:val="18"/>
      </w:rPr>
      <w:fldChar w:fldCharType="end"/>
    </w:r>
  </w:p>
  <w:p w14:paraId="1B294ECA" w14:textId="77777777" w:rsidR="00586978" w:rsidRDefault="005869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ED61" w14:textId="77777777" w:rsidR="00D35592" w:rsidRDefault="00D35592" w:rsidP="004A10BE">
      <w:r>
        <w:separator/>
      </w:r>
    </w:p>
  </w:footnote>
  <w:footnote w:type="continuationSeparator" w:id="0">
    <w:p w14:paraId="2F3082B4" w14:textId="77777777" w:rsidR="00D35592" w:rsidRDefault="00D35592" w:rsidP="004A10BE">
      <w:r>
        <w:continuationSeparator/>
      </w:r>
    </w:p>
  </w:footnote>
  <w:footnote w:type="continuationNotice" w:id="1">
    <w:p w14:paraId="393ACCC9" w14:textId="77777777" w:rsidR="00D35592" w:rsidRDefault="00D35592">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72E41" w14:textId="77777777" w:rsidR="00586978" w:rsidRDefault="005869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586978" w:rsidRDefault="00586978" w:rsidP="004A10BE">
    <w:pPr>
      <w:pStyle w:val="Header"/>
    </w:pPr>
    <w:r>
      <w:tab/>
    </w:r>
  </w:p>
  <w:tbl>
    <w:tblPr>
      <w:tblW w:w="13110" w:type="dxa"/>
      <w:tblInd w:w="738" w:type="dxa"/>
      <w:tblLook w:val="04A0" w:firstRow="1" w:lastRow="0" w:firstColumn="1" w:lastColumn="0" w:noHBand="0" w:noVBand="1"/>
      <w:tblPrChange w:id="824" w:author="Gherman Uritskiy" w:date="2019-04-10T12:41:00Z">
        <w:tblPr>
          <w:tblW w:w="13110" w:type="dxa"/>
          <w:tblInd w:w="738" w:type="dxa"/>
          <w:tblLook w:val="04A0" w:firstRow="1" w:lastRow="0" w:firstColumn="1" w:lastColumn="0" w:noHBand="0" w:noVBand="1"/>
        </w:tblPr>
      </w:tblPrChange>
    </w:tblPr>
    <w:tblGrid>
      <w:gridCol w:w="6840"/>
      <w:gridCol w:w="6270"/>
      <w:tblGridChange w:id="825">
        <w:tblGrid>
          <w:gridCol w:w="6840"/>
          <w:gridCol w:w="6270"/>
        </w:tblGrid>
      </w:tblGridChange>
    </w:tblGrid>
    <w:tr w:rsidR="00586978" w:rsidRPr="00A96E1E" w14:paraId="0310A123" w14:textId="77777777" w:rsidTr="00516D77">
      <w:trPr>
        <w:trHeight w:val="900"/>
        <w:trPrChange w:id="826" w:author="Gherman Uritskiy" w:date="2019-04-10T12:41:00Z">
          <w:trPr>
            <w:trHeight w:val="900"/>
          </w:trPr>
        </w:trPrChange>
      </w:trPr>
      <w:tc>
        <w:tcPr>
          <w:tcW w:w="6840" w:type="dxa"/>
          <w:shd w:val="clear" w:color="auto" w:fill="auto"/>
          <w:tcPrChange w:id="827" w:author="Gherman Uritskiy" w:date="2019-04-10T12:41:00Z">
            <w:tcPr>
              <w:tcW w:w="6840" w:type="dxa"/>
              <w:shd w:val="clear" w:color="auto" w:fill="auto"/>
            </w:tcPr>
          </w:tcPrChange>
        </w:tcPr>
        <w:p w14:paraId="22E71D16" w14:textId="7CA8B54C" w:rsidR="00586978" w:rsidRPr="00A96E1E" w:rsidRDefault="00586978" w:rsidP="00A96E1E">
          <w:pPr>
            <w:ind w:right="-86"/>
            <w:rPr>
              <w:rFonts w:ascii="Times" w:eastAsia="Times New Roman" w:hAnsi="Times"/>
              <w:noProof/>
            </w:rPr>
          </w:pPr>
        </w:p>
      </w:tc>
      <w:tc>
        <w:tcPr>
          <w:tcW w:w="6270" w:type="dxa"/>
          <w:shd w:val="clear" w:color="auto" w:fill="auto"/>
          <w:vAlign w:val="center"/>
          <w:tcPrChange w:id="828" w:author="Gherman Uritskiy" w:date="2019-04-10T12:41:00Z">
            <w:tcPr>
              <w:tcW w:w="6270" w:type="dxa"/>
              <w:shd w:val="clear" w:color="auto" w:fill="auto"/>
              <w:vAlign w:val="center"/>
            </w:tcPr>
          </w:tcPrChange>
        </w:tcPr>
        <w:p w14:paraId="17539D00" w14:textId="77777777" w:rsidR="00586978" w:rsidRDefault="00586978"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586978" w:rsidRPr="00A96E1E" w:rsidRDefault="00586978" w:rsidP="00A96E1E">
          <w:pPr>
            <w:ind w:right="1008"/>
            <w:rPr>
              <w:rFonts w:eastAsia="Times New Roman"/>
              <w:b/>
              <w:sz w:val="36"/>
              <w:szCs w:val="22"/>
            </w:rPr>
          </w:pPr>
        </w:p>
      </w:tc>
    </w:tr>
  </w:tbl>
  <w:p w14:paraId="30027D94" w14:textId="77777777" w:rsidR="00586978" w:rsidRDefault="00586978"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37B12"/>
    <w:rsid w:val="00240092"/>
    <w:rsid w:val="002401F1"/>
    <w:rsid w:val="00244F9B"/>
    <w:rsid w:val="00260B47"/>
    <w:rsid w:val="00266FB0"/>
    <w:rsid w:val="00272877"/>
    <w:rsid w:val="00273D19"/>
    <w:rsid w:val="002762D1"/>
    <w:rsid w:val="00282E2A"/>
    <w:rsid w:val="0028660B"/>
    <w:rsid w:val="0028704C"/>
    <w:rsid w:val="002A21A7"/>
    <w:rsid w:val="002B4F13"/>
    <w:rsid w:val="002B5C3B"/>
    <w:rsid w:val="002D5A96"/>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D7A6E"/>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86978"/>
    <w:rsid w:val="005A3572"/>
    <w:rsid w:val="005B0E5B"/>
    <w:rsid w:val="005B3379"/>
    <w:rsid w:val="005B36C0"/>
    <w:rsid w:val="005B72BB"/>
    <w:rsid w:val="005C5114"/>
    <w:rsid w:val="005C7814"/>
    <w:rsid w:val="005F00E4"/>
    <w:rsid w:val="005F314F"/>
    <w:rsid w:val="00600645"/>
    <w:rsid w:val="006013E5"/>
    <w:rsid w:val="0064261D"/>
    <w:rsid w:val="0065078A"/>
    <w:rsid w:val="006527BA"/>
    <w:rsid w:val="00653B88"/>
    <w:rsid w:val="00663D74"/>
    <w:rsid w:val="00670BD7"/>
    <w:rsid w:val="00671EAD"/>
    <w:rsid w:val="0067249B"/>
    <w:rsid w:val="006772C0"/>
    <w:rsid w:val="00677536"/>
    <w:rsid w:val="0068128A"/>
    <w:rsid w:val="00682880"/>
    <w:rsid w:val="0069212F"/>
    <w:rsid w:val="006921B1"/>
    <w:rsid w:val="00695729"/>
    <w:rsid w:val="0069612A"/>
    <w:rsid w:val="006A2EEC"/>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92068"/>
    <w:rsid w:val="009A6229"/>
    <w:rsid w:val="009B069E"/>
    <w:rsid w:val="009B4803"/>
    <w:rsid w:val="009C0D25"/>
    <w:rsid w:val="009C7297"/>
    <w:rsid w:val="009D10A3"/>
    <w:rsid w:val="009E5B05"/>
    <w:rsid w:val="009F16DA"/>
    <w:rsid w:val="009F1CAC"/>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D427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9057C"/>
    <w:rsid w:val="00B92D8B"/>
    <w:rsid w:val="00B949F9"/>
    <w:rsid w:val="00B97FC6"/>
    <w:rsid w:val="00BA4A6A"/>
    <w:rsid w:val="00BA5823"/>
    <w:rsid w:val="00BA6AA1"/>
    <w:rsid w:val="00BA71AA"/>
    <w:rsid w:val="00BC4BC6"/>
    <w:rsid w:val="00BD49B4"/>
    <w:rsid w:val="00BD62F1"/>
    <w:rsid w:val="00BE6285"/>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E3B9E"/>
    <w:rsid w:val="00CE6AA7"/>
    <w:rsid w:val="00D1163B"/>
    <w:rsid w:val="00D32EAE"/>
    <w:rsid w:val="00D35592"/>
    <w:rsid w:val="00D52579"/>
    <w:rsid w:val="00D57978"/>
    <w:rsid w:val="00D62A5C"/>
    <w:rsid w:val="00D6380C"/>
    <w:rsid w:val="00D83BA1"/>
    <w:rsid w:val="00D85752"/>
    <w:rsid w:val="00D913D9"/>
    <w:rsid w:val="00D92A65"/>
    <w:rsid w:val="00DA0D20"/>
    <w:rsid w:val="00DA511C"/>
    <w:rsid w:val="00DC4458"/>
    <w:rsid w:val="00DC4D18"/>
    <w:rsid w:val="00DC7F59"/>
    <w:rsid w:val="00DD3C18"/>
    <w:rsid w:val="00DE7993"/>
    <w:rsid w:val="00DF2EEA"/>
    <w:rsid w:val="00E04206"/>
    <w:rsid w:val="00E0585E"/>
    <w:rsid w:val="00E158CC"/>
    <w:rsid w:val="00E17D72"/>
    <w:rsid w:val="00E251F9"/>
    <w:rsid w:val="00E32DE9"/>
    <w:rsid w:val="00E42198"/>
    <w:rsid w:val="00E42A4C"/>
    <w:rsid w:val="00E46C87"/>
    <w:rsid w:val="00E6235A"/>
    <w:rsid w:val="00E62C90"/>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B2F1BE-42D4-FE4C-A4DD-A03A46C33C1C}">
  <ds:schemaRefs>
    <ds:schemaRef ds:uri="http://schemas.openxmlformats.org/officeDocument/2006/bibliography"/>
  </ds:schemaRefs>
</ds:datastoreItem>
</file>

<file path=customXml/itemProps2.xml><?xml version="1.0" encoding="utf-8"?>
<ds:datastoreItem xmlns:ds="http://schemas.openxmlformats.org/officeDocument/2006/customXml" ds:itemID="{C80EA103-9969-FE4F-9AE7-797D6B7980F8}">
  <ds:schemaRefs>
    <ds:schemaRef ds:uri="http://schemas.openxmlformats.org/officeDocument/2006/bibliography"/>
  </ds:schemaRefs>
</ds:datastoreItem>
</file>

<file path=customXml/itemProps3.xml><?xml version="1.0" encoding="utf-8"?>
<ds:datastoreItem xmlns:ds="http://schemas.openxmlformats.org/officeDocument/2006/customXml" ds:itemID="{5479A6E1-3110-6A44-ABE6-0CE5CA6D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22506</Words>
  <Characters>128287</Characters>
  <Application>Microsoft Macintosh Word</Application>
  <DocSecurity>0</DocSecurity>
  <Lines>1069</Lines>
  <Paragraphs>300</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2</cp:revision>
  <cp:lastPrinted>2019-01-02T18:16:00Z</cp:lastPrinted>
  <dcterms:created xsi:type="dcterms:W3CDTF">2019-04-12T14:21:00Z</dcterms:created>
  <dcterms:modified xsi:type="dcterms:W3CDTF">2019-04-12T14:21:00Z</dcterms:modified>
</cp:coreProperties>
</file>