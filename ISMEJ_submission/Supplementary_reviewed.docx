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76061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</w:rPr>
      </w:pPr>
      <w:r w:rsidRPr="00210DA8">
        <w:rPr>
          <w:b w:val="0"/>
        </w:rPr>
        <w:t>Supplementary Information for:</w:t>
      </w:r>
    </w:p>
    <w:p w14:paraId="4FB91AFD" w14:textId="77777777" w:rsidR="00210DA8" w:rsidRPr="00210DA8" w:rsidRDefault="00210DA8" w:rsidP="00210DA8">
      <w:pPr>
        <w:pStyle w:val="Head"/>
        <w:spacing w:before="0" w:after="0"/>
        <w:ind w:right="-633"/>
        <w:jc w:val="left"/>
        <w:rPr>
          <w:b w:val="0"/>
          <w:sz w:val="24"/>
          <w:szCs w:val="24"/>
        </w:rPr>
      </w:pPr>
    </w:p>
    <w:p w14:paraId="4CA3EA81" w14:textId="6D659602" w:rsidR="00971E71" w:rsidRDefault="00210DA8" w:rsidP="00221FB1">
      <w:pPr>
        <w:pStyle w:val="Head"/>
        <w:spacing w:before="0" w:after="0"/>
        <w:ind w:left="720" w:right="-633"/>
        <w:jc w:val="left"/>
        <w:rPr>
          <w:sz w:val="24"/>
          <w:szCs w:val="24"/>
        </w:rPr>
      </w:pPr>
      <w:del w:id="0" w:author="Gherman Uritskiy" w:date="2019-04-10T12:43:00Z">
        <w:r w:rsidRPr="00210DA8">
          <w:rPr>
            <w:sz w:val="24"/>
            <w:szCs w:val="24"/>
          </w:rPr>
          <w:delText>Resilience and adaptation mechanisms of an extremophile</w:delText>
        </w:r>
      </w:del>
      <w:ins w:id="1" w:author="Gherman Uritskiy" w:date="2019-04-10T12:43:00Z">
        <w:r w:rsidR="00971E71" w:rsidRPr="00221FB1">
          <w:rPr>
            <w:sz w:val="24"/>
            <w:szCs w:val="24"/>
          </w:rPr>
          <w:t>Halophilic</w:t>
        </w:r>
      </w:ins>
      <w:r w:rsidR="00971E71" w:rsidRPr="00221FB1">
        <w:rPr>
          <w:sz w:val="24"/>
          <w:szCs w:val="24"/>
        </w:rPr>
        <w:t xml:space="preserve"> microbial community </w:t>
      </w:r>
      <w:del w:id="2" w:author="Gherman Uritskiy" w:date="2019-04-10T12:43:00Z">
        <w:r w:rsidRPr="00210DA8">
          <w:rPr>
            <w:sz w:val="24"/>
            <w:szCs w:val="24"/>
          </w:rPr>
          <w:delText>following</w:delText>
        </w:r>
      </w:del>
      <w:ins w:id="3" w:author="Gherman Uritskiy" w:date="2019-04-10T12:43:00Z">
        <w:r w:rsidR="00971E71" w:rsidRPr="00221FB1">
          <w:rPr>
            <w:sz w:val="24"/>
            <w:szCs w:val="24"/>
          </w:rPr>
          <w:t xml:space="preserve">composition </w:t>
        </w:r>
        <w:r w:rsidR="00105A1C">
          <w:rPr>
            <w:sz w:val="24"/>
            <w:szCs w:val="24"/>
          </w:rPr>
          <w:t>shift after</w:t>
        </w:r>
      </w:ins>
      <w:r w:rsidR="00971E71" w:rsidRPr="00221FB1">
        <w:rPr>
          <w:sz w:val="24"/>
          <w:szCs w:val="24"/>
        </w:rPr>
        <w:t xml:space="preserve"> a </w:t>
      </w:r>
      <w:del w:id="4" w:author="Gherman Uritskiy" w:date="2019-04-10T12:43:00Z">
        <w:r w:rsidRPr="00210DA8">
          <w:rPr>
            <w:sz w:val="24"/>
            <w:szCs w:val="24"/>
          </w:rPr>
          <w:delText>catastrophic climate event</w:delText>
        </w:r>
      </w:del>
      <w:ins w:id="5" w:author="Gherman Uritskiy" w:date="2019-04-10T12:43:00Z">
        <w:r w:rsidR="00971E71" w:rsidRPr="00221FB1">
          <w:rPr>
            <w:sz w:val="24"/>
            <w:szCs w:val="24"/>
          </w:rPr>
          <w:t>rare rainfall in the Atacama Desert</w:t>
        </w:r>
      </w:ins>
    </w:p>
    <w:p w14:paraId="2F94B013" w14:textId="77777777" w:rsidR="00210DA8" w:rsidRPr="00971E71" w:rsidRDefault="00210DA8">
      <w:pPr>
        <w:pStyle w:val="Head"/>
        <w:spacing w:before="0" w:after="0"/>
        <w:ind w:left="720" w:right="-633"/>
        <w:jc w:val="left"/>
        <w:rPr>
          <w:sz w:val="24"/>
          <w:szCs w:val="24"/>
        </w:rPr>
        <w:pPrChange w:id="6" w:author="Gherman Uritskiy" w:date="2019-04-10T12:43:00Z">
          <w:pPr>
            <w:pStyle w:val="Head"/>
            <w:spacing w:before="0" w:after="0"/>
            <w:ind w:right="-633"/>
          </w:pPr>
        </w:pPrChange>
      </w:pPr>
    </w:p>
    <w:p w14:paraId="76338E82" w14:textId="77777777" w:rsidR="00210DA8" w:rsidRPr="00210DA8" w:rsidRDefault="00210DA8" w:rsidP="00210DA8">
      <w:pPr>
        <w:pStyle w:val="Teaser"/>
        <w:spacing w:before="0"/>
        <w:ind w:left="720" w:right="-633"/>
      </w:pPr>
      <w:r w:rsidRPr="00210DA8">
        <w:t xml:space="preserve">Gherman Uritskiy, Samantha Getsin, Adam Munn, </w:t>
      </w:r>
      <w:r w:rsidRPr="00210DA8">
        <w:rPr>
          <w:color w:val="0A2850"/>
        </w:rPr>
        <w:t xml:space="preserve">Benito Gomez-Silva, Alfonso Davila, Brian Glass, </w:t>
      </w:r>
      <w:r w:rsidRPr="00210DA8">
        <w:t>James Taylor</w:t>
      </w:r>
      <w:r w:rsidRPr="00210DA8">
        <w:rPr>
          <w:vertAlign w:val="superscript"/>
        </w:rPr>
        <w:t>*</w:t>
      </w:r>
      <w:r w:rsidRPr="00210DA8">
        <w:t xml:space="preserve"> and Jocelyne DiRuggiero</w:t>
      </w:r>
      <w:r w:rsidRPr="00210DA8">
        <w:rPr>
          <w:vertAlign w:val="superscript"/>
        </w:rPr>
        <w:t>*</w:t>
      </w:r>
    </w:p>
    <w:p w14:paraId="32EF079D" w14:textId="77777777" w:rsidR="00210DA8" w:rsidRPr="00210DA8" w:rsidRDefault="00210DA8" w:rsidP="00210DA8">
      <w:pPr>
        <w:pStyle w:val="Teaser"/>
        <w:spacing w:before="0"/>
        <w:ind w:left="720" w:right="-633"/>
      </w:pPr>
    </w:p>
    <w:p w14:paraId="1703EB94" w14:textId="77777777" w:rsidR="00210DA8" w:rsidRDefault="00210DA8" w:rsidP="00210DA8">
      <w:pPr>
        <w:pStyle w:val="SOMContent"/>
        <w:spacing w:before="0"/>
        <w:ind w:right="-633"/>
        <w:rPr>
          <w:b/>
        </w:rPr>
      </w:pPr>
    </w:p>
    <w:p w14:paraId="0C714291" w14:textId="77777777" w:rsidR="00210DA8" w:rsidRPr="007156CC" w:rsidRDefault="00210DA8" w:rsidP="00210DA8">
      <w:pPr>
        <w:pStyle w:val="SOMContent"/>
        <w:spacing w:before="0"/>
        <w:ind w:right="-633"/>
        <w:rPr>
          <w:b/>
        </w:rPr>
      </w:pPr>
      <w:r w:rsidRPr="007156CC">
        <w:rPr>
          <w:b/>
        </w:rPr>
        <w:t xml:space="preserve">Supplementary </w:t>
      </w:r>
      <w:r>
        <w:rPr>
          <w:b/>
        </w:rPr>
        <w:t>figure legends:</w:t>
      </w:r>
    </w:p>
    <w:p w14:paraId="6355BC48" w14:textId="77777777" w:rsidR="003B7BC8" w:rsidRDefault="003B7BC8" w:rsidP="003B7BC8">
      <w:pPr>
        <w:pStyle w:val="Acknowledgement"/>
        <w:spacing w:before="0"/>
        <w:ind w:left="360" w:right="-633" w:firstLine="0"/>
        <w:rPr>
          <w:b/>
          <w:rPrChange w:id="7" w:author="Gherman Uritskiy" w:date="2019-04-10T12:43:00Z">
            <w:rPr/>
          </w:rPrChange>
        </w:rPr>
      </w:pPr>
    </w:p>
    <w:p w14:paraId="764759A0" w14:textId="0477EEA0" w:rsidR="009579A0" w:rsidRPr="0093770B" w:rsidRDefault="009579A0" w:rsidP="003B7BC8">
      <w:pPr>
        <w:pStyle w:val="Acknowledgement"/>
        <w:spacing w:before="0"/>
        <w:ind w:left="360" w:right="-633" w:firstLine="0"/>
        <w:rPr>
          <w:ins w:id="8" w:author="Gherman Uritskiy" w:date="2019-04-10T12:43:00Z"/>
        </w:rPr>
      </w:pPr>
      <w:r w:rsidRPr="00E77419">
        <w:rPr>
          <w:b/>
        </w:rPr>
        <w:t xml:space="preserve">Fig. </w:t>
      </w:r>
      <w:r>
        <w:rPr>
          <w:b/>
        </w:rPr>
        <w:t>S</w:t>
      </w:r>
      <w:r w:rsidRPr="00E77419">
        <w:rPr>
          <w:b/>
        </w:rPr>
        <w:t xml:space="preserve">1. </w:t>
      </w:r>
      <w:ins w:id="9" w:author="Gherman Uritskiy" w:date="2019-04-10T12:43:00Z">
        <w:r w:rsidRPr="00E77419">
          <w:t>Salar Grande landscape and halite nodules. (A) Aerial view of the evaporitic basin of Salar Grande, 5 km wide and 45 km long (N-S direction). (B) Halite nodules (salt rocks) 20 to 50 cm in size.</w:t>
        </w:r>
      </w:ins>
    </w:p>
    <w:p w14:paraId="7EF60668" w14:textId="77777777" w:rsidR="009579A0" w:rsidRDefault="009579A0" w:rsidP="003B7BC8">
      <w:pPr>
        <w:pStyle w:val="Acknowledgement"/>
        <w:spacing w:before="0"/>
        <w:ind w:left="360" w:right="-633" w:firstLine="0"/>
        <w:rPr>
          <w:ins w:id="10" w:author="Gherman Uritskiy" w:date="2019-04-10T12:43:00Z"/>
          <w:b/>
        </w:rPr>
      </w:pPr>
    </w:p>
    <w:p w14:paraId="339587E6" w14:textId="6314B131" w:rsidR="003B7BC8" w:rsidRPr="00755CA5" w:rsidRDefault="003B7BC8" w:rsidP="003B7BC8">
      <w:pPr>
        <w:pStyle w:val="Acknowledgement"/>
        <w:spacing w:before="0"/>
        <w:ind w:left="360" w:right="-633" w:firstLine="0"/>
        <w:rPr>
          <w:ins w:id="11" w:author="Gherman Uritskiy" w:date="2019-04-10T12:43:00Z"/>
          <w:iCs/>
          <w:noProof/>
        </w:rPr>
      </w:pPr>
      <w:ins w:id="12" w:author="Gherman Uritskiy" w:date="2019-04-10T12:43:00Z">
        <w:r w:rsidRPr="00755CA5">
          <w:rPr>
            <w:b/>
          </w:rPr>
          <w:t>Fig. S</w:t>
        </w:r>
        <w:r w:rsidR="009579A0">
          <w:rPr>
            <w:b/>
          </w:rPr>
          <w:t>2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  <w:r w:rsidRPr="00221FB1">
          <w:t>Regional</w:t>
        </w:r>
        <w:r>
          <w:rPr>
            <w:b/>
          </w:rPr>
          <w:t xml:space="preserve"> </w:t>
        </w:r>
        <w:r>
          <w:rPr>
            <w:iCs/>
            <w:noProof/>
          </w:rPr>
          <w:t xml:space="preserve">climate data </w:t>
        </w:r>
        <w:r w:rsidR="00105A1C">
          <w:rPr>
            <w:iCs/>
            <w:noProof/>
          </w:rPr>
          <w:t>from</w:t>
        </w:r>
        <w:r>
          <w:rPr>
            <w:iCs/>
            <w:noProof/>
          </w:rPr>
          <w:t xml:space="preserve"> the Diego Aracena International Airport</w:t>
        </w:r>
        <w:r w:rsidR="00105A1C">
          <w:rPr>
            <w:iCs/>
            <w:noProof/>
          </w:rPr>
          <w:t xml:space="preserve"> weather station</w:t>
        </w:r>
        <w:r>
          <w:rPr>
            <w:iCs/>
            <w:noProof/>
          </w:rPr>
          <w:t xml:space="preserve">, 40km </w:t>
        </w:r>
        <w:r w:rsidR="0093770B">
          <w:rPr>
            <w:iCs/>
            <w:noProof/>
          </w:rPr>
          <w:t>North-</w:t>
        </w:r>
        <w:r>
          <w:rPr>
            <w:iCs/>
            <w:noProof/>
          </w:rPr>
          <w:t xml:space="preserve">West of Salar Grande. The maximum (red) and minimum (blue) temperature (A) and </w:t>
        </w:r>
        <w:r w:rsidR="002268B8">
          <w:rPr>
            <w:iCs/>
            <w:noProof/>
          </w:rPr>
          <w:t xml:space="preserve">relative </w:t>
        </w:r>
        <w:r>
          <w:rPr>
            <w:iCs/>
            <w:noProof/>
          </w:rPr>
          <w:t xml:space="preserve">humidity (B) values, </w:t>
        </w:r>
        <w:r w:rsidR="00105A1C">
          <w:rPr>
            <w:iCs/>
            <w:noProof/>
          </w:rPr>
          <w:t>and</w:t>
        </w:r>
        <w:r>
          <w:rPr>
            <w:iCs/>
            <w:noProof/>
          </w:rPr>
          <w:t xml:space="preserve"> total daily precipitation (C)</w:t>
        </w:r>
        <w:r w:rsidR="00105A1C">
          <w:rPr>
            <w:iCs/>
            <w:noProof/>
          </w:rPr>
          <w:t>,</w:t>
        </w:r>
        <w:r>
          <w:rPr>
            <w:iCs/>
            <w:noProof/>
          </w:rPr>
          <w:t xml:space="preserve"> are plotted for each date along the x-axis. Colors denote the year (2014-2017), x-ticks denote months, </w:t>
        </w:r>
        <w:r w:rsidR="000070EF">
          <w:rPr>
            <w:iCs/>
            <w:noProof/>
          </w:rPr>
          <w:t xml:space="preserve">black </w:t>
        </w:r>
        <w:r>
          <w:rPr>
            <w:iCs/>
            <w:noProof/>
          </w:rPr>
          <w:t xml:space="preserve">arrows show the main sampling dates </w:t>
        </w:r>
        <w:r w:rsidR="000070EF">
          <w:rPr>
            <w:iCs/>
            <w:noProof/>
          </w:rPr>
          <w:t xml:space="preserve">at </w:t>
        </w:r>
        <w:r>
          <w:rPr>
            <w:iCs/>
            <w:noProof/>
          </w:rPr>
          <w:t>Site 1</w:t>
        </w:r>
        <w:r w:rsidR="000070EF">
          <w:rPr>
            <w:iCs/>
            <w:noProof/>
          </w:rPr>
          <w:t>, and whi</w:t>
        </w:r>
        <w:r w:rsidR="00105A1C">
          <w:rPr>
            <w:iCs/>
            <w:noProof/>
          </w:rPr>
          <w:t>t</w:t>
        </w:r>
        <w:r w:rsidR="000070EF">
          <w:rPr>
            <w:iCs/>
            <w:noProof/>
          </w:rPr>
          <w:t>e arrows show the sampling dates at Site 2</w:t>
        </w:r>
        <w:r>
          <w:rPr>
            <w:iCs/>
            <w:noProof/>
          </w:rPr>
          <w:t>.</w:t>
        </w:r>
      </w:ins>
    </w:p>
    <w:p w14:paraId="4FEBA319" w14:textId="77777777" w:rsidR="00210DA8" w:rsidRDefault="00210DA8" w:rsidP="00210DA8">
      <w:pPr>
        <w:pStyle w:val="Acknowledgement"/>
        <w:spacing w:before="0"/>
        <w:ind w:left="360" w:right="-633" w:firstLine="0"/>
        <w:rPr>
          <w:ins w:id="13" w:author="Gherman Uritskiy" w:date="2019-04-10T12:43:00Z"/>
          <w:noProof/>
        </w:rPr>
      </w:pPr>
    </w:p>
    <w:p w14:paraId="1DDCC7C2" w14:textId="412337D7" w:rsidR="00210DA8" w:rsidRPr="00755CA5" w:rsidRDefault="00210DA8" w:rsidP="00210DA8">
      <w:pPr>
        <w:pStyle w:val="Acknowledgement"/>
        <w:spacing w:before="0"/>
        <w:ind w:left="360" w:right="-633" w:firstLine="0"/>
        <w:rPr>
          <w:iCs/>
          <w:noProof/>
        </w:rPr>
      </w:pPr>
      <w:ins w:id="14" w:author="Gherman Uritskiy" w:date="2019-04-10T12:43:00Z">
        <w:r w:rsidRPr="00755CA5">
          <w:rPr>
            <w:b/>
          </w:rPr>
          <w:t>Fig. S</w:t>
        </w:r>
        <w:r w:rsidR="009579A0">
          <w:rPr>
            <w:b/>
          </w:rPr>
          <w:t>3</w:t>
        </w:r>
        <w:r w:rsidRPr="00755CA5">
          <w:rPr>
            <w:b/>
          </w:rPr>
          <w:t>.</w:t>
        </w:r>
        <w:r w:rsidRPr="005B72BB">
          <w:rPr>
            <w:b/>
          </w:rPr>
          <w:t xml:space="preserve"> </w:t>
        </w:r>
      </w:ins>
      <w:r w:rsidRPr="00755CA5">
        <w:rPr>
          <w:iCs/>
          <w:noProof/>
        </w:rPr>
        <w:t xml:space="preserve">Taxonomic composition </w:t>
      </w:r>
      <w:del w:id="15" w:author="Gherman Uritskiy" w:date="2019-04-10T12:43:00Z">
        <w:r w:rsidRPr="00755CA5">
          <w:rPr>
            <w:iCs/>
            <w:noProof/>
          </w:rPr>
          <w:delText>differences between</w:delText>
        </w:r>
      </w:del>
      <w:ins w:id="16" w:author="Gherman Uritskiy" w:date="2019-04-10T12:43:00Z">
        <w:r w:rsidR="00105A1C">
          <w:rPr>
            <w:iCs/>
            <w:noProof/>
          </w:rPr>
          <w:t>of</w:t>
        </w:r>
      </w:ins>
      <w:r w:rsidRPr="00755CA5">
        <w:rPr>
          <w:iCs/>
          <w:noProof/>
        </w:rPr>
        <w:t xml:space="preserve"> halite </w:t>
      </w:r>
      <w:del w:id="17" w:author="Gherman Uritskiy" w:date="2019-04-10T12:43:00Z">
        <w:r w:rsidRPr="00755CA5">
          <w:rPr>
            <w:iCs/>
            <w:noProof/>
          </w:rPr>
          <w:delText>samples harvested</w:delText>
        </w:r>
      </w:del>
      <w:ins w:id="18" w:author="Gherman Uritskiy" w:date="2019-04-10T12:43:00Z">
        <w:r w:rsidR="00105A1C">
          <w:rPr>
            <w:iCs/>
            <w:noProof/>
          </w:rPr>
          <w:t>nodules</w:t>
        </w:r>
      </w:ins>
      <w:r w:rsidR="00105A1C">
        <w:rPr>
          <w:iCs/>
          <w:noProof/>
        </w:rPr>
        <w:t xml:space="preserve"> from</w:t>
      </w:r>
      <w:r w:rsidR="00105A1C" w:rsidRPr="00755CA5">
        <w:rPr>
          <w:iCs/>
          <w:noProof/>
        </w:rPr>
        <w:t xml:space="preserve"> </w:t>
      </w:r>
      <w:r w:rsidRPr="00755CA5">
        <w:rPr>
          <w:iCs/>
          <w:noProof/>
        </w:rPr>
        <w:t xml:space="preserve">Site 1 </w:t>
      </w:r>
      <w:del w:id="19" w:author="Gherman Uritskiy" w:date="2019-04-10T12:43:00Z">
        <w:r w:rsidRPr="00755CA5">
          <w:rPr>
            <w:iCs/>
            <w:noProof/>
          </w:rPr>
          <w:delText>at different dates, infeed</w:delText>
        </w:r>
      </w:del>
      <w:ins w:id="20" w:author="Gherman Uritskiy" w:date="2019-04-10T12:43:00Z">
        <w:r w:rsidR="00105A1C">
          <w:rPr>
            <w:iCs/>
            <w:noProof/>
          </w:rPr>
          <w:t>over time</w:t>
        </w:r>
        <w:r w:rsidRPr="00755CA5">
          <w:rPr>
            <w:iCs/>
            <w:noProof/>
          </w:rPr>
          <w:t xml:space="preserve"> infe</w:t>
        </w:r>
        <w:r w:rsidR="00105A1C">
          <w:rPr>
            <w:iCs/>
            <w:noProof/>
          </w:rPr>
          <w:t>rr</w:t>
        </w:r>
        <w:r w:rsidRPr="00755CA5">
          <w:rPr>
            <w:iCs/>
            <w:noProof/>
          </w:rPr>
          <w:t>ed</w:t>
        </w:r>
      </w:ins>
      <w:r w:rsidRPr="00755CA5">
        <w:rPr>
          <w:iCs/>
          <w:noProof/>
        </w:rPr>
        <w:t xml:space="preserve"> from 16S </w:t>
      </w:r>
      <w:del w:id="21" w:author="Gherman Uritskiy" w:date="2019-04-10T12:43:00Z">
        <w:r w:rsidRPr="00755CA5">
          <w:rPr>
            <w:iCs/>
            <w:noProof/>
          </w:rPr>
          <w:delText>rDNA</w:delText>
        </w:r>
      </w:del>
      <w:ins w:id="22" w:author="Gherman Uritskiy" w:date="2019-04-10T12:43:00Z">
        <w:r w:rsidRPr="00755CA5">
          <w:rPr>
            <w:iCs/>
            <w:noProof/>
          </w:rPr>
          <w:t>r</w:t>
        </w:r>
        <w:r w:rsidR="00DD4452">
          <w:rPr>
            <w:iCs/>
            <w:noProof/>
          </w:rPr>
          <w:t>R</w:t>
        </w:r>
        <w:r w:rsidRPr="00755CA5">
          <w:rPr>
            <w:iCs/>
            <w:noProof/>
          </w:rPr>
          <w:t xml:space="preserve">NA </w:t>
        </w:r>
        <w:r w:rsidR="00DD4452">
          <w:rPr>
            <w:iCs/>
            <w:noProof/>
          </w:rPr>
          <w:t>gene</w:t>
        </w:r>
      </w:ins>
      <w:r w:rsidR="00DD4452">
        <w:rPr>
          <w:iCs/>
          <w:noProof/>
        </w:rPr>
        <w:t xml:space="preserve"> </w:t>
      </w:r>
      <w:r w:rsidRPr="00755CA5">
        <w:rPr>
          <w:iCs/>
          <w:noProof/>
        </w:rPr>
        <w:t xml:space="preserve">sequences clustered into OTUs at 97% identity and visualized through (A-D) relative abundance of </w:t>
      </w:r>
      <w:ins w:id="23" w:author="German Uritskiy" w:date="2019-04-12T10:43:00Z">
        <w:r w:rsidR="00230332">
          <w:rPr>
            <w:iCs/>
            <w:noProof/>
          </w:rPr>
          <w:t xml:space="preserve">the dominant </w:t>
        </w:r>
      </w:ins>
      <w:del w:id="24" w:author="Gherman Uritskiy" w:date="2019-04-10T12:43:00Z">
        <w:r w:rsidRPr="00755CA5">
          <w:rPr>
            <w:iCs/>
            <w:noProof/>
          </w:rPr>
          <w:delText>major differentially abundant phyla</w:delText>
        </w:r>
      </w:del>
      <w:ins w:id="25" w:author="Gherman Uritskiy" w:date="2019-04-10T12:43:00Z">
        <w:r w:rsidRPr="00755CA5">
          <w:rPr>
            <w:iCs/>
            <w:noProof/>
          </w:rPr>
          <w:t>phyla</w:t>
        </w:r>
        <w:r w:rsidR="00105A1C">
          <w:rPr>
            <w:iCs/>
            <w:noProof/>
          </w:rPr>
          <w:t xml:space="preserve"> (</w:t>
        </w:r>
        <w:bookmarkStart w:id="26" w:name="OLE_LINK1"/>
        <w:bookmarkStart w:id="27" w:name="OLE_LINK2"/>
        <w:r w:rsidR="00105A1C">
          <w:rPr>
            <w:iCs/>
            <w:noProof/>
          </w:rPr>
          <w:t>Chloroplast was used as</w:t>
        </w:r>
        <w:r w:rsidR="002176E3">
          <w:rPr>
            <w:iCs/>
            <w:noProof/>
          </w:rPr>
          <w:t xml:space="preserve"> a proxy for </w:t>
        </w:r>
        <w:r w:rsidR="002176E3" w:rsidRPr="002176E3">
          <w:rPr>
            <w:iCs/>
            <w:noProof/>
          </w:rPr>
          <w:t>Chlorophyta</w:t>
        </w:r>
        <w:r w:rsidR="002176E3">
          <w:rPr>
            <w:iCs/>
            <w:noProof/>
          </w:rPr>
          <w:t xml:space="preserve"> </w:t>
        </w:r>
        <w:r w:rsidR="00CC0DDB">
          <w:rPr>
            <w:iCs/>
            <w:noProof/>
          </w:rPr>
          <w:t xml:space="preserve">and </w:t>
        </w:r>
        <w:r w:rsidR="00105A1C">
          <w:rPr>
            <w:iCs/>
            <w:noProof/>
          </w:rPr>
          <w:t>Halobacteria was the only class of Euyarchaeota</w:t>
        </w:r>
        <w:r w:rsidR="002176E3">
          <w:rPr>
            <w:iCs/>
            <w:noProof/>
          </w:rPr>
          <w:t>)</w:t>
        </w:r>
        <w:bookmarkEnd w:id="26"/>
        <w:bookmarkEnd w:id="27"/>
        <w:r w:rsidR="002176E3">
          <w:rPr>
            <w:iCs/>
            <w:noProof/>
          </w:rPr>
          <w:t xml:space="preserve"> </w:t>
        </w:r>
        <w:r w:rsidR="00627194">
          <w:rPr>
            <w:iCs/>
            <w:noProof/>
          </w:rPr>
          <w:t>whose abund</w:t>
        </w:r>
        <w:r w:rsidR="00CC0DDB">
          <w:rPr>
            <w:iCs/>
            <w:noProof/>
          </w:rPr>
          <w:t>an</w:t>
        </w:r>
        <w:r w:rsidR="00627194">
          <w:rPr>
            <w:iCs/>
            <w:noProof/>
          </w:rPr>
          <w:t>ce significantly shifte</w:t>
        </w:r>
        <w:r w:rsidR="00CC0DDB">
          <w:rPr>
            <w:iCs/>
            <w:noProof/>
          </w:rPr>
          <w:t>d</w:t>
        </w:r>
        <w:r w:rsidR="00627194">
          <w:rPr>
            <w:iCs/>
            <w:noProof/>
          </w:rPr>
          <w:t xml:space="preserve"> after the rain</w:t>
        </w:r>
      </w:ins>
      <w:r w:rsidR="00627194">
        <w:rPr>
          <w:iCs/>
          <w:noProof/>
        </w:rPr>
        <w:t xml:space="preserve"> </w:t>
      </w:r>
      <w:r w:rsidRPr="00755CA5">
        <w:rPr>
          <w:iCs/>
          <w:noProof/>
        </w:rPr>
        <w:t xml:space="preserve">and a (E) </w:t>
      </w:r>
      <w:del w:id="28" w:author="Gherman Uritskiy" w:date="2019-04-10T12:43:00Z">
        <w:r w:rsidRPr="00755CA5">
          <w:rPr>
            <w:iCs/>
            <w:noProof/>
          </w:rPr>
          <w:delText>PCA</w:delText>
        </w:r>
      </w:del>
      <w:ins w:id="29" w:author="Gherman Uritskiy" w:date="2019-04-10T12:43:00Z">
        <w:r w:rsidRPr="00755CA5">
          <w:rPr>
            <w:iCs/>
            <w:noProof/>
          </w:rPr>
          <w:t>PC</w:t>
        </w:r>
        <w:r w:rsidR="00CE6502">
          <w:rPr>
            <w:iCs/>
            <w:noProof/>
          </w:rPr>
          <w:t>o</w:t>
        </w:r>
        <w:r w:rsidRPr="00755CA5">
          <w:rPr>
            <w:iCs/>
            <w:noProof/>
          </w:rPr>
          <w:t>A</w:t>
        </w:r>
      </w:ins>
      <w:r w:rsidRPr="00755CA5">
        <w:rPr>
          <w:iCs/>
          <w:noProof/>
        </w:rPr>
        <w:t xml:space="preserve"> plot of a Weighted Unifrac dissimilarity matrix comparing taxonomic composition. </w:t>
      </w:r>
      <w:r w:rsidRPr="00755CA5">
        <w:rPr>
          <w:color w:val="282625"/>
          <w:shd w:val="clear" w:color="auto" w:fill="FFFFFF"/>
        </w:rPr>
        <w:t>Error bars represent standard deviation; signific</w:t>
      </w:r>
      <w:bookmarkStart w:id="30" w:name="_GoBack"/>
      <w:bookmarkEnd w:id="30"/>
      <w:r w:rsidRPr="00755CA5">
        <w:rPr>
          <w:color w:val="282625"/>
          <w:shd w:val="clear" w:color="auto" w:fill="FFFFFF"/>
        </w:rPr>
        <w:t xml:space="preserve">ance </w:t>
      </w:r>
      <w:r w:rsidRPr="00755CA5">
        <w:rPr>
          <w:iCs/>
          <w:noProof/>
        </w:rPr>
        <w:t>bars represent group significance based on a two tail t-test, and stars denote the p-value thresholds (*=0.01, **=0.001, ***=0.0001).</w:t>
      </w:r>
    </w:p>
    <w:p w14:paraId="52381968" w14:textId="7D9F2EEE" w:rsidR="0048526C" w:rsidRPr="00221FB1" w:rsidRDefault="00210DA8" w:rsidP="00210DA8">
      <w:pPr>
        <w:pStyle w:val="SMHeading"/>
        <w:ind w:left="360" w:right="-633"/>
        <w:rPr>
          <w:b w:val="0"/>
          <w:iCs/>
          <w:noProof/>
        </w:rPr>
      </w:pPr>
      <w:r w:rsidRPr="007156CC">
        <w:t xml:space="preserve">Fig. </w:t>
      </w:r>
      <w:del w:id="31" w:author="Gherman Uritskiy" w:date="2019-04-10T12:43:00Z">
        <w:r w:rsidR="004F0AB9">
          <w:delText>S2</w:delText>
        </w:r>
      </w:del>
      <w:ins w:id="32" w:author="Gherman Uritskiy" w:date="2019-04-10T12:43:00Z">
        <w:r w:rsidRPr="007156CC">
          <w:t>S</w:t>
        </w:r>
        <w:r w:rsidR="009579A0">
          <w:t>4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iCs/>
          <w:noProof/>
        </w:rPr>
        <w:t xml:space="preserve">Taxonomic composition </w:t>
      </w:r>
      <w:del w:id="33" w:author="Gherman Uritskiy" w:date="2019-04-10T12:43:00Z">
        <w:r w:rsidRPr="005B72BB">
          <w:rPr>
            <w:b w:val="0"/>
            <w:iCs/>
            <w:noProof/>
          </w:rPr>
          <w:delText xml:space="preserve">differences between </w:delText>
        </w:r>
      </w:del>
      <w:ins w:id="34" w:author="Gherman Uritskiy" w:date="2019-04-10T12:43:00Z">
        <w:r w:rsidR="00105A1C">
          <w:rPr>
            <w:b w:val="0"/>
            <w:iCs/>
            <w:noProof/>
          </w:rPr>
          <w:t>of</w:t>
        </w:r>
        <w:r w:rsidRPr="005B72BB">
          <w:rPr>
            <w:b w:val="0"/>
            <w:iCs/>
            <w:noProof/>
          </w:rPr>
          <w:t xml:space="preserve"> </w:t>
        </w:r>
      </w:ins>
      <w:r w:rsidRPr="005B72BB">
        <w:rPr>
          <w:b w:val="0"/>
          <w:iCs/>
          <w:noProof/>
        </w:rPr>
        <w:t xml:space="preserve">halite </w:t>
      </w:r>
      <w:del w:id="35" w:author="Gherman Uritskiy" w:date="2019-04-10T12:43:00Z">
        <w:r w:rsidRPr="005B72BB">
          <w:rPr>
            <w:b w:val="0"/>
            <w:iCs/>
            <w:noProof/>
          </w:rPr>
          <w:delText>samples</w:delText>
        </w:r>
      </w:del>
      <w:ins w:id="36" w:author="Gherman Uritskiy" w:date="2019-04-10T12:43:00Z">
        <w:r w:rsidR="00105A1C">
          <w:rPr>
            <w:b w:val="0"/>
            <w:iCs/>
            <w:noProof/>
          </w:rPr>
          <w:t>nodules</w:t>
        </w:r>
      </w:ins>
      <w:r w:rsidR="00105A1C">
        <w:rPr>
          <w:b w:val="0"/>
          <w:iCs/>
          <w:noProof/>
        </w:rPr>
        <w:t xml:space="preserve"> </w:t>
      </w:r>
      <w:r w:rsidRPr="005B72BB">
        <w:rPr>
          <w:b w:val="0"/>
          <w:iCs/>
          <w:noProof/>
        </w:rPr>
        <w:t xml:space="preserve">harvested </w:t>
      </w:r>
      <w:ins w:id="37" w:author="Gherman Uritskiy" w:date="2019-04-10T12:43:00Z">
        <w:r w:rsidR="0048526C">
          <w:rPr>
            <w:b w:val="0"/>
            <w:iCs/>
            <w:noProof/>
          </w:rPr>
          <w:t xml:space="preserve">post-rain </w:t>
        </w:r>
      </w:ins>
      <w:r w:rsidRPr="005B72BB">
        <w:rPr>
          <w:b w:val="0"/>
          <w:iCs/>
          <w:noProof/>
        </w:rPr>
        <w:t xml:space="preserve">from Site 2 </w:t>
      </w:r>
      <w:del w:id="38" w:author="Gherman Uritskiy" w:date="2019-04-10T12:43:00Z">
        <w:r w:rsidRPr="005B72BB">
          <w:rPr>
            <w:b w:val="0"/>
            <w:iCs/>
            <w:noProof/>
          </w:rPr>
          <w:delText>at different dates post-rain, infeed</w:delText>
        </w:r>
      </w:del>
      <w:ins w:id="39" w:author="Gherman Uritskiy" w:date="2019-04-10T12:43:00Z">
        <w:r w:rsidR="00105A1C">
          <w:rPr>
            <w:b w:val="0"/>
            <w:iCs/>
            <w:noProof/>
          </w:rPr>
          <w:t>over time</w:t>
        </w:r>
        <w:r w:rsidRPr="005B72BB">
          <w:rPr>
            <w:b w:val="0"/>
            <w:iCs/>
            <w:noProof/>
          </w:rPr>
          <w:t>, infe</w:t>
        </w:r>
        <w:r w:rsidR="0048526C">
          <w:rPr>
            <w:b w:val="0"/>
            <w:iCs/>
            <w:noProof/>
          </w:rPr>
          <w:t>r</w:t>
        </w:r>
        <w:r w:rsidR="00105A1C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</w:t>
        </w:r>
      </w:ins>
      <w:r w:rsidRPr="005B72BB">
        <w:rPr>
          <w:b w:val="0"/>
          <w:iCs/>
          <w:noProof/>
        </w:rPr>
        <w:t xml:space="preserve"> from 16S </w:t>
      </w:r>
      <w:del w:id="40" w:author="Gherman Uritskiy" w:date="2019-04-10T12:43:00Z">
        <w:r w:rsidRPr="005B72BB">
          <w:rPr>
            <w:b w:val="0"/>
            <w:iCs/>
            <w:noProof/>
          </w:rPr>
          <w:delText>rDNA</w:delText>
        </w:r>
      </w:del>
      <w:ins w:id="41" w:author="Gherman Uritskiy" w:date="2019-04-10T12:43:00Z">
        <w:r w:rsidRPr="005B72BB">
          <w:rPr>
            <w:b w:val="0"/>
            <w:iCs/>
            <w:noProof/>
          </w:rPr>
          <w:t>r</w:t>
        </w:r>
        <w:r w:rsidR="00DD4452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 w:rsidR="00DD4452">
          <w:rPr>
            <w:b w:val="0"/>
            <w:iCs/>
            <w:noProof/>
          </w:rPr>
          <w:t>gene</w:t>
        </w:r>
      </w:ins>
      <w:r w:rsidR="00DD4452">
        <w:rPr>
          <w:b w:val="0"/>
          <w:iCs/>
          <w:noProof/>
        </w:rPr>
        <w:t xml:space="preserve"> </w:t>
      </w:r>
      <w:r w:rsidRPr="005B72BB">
        <w:rPr>
          <w:b w:val="0"/>
          <w:iCs/>
          <w:noProof/>
        </w:rPr>
        <w:t>sequences clustered into OTUs at 97% identity and visualized through (A</w:t>
      </w:r>
      <w:del w:id="42" w:author="Gherman Uritskiy" w:date="2019-04-10T12:43:00Z">
        <w:r w:rsidRPr="005B72BB">
          <w:rPr>
            <w:b w:val="0"/>
            <w:iCs/>
            <w:noProof/>
          </w:rPr>
          <w:delText>-D</w:delText>
        </w:r>
      </w:del>
      <w:r w:rsidRPr="005B72BB">
        <w:rPr>
          <w:b w:val="0"/>
          <w:iCs/>
          <w:noProof/>
        </w:rPr>
        <w:t>) relative abundance</w:t>
      </w:r>
      <w:r w:rsidR="00B25ECD">
        <w:rPr>
          <w:b w:val="0"/>
          <w:iCs/>
          <w:noProof/>
        </w:rPr>
        <w:t xml:space="preserve"> of</w:t>
      </w:r>
      <w:r w:rsidRPr="005B72BB">
        <w:rPr>
          <w:b w:val="0"/>
          <w:iCs/>
          <w:noProof/>
        </w:rPr>
        <w:t xml:space="preserve"> </w:t>
      </w:r>
      <w:del w:id="43" w:author="Gherman Uritskiy" w:date="2019-04-10T12:43:00Z">
        <w:r w:rsidRPr="005B72BB">
          <w:rPr>
            <w:b w:val="0"/>
            <w:iCs/>
            <w:noProof/>
          </w:rPr>
          <w:delText>major differentially abundant phyla</w:delText>
        </w:r>
      </w:del>
      <w:ins w:id="44" w:author="Gherman Uritskiy" w:date="2019-04-10T12:43:00Z">
        <w:r w:rsidR="0048526C">
          <w:rPr>
            <w:b w:val="0"/>
            <w:iCs/>
            <w:noProof/>
          </w:rPr>
          <w:t>A</w:t>
        </w:r>
        <w:r w:rsidRPr="005B72BB">
          <w:rPr>
            <w:b w:val="0"/>
            <w:iCs/>
            <w:noProof/>
          </w:rPr>
          <w:t>rchaea</w:t>
        </w:r>
        <w:r w:rsidR="0048526C">
          <w:rPr>
            <w:b w:val="0"/>
            <w:iCs/>
            <w:noProof/>
          </w:rPr>
          <w:t>,</w:t>
        </w:r>
      </w:ins>
      <w:r w:rsidR="0048526C">
        <w:rPr>
          <w:b w:val="0"/>
          <w:iCs/>
          <w:noProof/>
        </w:rPr>
        <w:t xml:space="preserve"> and (</w:t>
      </w:r>
      <w:del w:id="45" w:author="Gherman Uritskiy" w:date="2019-04-10T12:43:00Z">
        <w:r w:rsidRPr="005B72BB">
          <w:rPr>
            <w:b w:val="0"/>
            <w:iCs/>
            <w:noProof/>
          </w:rPr>
          <w:delText>E) archaea abundance</w:delText>
        </w:r>
      </w:del>
      <w:ins w:id="46" w:author="Gherman Uritskiy" w:date="2019-04-10T12:43:00Z">
        <w:r w:rsidR="0048526C">
          <w:rPr>
            <w:b w:val="0"/>
            <w:iCs/>
            <w:noProof/>
          </w:rPr>
          <w:t>B) PCoA projection of the Weighted Unifrac dissimilarity matrix</w:t>
        </w:r>
      </w:ins>
      <w:r w:rsidRPr="005B72BB">
        <w:rPr>
          <w:b w:val="0"/>
          <w:iCs/>
          <w:noProof/>
        </w:rPr>
        <w:t xml:space="preserve">. </w:t>
      </w:r>
      <w:r w:rsidRPr="005B72BB">
        <w:rPr>
          <w:b w:val="0"/>
          <w:color w:val="282625"/>
          <w:shd w:val="clear" w:color="auto" w:fill="FFFFFF"/>
        </w:rPr>
        <w:t>Error bars represent standard deviation; significance b</w:t>
      </w:r>
      <w:r w:rsidRPr="005B72BB">
        <w:rPr>
          <w:b w:val="0"/>
          <w:iCs/>
          <w:noProof/>
        </w:rPr>
        <w:t>ars represent group significance based on a two tail t-test, and stars denote the p-value thresholds (*=0.01, **=0.001, ***=0.0001).</w:t>
      </w:r>
    </w:p>
    <w:p w14:paraId="525C60C0" w14:textId="5ED85AE4" w:rsidR="0048526C" w:rsidRPr="005B72BB" w:rsidRDefault="0048526C" w:rsidP="0048526C">
      <w:pPr>
        <w:pStyle w:val="SMHeading"/>
        <w:ind w:left="360" w:right="-633"/>
        <w:rPr>
          <w:ins w:id="47" w:author="Gherman Uritskiy" w:date="2019-04-10T12:43:00Z"/>
          <w:b w:val="0"/>
        </w:rPr>
      </w:pPr>
      <w:r w:rsidRPr="007156CC">
        <w:t xml:space="preserve">Fig. </w:t>
      </w:r>
      <w:del w:id="48" w:author="Gherman Uritskiy" w:date="2019-04-10T12:43:00Z">
        <w:r w:rsidR="004F0AB9">
          <w:delText>S3</w:delText>
        </w:r>
      </w:del>
      <w:ins w:id="49" w:author="Gherman Uritskiy" w:date="2019-04-10T12:43:00Z">
        <w:r w:rsidRPr="007156CC">
          <w:t>S</w:t>
        </w:r>
        <w:r w:rsidR="009579A0">
          <w:t>5</w:t>
        </w:r>
        <w:r w:rsidRPr="007156CC">
          <w:t>.</w:t>
        </w:r>
        <w:r w:rsidRPr="005B72BB">
          <w:rPr>
            <w:b w:val="0"/>
          </w:rPr>
          <w:t xml:space="preserve"> </w:t>
        </w:r>
        <w:r w:rsidRPr="005B72BB">
          <w:rPr>
            <w:b w:val="0"/>
            <w:iCs/>
            <w:noProof/>
          </w:rPr>
          <w:t xml:space="preserve">Taxonomic composition </w:t>
        </w:r>
        <w:r w:rsidR="00105A1C">
          <w:rPr>
            <w:b w:val="0"/>
            <w:iCs/>
            <w:noProof/>
          </w:rPr>
          <w:t>of</w:t>
        </w:r>
        <w:r w:rsidRPr="005B72BB">
          <w:rPr>
            <w:b w:val="0"/>
            <w:iCs/>
            <w:noProof/>
          </w:rPr>
          <w:t xml:space="preserve"> halite </w:t>
        </w:r>
        <w:r w:rsidR="00105A1C">
          <w:rPr>
            <w:b w:val="0"/>
            <w:iCs/>
            <w:noProof/>
          </w:rPr>
          <w:t>nodules</w:t>
        </w:r>
        <w:r w:rsidRPr="005B72BB">
          <w:rPr>
            <w:b w:val="0"/>
            <w:iCs/>
            <w:noProof/>
          </w:rPr>
          <w:t xml:space="preserve"> harvested </w:t>
        </w:r>
        <w:r>
          <w:rPr>
            <w:b w:val="0"/>
            <w:iCs/>
            <w:noProof/>
          </w:rPr>
          <w:t xml:space="preserve">post-rain </w:t>
        </w:r>
        <w:r w:rsidRPr="005B72BB">
          <w:rPr>
            <w:b w:val="0"/>
            <w:iCs/>
            <w:noProof/>
          </w:rPr>
          <w:t xml:space="preserve">from Site 2 </w:t>
        </w:r>
        <w:r w:rsidR="00105A1C">
          <w:rPr>
            <w:b w:val="0"/>
            <w:iCs/>
            <w:noProof/>
          </w:rPr>
          <w:t>over time</w:t>
        </w:r>
        <w:r w:rsidRPr="005B72BB">
          <w:rPr>
            <w:b w:val="0"/>
            <w:iCs/>
            <w:noProof/>
          </w:rPr>
          <w:t>, infe</w:t>
        </w:r>
        <w:r>
          <w:rPr>
            <w:b w:val="0"/>
            <w:iCs/>
            <w:noProof/>
          </w:rPr>
          <w:t>r</w:t>
        </w:r>
        <w:r w:rsidR="00105A1C"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>ed from 16S r</w:t>
        </w:r>
        <w:r>
          <w:rPr>
            <w:b w:val="0"/>
            <w:iCs/>
            <w:noProof/>
          </w:rPr>
          <w:t>R</w:t>
        </w:r>
        <w:r w:rsidRPr="005B72BB">
          <w:rPr>
            <w:b w:val="0"/>
            <w:iCs/>
            <w:noProof/>
          </w:rPr>
          <w:t xml:space="preserve">NA </w:t>
        </w:r>
        <w:r>
          <w:rPr>
            <w:b w:val="0"/>
            <w:iCs/>
            <w:noProof/>
          </w:rPr>
          <w:t xml:space="preserve">gene </w:t>
        </w:r>
        <w:r w:rsidRPr="005B72BB">
          <w:rPr>
            <w:b w:val="0"/>
            <w:iCs/>
            <w:noProof/>
          </w:rPr>
          <w:t xml:space="preserve">sequences clustered into OTUs at 97% identity and visualized through </w:t>
        </w:r>
        <w:r>
          <w:rPr>
            <w:b w:val="0"/>
            <w:iCs/>
            <w:noProof/>
          </w:rPr>
          <w:t xml:space="preserve">the </w:t>
        </w:r>
        <w:r w:rsidRPr="00105A1C">
          <w:rPr>
            <w:b w:val="0"/>
            <w:iCs/>
            <w:noProof/>
          </w:rPr>
          <w:t>relative abundance of dominant p</w:t>
        </w:r>
        <w:r w:rsidRPr="00123410">
          <w:rPr>
            <w:b w:val="0"/>
            <w:iCs/>
            <w:noProof/>
          </w:rPr>
          <w:t xml:space="preserve">hyla </w:t>
        </w:r>
        <w:r w:rsidR="00105A1C" w:rsidRPr="00221FB1">
          <w:rPr>
            <w:b w:val="0"/>
            <w:iCs/>
            <w:noProof/>
          </w:rPr>
          <w:t xml:space="preserve">(Chloroplast was used as a proxy for Chlorophyta and Halobacteria was the only class </w:t>
        </w:r>
        <w:r w:rsidR="00105A1C">
          <w:rPr>
            <w:b w:val="0"/>
            <w:iCs/>
            <w:noProof/>
          </w:rPr>
          <w:t>of</w:t>
        </w:r>
        <w:r w:rsidR="00105A1C" w:rsidRPr="00221FB1">
          <w:rPr>
            <w:b w:val="0"/>
            <w:iCs/>
            <w:noProof/>
          </w:rPr>
          <w:t xml:space="preserve"> Euyarchaeota) </w:t>
        </w:r>
        <w:r w:rsidRPr="00105A1C">
          <w:rPr>
            <w:b w:val="0"/>
            <w:iCs/>
            <w:noProof/>
          </w:rPr>
          <w:t xml:space="preserve">(A-D) </w:t>
        </w:r>
        <w:r w:rsidRPr="00105A1C">
          <w:rPr>
            <w:b w:val="0"/>
            <w:color w:val="282625"/>
            <w:shd w:val="clear" w:color="auto" w:fill="FFFFFF"/>
          </w:rPr>
          <w:t>Error bars represent standard</w:t>
        </w:r>
        <w:r w:rsidRPr="005B72BB">
          <w:rPr>
            <w:b w:val="0"/>
            <w:color w:val="282625"/>
            <w:shd w:val="clear" w:color="auto" w:fill="FFFFFF"/>
          </w:rPr>
          <w:t xml:space="preserve"> deviation; significance b</w:t>
        </w:r>
        <w:r w:rsidRPr="005B72BB">
          <w:rPr>
            <w:b w:val="0"/>
            <w:iCs/>
            <w:noProof/>
          </w:rPr>
          <w:t>ars represent group significance based on a two tail t-test, and stars denote the p-value thresholds (*=0.01, **=0.001, ***=0.0001).</w:t>
        </w:r>
      </w:ins>
    </w:p>
    <w:p w14:paraId="16CDF317" w14:textId="673973C5" w:rsidR="00210DA8" w:rsidRPr="005B72BB" w:rsidRDefault="00210DA8" w:rsidP="00210DA8">
      <w:pPr>
        <w:pStyle w:val="SMHeading"/>
        <w:ind w:left="360" w:right="-633"/>
        <w:rPr>
          <w:b w:val="0"/>
        </w:rPr>
      </w:pPr>
      <w:ins w:id="50" w:author="Gherman Uritskiy" w:date="2019-04-10T12:43:00Z">
        <w:r w:rsidRPr="007156CC">
          <w:t>Fig. S</w:t>
        </w:r>
        <w:r w:rsidR="009579A0">
          <w:t>6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</w:t>
      </w:r>
      <w:r w:rsidRPr="005B72BB">
        <w:rPr>
          <w:b w:val="0"/>
        </w:rPr>
        <w:t xml:space="preserve">of relative abundances </w:t>
      </w:r>
      <w:r w:rsidRPr="005B72BB">
        <w:rPr>
          <w:b w:val="0"/>
          <w:color w:val="282625"/>
          <w:shd w:val="clear" w:color="auto" w:fill="FFFFFF"/>
        </w:rPr>
        <w:t xml:space="preserve">(fragments per million) </w:t>
      </w:r>
      <w:r w:rsidRPr="005B72BB">
        <w:rPr>
          <w:b w:val="0"/>
        </w:rPr>
        <w:t xml:space="preserve">of contigs &gt; 5kbp in the WMG co-assembly, quantified with reads from samples harvested at different </w:t>
      </w:r>
      <w:r w:rsidRPr="005B72BB">
        <w:rPr>
          <w:b w:val="0"/>
        </w:rPr>
        <w:lastRenderedPageBreak/>
        <w:t xml:space="preserve">dates and displayed on (A) a log scale and (B) standardized to the maximum abundance of each contig. </w:t>
      </w:r>
    </w:p>
    <w:p w14:paraId="75F3851B" w14:textId="2D23D58A" w:rsidR="00210DA8" w:rsidRDefault="00210DA8" w:rsidP="00210DA8">
      <w:pPr>
        <w:pStyle w:val="SMHeading"/>
        <w:ind w:left="360" w:right="-633"/>
        <w:rPr>
          <w:b w:val="0"/>
          <w:color w:val="282625"/>
          <w:shd w:val="clear" w:color="auto" w:fill="FFFFFF"/>
        </w:rPr>
      </w:pPr>
      <w:r w:rsidRPr="007156CC">
        <w:t xml:space="preserve">Fig. </w:t>
      </w:r>
      <w:del w:id="51" w:author="Gherman Uritskiy" w:date="2019-04-10T12:43:00Z">
        <w:r w:rsidR="004F0AB9">
          <w:delText>S4</w:delText>
        </w:r>
      </w:del>
      <w:ins w:id="52" w:author="Gherman Uritskiy" w:date="2019-04-10T12:43:00Z">
        <w:r w:rsidRPr="007156CC">
          <w:t>S</w:t>
        </w:r>
        <w:r w:rsidR="009579A0">
          <w:t>7</w:t>
        </w:r>
      </w:ins>
      <w:r w:rsidRPr="007156CC">
        <w:t>.</w:t>
      </w:r>
      <w:r w:rsidRPr="005B72BB">
        <w:rPr>
          <w:b w:val="0"/>
        </w:rPr>
        <w:t xml:space="preserve"> </w:t>
      </w:r>
      <w:r w:rsidRPr="005B72BB">
        <w:rPr>
          <w:b w:val="0"/>
          <w:color w:val="282625"/>
          <w:shd w:val="clear" w:color="auto" w:fill="FFFFFF"/>
        </w:rPr>
        <w:t xml:space="preserve">Hierarchical clustering (Euclidean metric) of photosynthetic MAG relative abundances (fragments per million), quantified with metaWRAP’s quant_bins module, showing the emergence of two new </w:t>
      </w:r>
      <w:r w:rsidRPr="005B72BB">
        <w:rPr>
          <w:b w:val="0"/>
          <w:i/>
          <w:color w:val="282625"/>
          <w:shd w:val="clear" w:color="auto" w:fill="FFFFFF"/>
        </w:rPr>
        <w:t>Cyanobacteria</w:t>
      </w:r>
      <w:r w:rsidRPr="005B72BB">
        <w:rPr>
          <w:b w:val="0"/>
          <w:color w:val="282625"/>
          <w:shd w:val="clear" w:color="auto" w:fill="FFFFFF"/>
        </w:rPr>
        <w:t xml:space="preserve"> MAGs after the rain.</w:t>
      </w:r>
    </w:p>
    <w:p w14:paraId="1A464F27" w14:textId="77777777" w:rsidR="00210DA8" w:rsidRDefault="00210DA8" w:rsidP="00210DA8">
      <w:pPr>
        <w:pStyle w:val="SOMContent"/>
        <w:spacing w:before="0"/>
        <w:ind w:left="720" w:right="-633"/>
      </w:pPr>
    </w:p>
    <w:p w14:paraId="761313B3" w14:textId="52C3DA83" w:rsidR="008963E8" w:rsidRDefault="00210DA8" w:rsidP="00210DA8">
      <w:pPr>
        <w:pStyle w:val="SMcaption"/>
        <w:ind w:left="360"/>
        <w:rPr>
          <w:szCs w:val="24"/>
        </w:rPr>
      </w:pPr>
      <w:r w:rsidRPr="00755CA5">
        <w:rPr>
          <w:b/>
        </w:rPr>
        <w:t xml:space="preserve">Table </w:t>
      </w:r>
      <w:del w:id="53" w:author="Gherman Uritskiy" w:date="2019-04-10T12:43:00Z">
        <w:r w:rsidR="004F0AB9">
          <w:rPr>
            <w:b/>
          </w:rPr>
          <w:delText>S5</w:delText>
        </w:r>
      </w:del>
      <w:ins w:id="54" w:author="Gherman Uritskiy" w:date="2019-04-10T12:43:00Z">
        <w:r w:rsidRPr="00755CA5">
          <w:rPr>
            <w:b/>
          </w:rPr>
          <w:t>S1</w:t>
        </w:r>
      </w:ins>
      <w:r w:rsidRPr="00755CA5">
        <w:rPr>
          <w:b/>
        </w:rPr>
        <w:t>.</w:t>
      </w:r>
      <w:r w:rsidRPr="000E410D">
        <w:t xml:space="preserve"> </w:t>
      </w:r>
      <w:r w:rsidRPr="000E410D">
        <w:rPr>
          <w:szCs w:val="24"/>
        </w:rPr>
        <w:t>Description of sampling locations, dates, and replicate counts of biological samples collected for this study.</w:t>
      </w:r>
    </w:p>
    <w:p w14:paraId="39B21D1B" w14:textId="77777777" w:rsidR="008963E8" w:rsidRDefault="008963E8">
      <w:pPr>
        <w:pStyle w:val="SMcaption"/>
        <w:ind w:left="360"/>
        <w:pPrChange w:id="55" w:author="Gherman Uritskiy" w:date="2019-04-10T12:43:00Z">
          <w:pPr>
            <w:pStyle w:val="SOMContent"/>
            <w:spacing w:before="0"/>
            <w:ind w:left="720" w:right="-633"/>
          </w:pPr>
        </w:pPrChange>
      </w:pPr>
    </w:p>
    <w:p w14:paraId="0B0A0AEB" w14:textId="3DA2CB10" w:rsidR="008963E8" w:rsidRDefault="008963E8" w:rsidP="00210DA8">
      <w:pPr>
        <w:pStyle w:val="SMcaption"/>
        <w:ind w:left="360"/>
        <w:rPr>
          <w:ins w:id="56" w:author="Gherman Uritskiy" w:date="2019-04-10T12:43:00Z"/>
          <w:iCs/>
          <w:noProof/>
        </w:rPr>
      </w:pPr>
      <w:ins w:id="57" w:author="Gherman Uritskiy" w:date="2019-04-10T12:43:00Z">
        <w:r w:rsidRPr="0093770B">
          <w:rPr>
            <w:b/>
            <w:szCs w:val="24"/>
          </w:rPr>
          <w:t>Data S1.</w:t>
        </w:r>
        <w:r>
          <w:rPr>
            <w:szCs w:val="24"/>
          </w:rPr>
          <w:t xml:space="preserve"> </w:t>
        </w:r>
        <w:r w:rsidR="00123410">
          <w:rPr>
            <w:szCs w:val="24"/>
          </w:rPr>
          <w:t>Summary table of</w:t>
        </w:r>
        <w:r w:rsidR="001D0813">
          <w:rPr>
            <w:szCs w:val="24"/>
          </w:rPr>
          <w:t xml:space="preserve"> </w:t>
        </w:r>
        <w:r w:rsidR="001D0813" w:rsidRPr="005B72BB">
          <w:rPr>
            <w:iCs/>
            <w:noProof/>
          </w:rPr>
          <w:t>16S r</w:t>
        </w:r>
        <w:r w:rsidR="001D0813">
          <w:rPr>
            <w:iCs/>
            <w:noProof/>
          </w:rPr>
          <w:t>R</w:t>
        </w:r>
        <w:r w:rsidR="001D0813" w:rsidRPr="005B72BB">
          <w:rPr>
            <w:iCs/>
            <w:noProof/>
          </w:rPr>
          <w:t xml:space="preserve">NA </w:t>
        </w:r>
        <w:r w:rsidR="001D0813">
          <w:rPr>
            <w:iCs/>
            <w:noProof/>
          </w:rPr>
          <w:t xml:space="preserve">gene </w:t>
        </w:r>
        <w:r w:rsidR="001D0813" w:rsidRPr="005B72BB">
          <w:rPr>
            <w:iCs/>
            <w:noProof/>
          </w:rPr>
          <w:t xml:space="preserve">OTUs </w:t>
        </w:r>
        <w:r w:rsidR="001D0813">
          <w:rPr>
            <w:iCs/>
            <w:noProof/>
          </w:rPr>
          <w:t xml:space="preserve">clustered </w:t>
        </w:r>
        <w:r w:rsidR="001D0813" w:rsidRPr="005B72BB">
          <w:rPr>
            <w:iCs/>
            <w:noProof/>
          </w:rPr>
          <w:t>at 97%</w:t>
        </w:r>
        <w:r w:rsidR="001D0813">
          <w:rPr>
            <w:iCs/>
            <w:noProof/>
          </w:rPr>
          <w:t xml:space="preserve"> f</w:t>
        </w:r>
        <w:r w:rsidR="00123410">
          <w:rPr>
            <w:iCs/>
            <w:noProof/>
          </w:rPr>
          <w:t>or</w:t>
        </w:r>
        <w:r w:rsidR="001D0813">
          <w:rPr>
            <w:iCs/>
            <w:noProof/>
          </w:rPr>
          <w:t xml:space="preserve"> Site 1 and Site 2, including OTU abundances across replicates, taxonomy, and representative sequences.</w:t>
        </w:r>
      </w:ins>
    </w:p>
    <w:p w14:paraId="581A3ED3" w14:textId="77777777" w:rsidR="00914F30" w:rsidRDefault="00914F30" w:rsidP="00210DA8">
      <w:pPr>
        <w:pStyle w:val="SMcaption"/>
        <w:ind w:left="360"/>
        <w:rPr>
          <w:ins w:id="58" w:author="Gherman Uritskiy" w:date="2019-04-10T12:43:00Z"/>
          <w:iCs/>
          <w:noProof/>
        </w:rPr>
      </w:pPr>
    </w:p>
    <w:p w14:paraId="338148C2" w14:textId="2954E7CD" w:rsidR="00914F30" w:rsidRPr="001B0E79" w:rsidRDefault="00914F30" w:rsidP="00210DA8">
      <w:pPr>
        <w:pStyle w:val="SMcaption"/>
        <w:ind w:left="360"/>
        <w:rPr>
          <w:ins w:id="59" w:author="Gherman Uritskiy" w:date="2019-04-10T12:43:00Z"/>
          <w:szCs w:val="24"/>
        </w:rPr>
      </w:pPr>
      <w:ins w:id="60" w:author="Gherman Uritskiy" w:date="2019-04-10T12:43:00Z">
        <w:r w:rsidRPr="0093770B">
          <w:rPr>
            <w:b/>
            <w:iCs/>
            <w:noProof/>
          </w:rPr>
          <w:t>Data S2.</w:t>
        </w:r>
        <w:r>
          <w:rPr>
            <w:iCs/>
            <w:noProof/>
          </w:rPr>
          <w:t xml:space="preserve"> Summary of the taxonomic composition </w:t>
        </w:r>
        <w:r w:rsidR="00123410">
          <w:rPr>
            <w:iCs/>
            <w:noProof/>
          </w:rPr>
          <w:t>for</w:t>
        </w:r>
        <w:r>
          <w:rPr>
            <w:iCs/>
            <w:noProof/>
          </w:rPr>
          <w:t xml:space="preserve"> Site 1 samples inferred from </w:t>
        </w:r>
        <w:r w:rsidRPr="005B72BB">
          <w:rPr>
            <w:iCs/>
            <w:noProof/>
          </w:rPr>
          <w:t>16S r</w:t>
        </w:r>
        <w:r>
          <w:rPr>
            <w:iCs/>
            <w:noProof/>
          </w:rPr>
          <w:t>R</w:t>
        </w:r>
        <w:r w:rsidRPr="005B72BB">
          <w:rPr>
            <w:iCs/>
            <w:noProof/>
          </w:rPr>
          <w:t xml:space="preserve">NA </w:t>
        </w:r>
        <w:r>
          <w:rPr>
            <w:iCs/>
            <w:noProof/>
          </w:rPr>
          <w:t xml:space="preserve">gene </w:t>
        </w:r>
        <w:r w:rsidRPr="005B72BB">
          <w:rPr>
            <w:iCs/>
            <w:noProof/>
          </w:rPr>
          <w:t>sequences clustered into OTUs at 97% identity</w:t>
        </w:r>
        <w:r>
          <w:rPr>
            <w:iCs/>
            <w:noProof/>
          </w:rPr>
          <w:t xml:space="preserve">. Files “area_charts.html” and “bar_charts.html” contain interactive stacked taxonomy plots visualizing community composition across the time-points and replicates, out_table.txt contains the raw OTU table, and rep_sets.fna contains the representative OTU sequences. Other files are necessary for displaying the interactive html plots. </w:t>
        </w:r>
      </w:ins>
    </w:p>
    <w:p w14:paraId="6D8A1238" w14:textId="77777777" w:rsidR="00914F30" w:rsidRDefault="00914F30" w:rsidP="00210DA8">
      <w:pPr>
        <w:pStyle w:val="SOMContent"/>
        <w:spacing w:before="0"/>
        <w:ind w:left="720" w:right="-633"/>
        <w:rPr>
          <w:ins w:id="61" w:author="Gherman Uritskiy" w:date="2019-04-10T12:43:00Z"/>
        </w:rPr>
      </w:pPr>
    </w:p>
    <w:p w14:paraId="081C8D53" w14:textId="394D65C9" w:rsidR="00914F30" w:rsidRPr="001B0E79" w:rsidRDefault="00914F30" w:rsidP="00914F30">
      <w:pPr>
        <w:pStyle w:val="SMcaption"/>
        <w:ind w:left="360"/>
        <w:rPr>
          <w:ins w:id="62" w:author="Gherman Uritskiy" w:date="2019-04-10T12:43:00Z"/>
          <w:szCs w:val="24"/>
        </w:rPr>
      </w:pPr>
      <w:ins w:id="63" w:author="Gherman Uritskiy" w:date="2019-04-10T12:43:00Z">
        <w:r w:rsidRPr="0093770B">
          <w:rPr>
            <w:b/>
            <w:iCs/>
            <w:noProof/>
          </w:rPr>
          <w:t>Data S3.</w:t>
        </w:r>
        <w:r>
          <w:rPr>
            <w:iCs/>
            <w:noProof/>
          </w:rPr>
          <w:t xml:space="preserve"> Summary of the taxonomic composition </w:t>
        </w:r>
        <w:r w:rsidR="00123410">
          <w:rPr>
            <w:iCs/>
            <w:noProof/>
          </w:rPr>
          <w:t>for</w:t>
        </w:r>
        <w:r>
          <w:rPr>
            <w:iCs/>
            <w:noProof/>
          </w:rPr>
          <w:t xml:space="preserve"> Site 2 samples inferred from </w:t>
        </w:r>
        <w:r w:rsidRPr="005B72BB">
          <w:rPr>
            <w:iCs/>
            <w:noProof/>
          </w:rPr>
          <w:t>16S r</w:t>
        </w:r>
        <w:r>
          <w:rPr>
            <w:iCs/>
            <w:noProof/>
          </w:rPr>
          <w:t>R</w:t>
        </w:r>
        <w:r w:rsidRPr="005B72BB">
          <w:rPr>
            <w:iCs/>
            <w:noProof/>
          </w:rPr>
          <w:t xml:space="preserve">NA </w:t>
        </w:r>
        <w:r>
          <w:rPr>
            <w:iCs/>
            <w:noProof/>
          </w:rPr>
          <w:t xml:space="preserve">gene </w:t>
        </w:r>
        <w:r w:rsidRPr="005B72BB">
          <w:rPr>
            <w:iCs/>
            <w:noProof/>
          </w:rPr>
          <w:t>sequences clustered into OTUs at 97% identity</w:t>
        </w:r>
        <w:r>
          <w:rPr>
            <w:iCs/>
            <w:noProof/>
          </w:rPr>
          <w:t xml:space="preserve">. Files “area_charts.html” and “bar_charts.html” contain interactive stacked taxonomy plots visualizing community composition across the time-points and replicates, out_table.txt contains the raw OTU table, and rep_sets.fna contains the representative OTU sequences. Other files are necessary for displaying the interactive html plots. </w:t>
        </w:r>
      </w:ins>
    </w:p>
    <w:p w14:paraId="36D1A4EC" w14:textId="77777777" w:rsidR="00914F30" w:rsidRDefault="00914F30" w:rsidP="00914F30">
      <w:pPr>
        <w:pStyle w:val="SOMContent"/>
        <w:spacing w:before="0"/>
        <w:ind w:left="360" w:right="-633"/>
        <w:rPr>
          <w:ins w:id="64" w:author="Gherman Uritskiy" w:date="2019-04-10T12:43:00Z"/>
        </w:rPr>
      </w:pPr>
    </w:p>
    <w:p w14:paraId="1A1742EE" w14:textId="7BECCE7E" w:rsidR="005B3B7C" w:rsidRDefault="00914F30" w:rsidP="00221FB1">
      <w:pPr>
        <w:pStyle w:val="SMcaption"/>
        <w:ind w:left="360"/>
      </w:pPr>
      <w:ins w:id="65" w:author="Gherman Uritskiy" w:date="2019-04-10T12:43:00Z">
        <w:r w:rsidRPr="0093770B">
          <w:rPr>
            <w:b/>
          </w:rPr>
          <w:t>Data S4.</w:t>
        </w:r>
        <w:r>
          <w:t xml:space="preserve"> Summary table of reconstructed metagenome-assembled genomes (MAGs) </w:t>
        </w:r>
        <w:r w:rsidR="00123410">
          <w:t>with</w:t>
        </w:r>
        <w:r>
          <w:t xml:space="preserve"> information about sequence statistics, binning accuracy estimated with CheckM, assembly coverage, taxonomy, and abundance across replicates in the time series.</w:t>
        </w:r>
      </w:ins>
    </w:p>
    <w:sectPr w:rsidR="005B3B7C" w:rsidSect="00CC0DDB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994" w:right="1987" w:bottom="806" w:left="806" w:header="0" w:footer="259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5F25C" w14:textId="77777777" w:rsidR="000D438E" w:rsidRDefault="000D438E" w:rsidP="00210DA8">
      <w:pPr>
        <w:spacing w:after="0"/>
      </w:pPr>
      <w:r>
        <w:separator/>
      </w:r>
    </w:p>
  </w:endnote>
  <w:endnote w:type="continuationSeparator" w:id="0">
    <w:p w14:paraId="00614CE2" w14:textId="77777777" w:rsidR="000D438E" w:rsidRDefault="000D438E" w:rsidP="00210DA8">
      <w:pPr>
        <w:spacing w:after="0"/>
      </w:pPr>
      <w:r>
        <w:continuationSeparator/>
      </w:r>
    </w:p>
  </w:endnote>
  <w:endnote w:type="continuationNotice" w:id="1">
    <w:p w14:paraId="3C5EBE0F" w14:textId="77777777" w:rsidR="000D438E" w:rsidRDefault="000D438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6AB475" w14:textId="14680D8E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 </w:t>
    </w:r>
    <w:r>
      <w:rPr>
        <w:sz w:val="18"/>
        <w:szCs w:val="18"/>
      </w:rPr>
      <w:tab/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230332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230332">
      <w:rPr>
        <w:b/>
        <w:bCs/>
        <w:noProof/>
        <w:sz w:val="18"/>
        <w:szCs w:val="18"/>
      </w:rPr>
      <w:t>2</w:t>
    </w:r>
    <w:r w:rsidRPr="004021D9">
      <w:rPr>
        <w:b/>
        <w:bCs/>
        <w:sz w:val="18"/>
        <w:szCs w:val="18"/>
      </w:rPr>
      <w:fldChar w:fldCharType="end"/>
    </w:r>
  </w:p>
  <w:p w14:paraId="6C99DFF7" w14:textId="77777777" w:rsidR="00105A1C" w:rsidRPr="00B547A9" w:rsidRDefault="00105A1C" w:rsidP="00CC0DD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63983C" w14:textId="3D303328" w:rsidR="00105A1C" w:rsidRPr="004021D9" w:rsidRDefault="00105A1C" w:rsidP="00CC0DDB">
    <w:pPr>
      <w:pStyle w:val="Footer"/>
      <w:pBdr>
        <w:top w:val="single" w:sz="4" w:space="1" w:color="auto"/>
      </w:pBdr>
      <w:rPr>
        <w:sz w:val="18"/>
        <w:szCs w:val="18"/>
      </w:rPr>
    </w:pPr>
    <w:r>
      <w:rPr>
        <w:sz w:val="18"/>
        <w:szCs w:val="18"/>
      </w:rPr>
      <w:tab/>
      <w:t xml:space="preserve">           </w:t>
    </w:r>
    <w:r w:rsidRPr="004021D9">
      <w:rPr>
        <w:sz w:val="18"/>
        <w:szCs w:val="18"/>
      </w:rPr>
      <w:t xml:space="preserve">Page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PAGE </w:instrText>
    </w:r>
    <w:r w:rsidRPr="004021D9">
      <w:rPr>
        <w:b/>
        <w:bCs/>
        <w:sz w:val="18"/>
        <w:szCs w:val="18"/>
      </w:rPr>
      <w:fldChar w:fldCharType="separate"/>
    </w:r>
    <w:r w:rsidR="000D438E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  <w:r w:rsidRPr="004021D9">
      <w:rPr>
        <w:sz w:val="18"/>
        <w:szCs w:val="18"/>
      </w:rPr>
      <w:t xml:space="preserve"> of </w:t>
    </w:r>
    <w:r w:rsidRPr="004021D9">
      <w:rPr>
        <w:b/>
        <w:bCs/>
        <w:sz w:val="18"/>
        <w:szCs w:val="18"/>
      </w:rPr>
      <w:fldChar w:fldCharType="begin"/>
    </w:r>
    <w:r w:rsidRPr="004021D9">
      <w:rPr>
        <w:b/>
        <w:bCs/>
        <w:sz w:val="18"/>
        <w:szCs w:val="18"/>
      </w:rPr>
      <w:instrText xml:space="preserve"> NUMPAGES  </w:instrText>
    </w:r>
    <w:r w:rsidRPr="004021D9">
      <w:rPr>
        <w:b/>
        <w:bCs/>
        <w:sz w:val="18"/>
        <w:szCs w:val="18"/>
      </w:rPr>
      <w:fldChar w:fldCharType="separate"/>
    </w:r>
    <w:r w:rsidR="000D438E">
      <w:rPr>
        <w:b/>
        <w:bCs/>
        <w:noProof/>
        <w:sz w:val="18"/>
        <w:szCs w:val="18"/>
      </w:rPr>
      <w:t>1</w:t>
    </w:r>
    <w:r w:rsidRPr="004021D9">
      <w:rPr>
        <w:b/>
        <w:bCs/>
        <w:sz w:val="18"/>
        <w:szCs w:val="18"/>
      </w:rPr>
      <w:fldChar w:fldCharType="end"/>
    </w:r>
  </w:p>
  <w:p w14:paraId="69D41507" w14:textId="77777777" w:rsidR="00105A1C" w:rsidRDefault="00105A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9867D" w14:textId="77777777" w:rsidR="000D438E" w:rsidRDefault="000D438E" w:rsidP="00210DA8">
      <w:pPr>
        <w:spacing w:after="0"/>
      </w:pPr>
      <w:r>
        <w:separator/>
      </w:r>
    </w:p>
  </w:footnote>
  <w:footnote w:type="continuationSeparator" w:id="0">
    <w:p w14:paraId="6636B2AD" w14:textId="77777777" w:rsidR="000D438E" w:rsidRDefault="000D438E" w:rsidP="00210DA8">
      <w:pPr>
        <w:spacing w:after="0"/>
      </w:pPr>
      <w:r>
        <w:continuationSeparator/>
      </w:r>
    </w:p>
  </w:footnote>
  <w:footnote w:type="continuationNotice" w:id="1">
    <w:p w14:paraId="2DB736AD" w14:textId="77777777" w:rsidR="000D438E" w:rsidRDefault="000D438E">
      <w:pPr>
        <w:spacing w:after="0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05040D" w14:textId="77777777" w:rsidR="00221FB1" w:rsidRDefault="00221FB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9B694" w14:textId="77777777" w:rsidR="00105A1C" w:rsidRDefault="00105A1C" w:rsidP="00CC0DDB">
    <w:pPr>
      <w:pStyle w:val="Header"/>
    </w:pPr>
    <w:r>
      <w:tab/>
    </w:r>
  </w:p>
  <w:tbl>
    <w:tblPr>
      <w:tblW w:w="13110" w:type="dxa"/>
      <w:tblInd w:w="738" w:type="dxa"/>
      <w:tblLook w:val="04A0" w:firstRow="1" w:lastRow="0" w:firstColumn="1" w:lastColumn="0" w:noHBand="0" w:noVBand="1"/>
    </w:tblPr>
    <w:tblGrid>
      <w:gridCol w:w="6840"/>
      <w:gridCol w:w="6270"/>
    </w:tblGrid>
    <w:tr w:rsidR="00105A1C" w:rsidRPr="00A96E1E" w14:paraId="516F9BAA" w14:textId="77777777" w:rsidTr="00CC0DDB">
      <w:trPr>
        <w:trHeight w:val="900"/>
      </w:trPr>
      <w:tc>
        <w:tcPr>
          <w:tcW w:w="6840" w:type="dxa"/>
          <w:shd w:val="clear" w:color="auto" w:fill="auto"/>
        </w:tcPr>
        <w:p w14:paraId="1A9E00AB" w14:textId="77777777" w:rsidR="00105A1C" w:rsidRPr="00A96E1E" w:rsidRDefault="00105A1C" w:rsidP="00CC0DDB">
          <w:pPr>
            <w:ind w:right="-86"/>
            <w:rPr>
              <w:rFonts w:ascii="Times" w:eastAsia="Times New Roman" w:hAnsi="Times"/>
              <w:noProof/>
            </w:rPr>
          </w:pPr>
        </w:p>
      </w:tc>
      <w:tc>
        <w:tcPr>
          <w:tcW w:w="6270" w:type="dxa"/>
          <w:shd w:val="clear" w:color="auto" w:fill="auto"/>
          <w:vAlign w:val="center"/>
        </w:tcPr>
        <w:p w14:paraId="3A8C5CBD" w14:textId="77777777" w:rsidR="00105A1C" w:rsidRDefault="00105A1C" w:rsidP="00CC0DDB">
          <w:pPr>
            <w:ind w:right="1008"/>
            <w:rPr>
              <w:rFonts w:eastAsia="Times New Roman"/>
              <w:b/>
              <w:sz w:val="48"/>
              <w:szCs w:val="22"/>
            </w:rPr>
          </w:pPr>
          <w:r w:rsidRPr="00A96E1E">
            <w:rPr>
              <w:rFonts w:eastAsia="Times New Roman"/>
              <w:b/>
              <w:sz w:val="48"/>
              <w:szCs w:val="22"/>
            </w:rPr>
            <w:t xml:space="preserve">Manuscript </w:t>
          </w:r>
        </w:p>
        <w:p w14:paraId="35CE967A" w14:textId="77777777" w:rsidR="00105A1C" w:rsidRPr="00A96E1E" w:rsidRDefault="00105A1C" w:rsidP="00CC0DDB">
          <w:pPr>
            <w:ind w:right="1008"/>
            <w:rPr>
              <w:rFonts w:eastAsia="Times New Roman"/>
              <w:b/>
              <w:sz w:val="36"/>
              <w:szCs w:val="22"/>
            </w:rPr>
          </w:pPr>
        </w:p>
      </w:tc>
    </w:tr>
  </w:tbl>
  <w:p w14:paraId="41B39E53" w14:textId="77777777" w:rsidR="00105A1C" w:rsidRDefault="00105A1C" w:rsidP="00CC0DD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9D4"/>
    <w:multiLevelType w:val="hybridMultilevel"/>
    <w:tmpl w:val="AFE0A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erman Uritskiy">
    <w15:presenceInfo w15:providerId="None" w15:userId="German Uritski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trackRevisions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A8"/>
    <w:rsid w:val="000070EF"/>
    <w:rsid w:val="00063A38"/>
    <w:rsid w:val="00074741"/>
    <w:rsid w:val="000C196C"/>
    <w:rsid w:val="000D438E"/>
    <w:rsid w:val="001004D8"/>
    <w:rsid w:val="00105A1C"/>
    <w:rsid w:val="00123410"/>
    <w:rsid w:val="00193D0D"/>
    <w:rsid w:val="001C072D"/>
    <w:rsid w:val="001D0813"/>
    <w:rsid w:val="00210DA8"/>
    <w:rsid w:val="002176E3"/>
    <w:rsid w:val="00221FB1"/>
    <w:rsid w:val="002268B8"/>
    <w:rsid w:val="00230332"/>
    <w:rsid w:val="00231D5C"/>
    <w:rsid w:val="0025594D"/>
    <w:rsid w:val="002B47DA"/>
    <w:rsid w:val="002B5C58"/>
    <w:rsid w:val="002C3D85"/>
    <w:rsid w:val="002D2EC5"/>
    <w:rsid w:val="00344047"/>
    <w:rsid w:val="003753B7"/>
    <w:rsid w:val="00377809"/>
    <w:rsid w:val="00381D08"/>
    <w:rsid w:val="003B7BC8"/>
    <w:rsid w:val="003C55A7"/>
    <w:rsid w:val="00403CDF"/>
    <w:rsid w:val="004101A0"/>
    <w:rsid w:val="00441B3F"/>
    <w:rsid w:val="0048526C"/>
    <w:rsid w:val="00486BB4"/>
    <w:rsid w:val="004D3E95"/>
    <w:rsid w:val="004D5540"/>
    <w:rsid w:val="004E2FBC"/>
    <w:rsid w:val="004F0AB9"/>
    <w:rsid w:val="00537434"/>
    <w:rsid w:val="00551674"/>
    <w:rsid w:val="005B3B7C"/>
    <w:rsid w:val="005F63BB"/>
    <w:rsid w:val="00625435"/>
    <w:rsid w:val="00627194"/>
    <w:rsid w:val="0067045C"/>
    <w:rsid w:val="0069412D"/>
    <w:rsid w:val="006A484D"/>
    <w:rsid w:val="006E1E68"/>
    <w:rsid w:val="007B0BBB"/>
    <w:rsid w:val="00822FD6"/>
    <w:rsid w:val="008479C1"/>
    <w:rsid w:val="0088695B"/>
    <w:rsid w:val="008963E8"/>
    <w:rsid w:val="008A3187"/>
    <w:rsid w:val="00904074"/>
    <w:rsid w:val="00910F50"/>
    <w:rsid w:val="00914F30"/>
    <w:rsid w:val="0093770B"/>
    <w:rsid w:val="009579A0"/>
    <w:rsid w:val="00963E35"/>
    <w:rsid w:val="00971E71"/>
    <w:rsid w:val="00983664"/>
    <w:rsid w:val="00AB35E9"/>
    <w:rsid w:val="00AF4336"/>
    <w:rsid w:val="00B06606"/>
    <w:rsid w:val="00B25ECD"/>
    <w:rsid w:val="00B50A48"/>
    <w:rsid w:val="00BE55D0"/>
    <w:rsid w:val="00C02774"/>
    <w:rsid w:val="00C53107"/>
    <w:rsid w:val="00C80838"/>
    <w:rsid w:val="00C827F2"/>
    <w:rsid w:val="00CA6784"/>
    <w:rsid w:val="00CC0DDB"/>
    <w:rsid w:val="00CC62A5"/>
    <w:rsid w:val="00CE019B"/>
    <w:rsid w:val="00CE4105"/>
    <w:rsid w:val="00CE6502"/>
    <w:rsid w:val="00D129CB"/>
    <w:rsid w:val="00D16DB7"/>
    <w:rsid w:val="00D23C7C"/>
    <w:rsid w:val="00D575E3"/>
    <w:rsid w:val="00D73D5A"/>
    <w:rsid w:val="00DD3480"/>
    <w:rsid w:val="00DD4452"/>
    <w:rsid w:val="00E1600E"/>
    <w:rsid w:val="00E74147"/>
    <w:rsid w:val="00EA4C72"/>
    <w:rsid w:val="00EB1B64"/>
    <w:rsid w:val="00EC063B"/>
    <w:rsid w:val="00F53643"/>
    <w:rsid w:val="00FC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DC3A57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DA8"/>
    <w:pPr>
      <w:spacing w:after="80"/>
    </w:pPr>
    <w:rPr>
      <w:rFonts w:ascii="Times New Roman" w:eastAsia="Calibri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0D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knowledgement">
    <w:name w:val="Acknowledgement"/>
    <w:basedOn w:val="Normal"/>
    <w:rsid w:val="00210DA8"/>
    <w:pPr>
      <w:spacing w:before="120"/>
      <w:ind w:left="720" w:hanging="720"/>
    </w:pPr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10DA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210DA8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210DA8"/>
    <w:rPr>
      <w:rFonts w:ascii="Times New Roman" w:eastAsia="Times New Roman" w:hAnsi="Times New Roman" w:cs="Times New Roman"/>
      <w:sz w:val="20"/>
      <w:szCs w:val="20"/>
    </w:rPr>
  </w:style>
  <w:style w:type="paragraph" w:customStyle="1" w:styleId="SOMContent">
    <w:name w:val="SOMContent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customStyle="1" w:styleId="SMHeading">
    <w:name w:val="SM Heading"/>
    <w:basedOn w:val="Heading1"/>
    <w:qFormat/>
    <w:rsid w:val="00210DA8"/>
    <w:pPr>
      <w:keepLines w:val="0"/>
      <w:spacing w:after="60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210DA8"/>
    <w:rPr>
      <w:rFonts w:eastAsia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10D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neNumber">
    <w:name w:val="line number"/>
    <w:basedOn w:val="DefaultParagraphFont"/>
    <w:uiPriority w:val="99"/>
    <w:semiHidden/>
    <w:unhideWhenUsed/>
    <w:rsid w:val="00210DA8"/>
  </w:style>
  <w:style w:type="paragraph" w:customStyle="1" w:styleId="Head">
    <w:name w:val="Head"/>
    <w:basedOn w:val="Normal"/>
    <w:rsid w:val="00210DA8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customStyle="1" w:styleId="Teaser">
    <w:name w:val="Teaser"/>
    <w:basedOn w:val="Normal"/>
    <w:rsid w:val="00210DA8"/>
    <w:pPr>
      <w:spacing w:before="120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502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502"/>
    <w:rPr>
      <w:rFonts w:ascii="Times New Roman" w:eastAsia="Calibri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8083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083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0838"/>
    <w:rPr>
      <w:rFonts w:ascii="Times New Roman" w:eastAsia="Calibri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083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0838"/>
    <w:rPr>
      <w:rFonts w:ascii="Times New Roman" w:eastAsia="Calibri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microsoft.com/office/2011/relationships/people" Target="peop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8EEBA95-A117-7F45-8A0F-3232C6D3B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740</Words>
  <Characters>4223</Characters>
  <Application>Microsoft Macintosh Word</Application>
  <DocSecurity>0</DocSecurity>
  <Lines>35</Lines>
  <Paragraphs>9</Paragraphs>
  <ScaleCrop>false</ScaleCrop>
  <Company>jhu</Company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Uritskiy</dc:creator>
  <cp:keywords/>
  <dc:description/>
  <cp:lastModifiedBy>German Uritskiy</cp:lastModifiedBy>
  <cp:revision>3</cp:revision>
  <dcterms:created xsi:type="dcterms:W3CDTF">2019-04-09T15:56:00Z</dcterms:created>
  <dcterms:modified xsi:type="dcterms:W3CDTF">2019-04-12T14:44:00Z</dcterms:modified>
</cp:coreProperties>
</file>