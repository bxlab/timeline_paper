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09F3A" w14:textId="77777777" w:rsidR="003F5473" w:rsidRPr="005C032B" w:rsidRDefault="003F5473" w:rsidP="003F5473">
      <w:pPr>
        <w:rPr>
          <w:rFonts w:asciiTheme="minorHAnsi" w:hAnsiTheme="minorHAnsi"/>
          <w:b/>
        </w:rPr>
      </w:pPr>
      <w:r w:rsidRPr="00331B51">
        <w:rPr>
          <w:rFonts w:asciiTheme="minorHAnsi" w:hAnsiTheme="minorHAnsi"/>
          <w:b/>
        </w:rPr>
        <w:t>METHODS</w:t>
      </w:r>
    </w:p>
    <w:p w14:paraId="64591EC7" w14:textId="77777777" w:rsidR="003F5473" w:rsidRPr="00331B51" w:rsidRDefault="003F5473" w:rsidP="003F5473">
      <w:pPr>
        <w:rPr>
          <w:rFonts w:asciiTheme="minorHAnsi" w:hAnsiTheme="minorHAnsi"/>
        </w:rPr>
      </w:pPr>
    </w:p>
    <w:p w14:paraId="49FEA6AA" w14:textId="77777777" w:rsidR="003F5473" w:rsidRPr="00331B51" w:rsidRDefault="003F5473" w:rsidP="003F5473">
      <w:pPr>
        <w:rPr>
          <w:rFonts w:asciiTheme="minorHAnsi" w:hAnsiTheme="minorHAnsi"/>
          <w:b/>
        </w:rPr>
      </w:pPr>
      <w:r w:rsidRPr="00331B51">
        <w:rPr>
          <w:rFonts w:asciiTheme="minorHAnsi" w:hAnsiTheme="minorHAnsi"/>
          <w:b/>
        </w:rPr>
        <w:t>Sample collection</w:t>
      </w:r>
    </w:p>
    <w:p w14:paraId="494C9EF9" w14:textId="77777777" w:rsidR="003F5473" w:rsidRPr="00331B51" w:rsidRDefault="003F5473" w:rsidP="003F5473">
      <w:pPr>
        <w:rPr>
          <w:rFonts w:asciiTheme="minorHAnsi" w:hAnsiTheme="minorHAnsi"/>
        </w:rPr>
      </w:pPr>
      <w:r w:rsidRPr="00331B51">
        <w:rPr>
          <w:rFonts w:asciiTheme="minorHAnsi" w:hAnsiTheme="minorHAnsi"/>
        </w:rPr>
        <w:t xml:space="preserve">In this study, halites from </w:t>
      </w:r>
      <w:r>
        <w:rPr>
          <w:rFonts w:asciiTheme="minorHAnsi" w:hAnsiTheme="minorHAnsi"/>
        </w:rPr>
        <w:t>three</w:t>
      </w:r>
      <w:r w:rsidRPr="00331B51">
        <w:rPr>
          <w:rFonts w:asciiTheme="minorHAnsi" w:hAnsiTheme="minorHAnsi"/>
        </w:rPr>
        <w:t xml:space="preserve"> sites were harvested in </w:t>
      </w:r>
      <w:r>
        <w:rPr>
          <w:rFonts w:asciiTheme="minorHAnsi" w:hAnsiTheme="minorHAnsi"/>
        </w:rPr>
        <w:t xml:space="preserve">Salar Grande in </w:t>
      </w:r>
      <w:r w:rsidRPr="00331B51">
        <w:rPr>
          <w:rFonts w:asciiTheme="minorHAnsi" w:hAnsiTheme="minorHAnsi"/>
        </w:rPr>
        <w:t xml:space="preserve">the Atacama Desert – </w:t>
      </w:r>
      <w:r>
        <w:rPr>
          <w:rFonts w:asciiTheme="minorHAnsi" w:hAnsiTheme="minorHAnsi"/>
        </w:rPr>
        <w:t>site 1 (used for pre- and post-rain replicates)</w:t>
      </w:r>
      <w:r w:rsidRPr="00331B51">
        <w:rPr>
          <w:rFonts w:asciiTheme="minorHAnsi" w:hAnsiTheme="minorHAnsi"/>
        </w:rPr>
        <w:t xml:space="preserve"> at the at </w:t>
      </w:r>
      <w:r>
        <w:rPr>
          <w:rFonts w:asciiTheme="minorHAnsi" w:hAnsiTheme="minorHAnsi"/>
        </w:rPr>
        <w:t>20°57’12.006”</w:t>
      </w:r>
      <w:r w:rsidRPr="003C09BC">
        <w:rPr>
          <w:rFonts w:asciiTheme="minorHAnsi" w:hAnsiTheme="minorHAnsi"/>
        </w:rPr>
        <w:t>S</w:t>
      </w:r>
      <w:r>
        <w:rPr>
          <w:rFonts w:asciiTheme="minorHAnsi" w:hAnsiTheme="minorHAnsi"/>
        </w:rPr>
        <w:t xml:space="preserve"> 70°1’10.5996”</w:t>
      </w:r>
      <w:r w:rsidRPr="003C09BC">
        <w:rPr>
          <w:rFonts w:asciiTheme="minorHAnsi" w:hAnsiTheme="minorHAnsi"/>
        </w:rPr>
        <w:t>W</w:t>
      </w:r>
      <w:r w:rsidRPr="00331B51">
        <w:rPr>
          <w:rFonts w:asciiTheme="minorHAnsi" w:hAnsiTheme="minorHAnsi"/>
        </w:rPr>
        <w:t xml:space="preserve"> </w:t>
      </w:r>
      <w:r>
        <w:rPr>
          <w:rFonts w:asciiTheme="minorHAnsi" w:hAnsiTheme="minorHAnsi"/>
        </w:rPr>
        <w:t xml:space="preserve">680m above sea level, site 2 (used only for post-rain samples) </w:t>
      </w:r>
      <w:r w:rsidRPr="00331B51">
        <w:rPr>
          <w:rFonts w:asciiTheme="minorHAnsi" w:hAnsiTheme="minorHAnsi"/>
        </w:rPr>
        <w:t xml:space="preserve">at the bottom of that hill at </w:t>
      </w:r>
      <w:r>
        <w:rPr>
          <w:rFonts w:asciiTheme="minorHAnsi" w:hAnsiTheme="minorHAnsi"/>
        </w:rPr>
        <w:t>20°57’8.5212”</w:t>
      </w:r>
      <w:r w:rsidRPr="003C09BC">
        <w:rPr>
          <w:rFonts w:asciiTheme="minorHAnsi" w:hAnsiTheme="minorHAnsi"/>
        </w:rPr>
        <w:t>S</w:t>
      </w:r>
      <w:r>
        <w:rPr>
          <w:rFonts w:asciiTheme="minorHAnsi" w:hAnsiTheme="minorHAnsi"/>
        </w:rPr>
        <w:t xml:space="preserve"> 70°1’1.2612”</w:t>
      </w:r>
      <w:r w:rsidRPr="003C09BC">
        <w:rPr>
          <w:rFonts w:asciiTheme="minorHAnsi" w:hAnsiTheme="minorHAnsi"/>
        </w:rPr>
        <w:t>W</w:t>
      </w:r>
      <w:r w:rsidRPr="00B17442">
        <w:rPr>
          <w:rFonts w:asciiTheme="minorHAnsi" w:hAnsiTheme="minorHAnsi"/>
        </w:rPr>
        <w:t xml:space="preserve"> </w:t>
      </w:r>
      <w:r>
        <w:rPr>
          <w:rFonts w:asciiTheme="minorHAnsi" w:hAnsiTheme="minorHAnsi"/>
        </w:rPr>
        <w:t>664m above sea level, and site 3 (sequenced for supplementary sequencing to improve binning results) at 20°55’48.18”</w:t>
      </w:r>
      <w:r w:rsidRPr="001043BF">
        <w:rPr>
          <w:rFonts w:asciiTheme="minorHAnsi" w:hAnsiTheme="minorHAnsi"/>
        </w:rPr>
        <w:t>S</w:t>
      </w:r>
      <w:r>
        <w:rPr>
          <w:rFonts w:asciiTheme="minorHAnsi" w:hAnsiTheme="minorHAnsi"/>
        </w:rPr>
        <w:t xml:space="preserve"> 70°0’49.32”</w:t>
      </w:r>
      <w:r w:rsidRPr="001043BF">
        <w:rPr>
          <w:rFonts w:asciiTheme="minorHAnsi" w:hAnsiTheme="minorHAnsi"/>
        </w:rPr>
        <w:t>W</w:t>
      </w:r>
      <w:r>
        <w:rPr>
          <w:rFonts w:asciiTheme="minorHAnsi" w:hAnsiTheme="minorHAnsi"/>
        </w:rPr>
        <w:t xml:space="preserve"> 676m above sea level</w:t>
      </w:r>
      <w:r w:rsidRPr="00331B51">
        <w:rPr>
          <w:rFonts w:asciiTheme="minorHAnsi" w:hAnsiTheme="minorHAnsi"/>
        </w:rPr>
        <w:t xml:space="preserve">. At each site, an area approximately 50m by 50m was randomly sampled. </w:t>
      </w:r>
      <w:r>
        <w:rPr>
          <w:rFonts w:asciiTheme="minorHAnsi" w:hAnsiTheme="minorHAnsi"/>
        </w:rPr>
        <w:t>H</w:t>
      </w:r>
      <w:r w:rsidRPr="00331B51">
        <w:rPr>
          <w:rFonts w:asciiTheme="minorHAnsi" w:hAnsiTheme="minorHAnsi"/>
        </w:rPr>
        <w:t xml:space="preserve">alite nodules were randomly broken </w:t>
      </w:r>
      <w:r>
        <w:rPr>
          <w:rFonts w:asciiTheme="minorHAnsi" w:hAnsiTheme="minorHAnsi"/>
        </w:rPr>
        <w:t xml:space="preserve">with a geological hammer </w:t>
      </w:r>
      <w:r w:rsidRPr="00331B51">
        <w:rPr>
          <w:rFonts w:asciiTheme="minorHAnsi" w:hAnsiTheme="minorHAnsi"/>
        </w:rPr>
        <w:t xml:space="preserve">into smaller pieces (&lt;20cm), and pieces of halite with visible green coloration (indicative of colonization), were stored in sterile </w:t>
      </w:r>
      <w:r>
        <w:rPr>
          <w:rFonts w:asciiTheme="minorHAnsi" w:hAnsiTheme="minorHAnsi"/>
        </w:rPr>
        <w:t xml:space="preserve">Whirl-Pack </w:t>
      </w:r>
      <w:r w:rsidRPr="00331B51">
        <w:rPr>
          <w:rFonts w:asciiTheme="minorHAnsi" w:hAnsiTheme="minorHAnsi"/>
        </w:rPr>
        <w:t xml:space="preserve">bags. </w:t>
      </w:r>
      <w:r>
        <w:rPr>
          <w:rFonts w:asciiTheme="minorHAnsi" w:hAnsiTheme="minorHAnsi"/>
        </w:rPr>
        <w:t xml:space="preserve">Colonized halite powder was </w:t>
      </w:r>
      <w:r w:rsidRPr="00331B51">
        <w:rPr>
          <w:rFonts w:asciiTheme="minorHAnsi" w:hAnsiTheme="minorHAnsi"/>
        </w:rPr>
        <w:t xml:space="preserve">pooled from </w:t>
      </w:r>
      <w:r>
        <w:rPr>
          <w:rFonts w:asciiTheme="minorHAnsi" w:hAnsiTheme="minorHAnsi"/>
        </w:rPr>
        <w:t>1-</w:t>
      </w:r>
      <w:r w:rsidRPr="00331B51">
        <w:rPr>
          <w:rFonts w:asciiTheme="minorHAnsi" w:hAnsiTheme="minorHAnsi"/>
        </w:rPr>
        <w:t>3 nodules</w:t>
      </w:r>
      <w:r>
        <w:rPr>
          <w:rFonts w:asciiTheme="minorHAnsi" w:hAnsiTheme="minorHAnsi"/>
        </w:rPr>
        <w:t xml:space="preserve"> until sufficient material was collected</w:t>
      </w:r>
      <w:r w:rsidRPr="00331B51">
        <w:rPr>
          <w:rFonts w:asciiTheme="minorHAnsi" w:hAnsiTheme="minorHAnsi"/>
        </w:rPr>
        <w:t xml:space="preserve">. The halite samples were stored in dark, dry conditions until </w:t>
      </w:r>
      <w:r>
        <w:rPr>
          <w:rFonts w:asciiTheme="minorHAnsi" w:hAnsiTheme="minorHAnsi"/>
        </w:rPr>
        <w:t>DNA</w:t>
      </w:r>
      <w:r w:rsidRPr="00331B51">
        <w:rPr>
          <w:rFonts w:asciiTheme="minorHAnsi" w:hAnsiTheme="minorHAnsi"/>
        </w:rPr>
        <w:t xml:space="preserve"> extraction in the lab.</w:t>
      </w:r>
    </w:p>
    <w:p w14:paraId="1B7BA0C8" w14:textId="77777777" w:rsidR="003F5473" w:rsidRPr="00331B51" w:rsidRDefault="003F5473" w:rsidP="003F5473">
      <w:pPr>
        <w:rPr>
          <w:rFonts w:asciiTheme="minorHAnsi" w:hAnsiTheme="minorHAnsi"/>
        </w:rPr>
      </w:pPr>
    </w:p>
    <w:p w14:paraId="70D3E8D4" w14:textId="77777777" w:rsidR="003F5473" w:rsidRPr="00331B51" w:rsidRDefault="003F5473" w:rsidP="003F5473">
      <w:pPr>
        <w:rPr>
          <w:rFonts w:asciiTheme="minorHAnsi" w:hAnsiTheme="minorHAnsi"/>
          <w:b/>
        </w:rPr>
      </w:pPr>
      <w:r w:rsidRPr="00331B51">
        <w:rPr>
          <w:rFonts w:asciiTheme="minorHAnsi" w:hAnsiTheme="minorHAnsi"/>
          <w:b/>
        </w:rPr>
        <w:t xml:space="preserve">Cell </w:t>
      </w:r>
      <w:r>
        <w:rPr>
          <w:rFonts w:asciiTheme="minorHAnsi" w:hAnsiTheme="minorHAnsi"/>
          <w:b/>
        </w:rPr>
        <w:t xml:space="preserve">and DNA </w:t>
      </w:r>
      <w:r w:rsidRPr="00331B51">
        <w:rPr>
          <w:rFonts w:asciiTheme="minorHAnsi" w:hAnsiTheme="minorHAnsi"/>
          <w:b/>
        </w:rPr>
        <w:t>extraction</w:t>
      </w:r>
    </w:p>
    <w:p w14:paraId="0C97F47F" w14:textId="77777777" w:rsidR="003F5473" w:rsidRPr="007E0F2A" w:rsidRDefault="003F5473" w:rsidP="003F5473">
      <w:pPr>
        <w:rPr>
          <w:rFonts w:asciiTheme="minorHAnsi" w:eastAsia="Times New Roman" w:hAnsiTheme="minorHAnsi"/>
        </w:rPr>
      </w:pPr>
      <w:r w:rsidRPr="00331B51">
        <w:rPr>
          <w:rFonts w:asciiTheme="minorHAnsi" w:hAnsiTheme="minorHAnsi"/>
        </w:rPr>
        <w:t xml:space="preserve">Using a dull sterilized knife, the halite pieces with visible green colonization were manually scraped to extract a green powder. Because the halites are comprised of primarily NaCl salt, the powder could be dissolved in water to release the cells. In a 50ml falcon tube, 2g of halite powder was mixed with 2ml of 20% NaCl. After a 5-minute acclimation  period, 6ml of ultrapure water was added with a syringe, adding the water drop wise over the course of 2 minutes while vigorously mixing the halite mixture to prevent cell lysis due to osmotic shock. The mixture was left for two minutes to allow larger debree to settle, and then the supernatant was transferred to a new 50ml tube. The cells in the suspension were then spun down in a centrifuge at 8000g for 10 minutes. The cell pellet was suspended again by using 500ul of the supernatant, and transferred to a 1.5ml </w:t>
      </w:r>
      <w:r>
        <w:rPr>
          <w:rFonts w:asciiTheme="minorHAnsi" w:hAnsiTheme="minorHAnsi"/>
        </w:rPr>
        <w:t>tube, where the cells were spun</w:t>
      </w:r>
      <w:r w:rsidRPr="00331B51">
        <w:rPr>
          <w:rFonts w:asciiTheme="minorHAnsi" w:hAnsiTheme="minorHAnsi"/>
        </w:rPr>
        <w:t xml:space="preserve"> down one more time at 13000g for 10 minutes. The supernatant was discarded and the resulting pellet was stored at -20</w:t>
      </w:r>
      <w:r w:rsidRPr="00331B51">
        <w:rPr>
          <w:rFonts w:asciiTheme="minorHAnsi" w:eastAsia="Times New Roman" w:hAnsiTheme="minorHAnsi"/>
          <w:color w:val="222222"/>
          <w:shd w:val="clear" w:color="auto" w:fill="FFFFFF"/>
        </w:rPr>
        <w:t>°C</w:t>
      </w:r>
      <w:r w:rsidRPr="00331B51">
        <w:rPr>
          <w:rFonts w:asciiTheme="minorHAnsi" w:hAnsiTheme="minorHAnsi"/>
        </w:rPr>
        <w:t>.</w:t>
      </w:r>
      <w:r>
        <w:rPr>
          <w:rFonts w:asciiTheme="minorHAnsi" w:eastAsia="Times New Roman" w:hAnsiTheme="minorHAnsi"/>
        </w:rPr>
        <w:t xml:space="preserve"> </w:t>
      </w:r>
      <w:r w:rsidRPr="00331B51">
        <w:rPr>
          <w:rFonts w:asciiTheme="minorHAnsi" w:hAnsiTheme="minorHAnsi"/>
        </w:rPr>
        <w:t>The DNA was extracted from the cells by using the DNAeasy Powersoil DNA extraction kit from QIAGEN. 300ul of the liquid in the bead tubes was used to re-suspend the cell pellet and transfer to the bead tube. After addition of 60ul of the C1 buffer, the rest of the DNAeasy protocol was followed without alterations. The final DNA was eluted in 50ul of C6 elution buffer, and quantified by using the Qubit dsDNA HS Assay Kit from Invitrogen.</w:t>
      </w:r>
    </w:p>
    <w:p w14:paraId="3C8B59C5" w14:textId="77777777" w:rsidR="003F5473" w:rsidRPr="00331B51" w:rsidRDefault="003F5473" w:rsidP="003F5473">
      <w:pPr>
        <w:rPr>
          <w:rFonts w:asciiTheme="minorHAnsi" w:hAnsiTheme="minorHAnsi"/>
        </w:rPr>
      </w:pPr>
    </w:p>
    <w:p w14:paraId="48FFA5CB" w14:textId="77777777" w:rsidR="003F5473" w:rsidRPr="00331B51" w:rsidRDefault="003F5473" w:rsidP="003F5473">
      <w:pPr>
        <w:rPr>
          <w:rFonts w:asciiTheme="minorHAnsi" w:hAnsiTheme="minorHAnsi"/>
          <w:b/>
        </w:rPr>
      </w:pPr>
      <w:r w:rsidRPr="00331B51">
        <w:rPr>
          <w:rFonts w:asciiTheme="minorHAnsi" w:hAnsiTheme="minorHAnsi"/>
          <w:b/>
        </w:rPr>
        <w:t>Ribosomal amplicon library preparation</w:t>
      </w:r>
    </w:p>
    <w:p w14:paraId="128844AD" w14:textId="77777777" w:rsidR="003F5473" w:rsidRPr="00331B51" w:rsidRDefault="003F5473" w:rsidP="003F5473">
      <w:pPr>
        <w:rPr>
          <w:rFonts w:asciiTheme="minorHAnsi" w:eastAsia="Times New Roman" w:hAnsiTheme="minorHAnsi"/>
          <w:color w:val="222222"/>
          <w:shd w:val="clear" w:color="auto" w:fill="FFFFFF"/>
        </w:rPr>
      </w:pPr>
      <w:ins w:id="0" w:author="Jocelyne DiRuggiero" w:date="2018-07-10T16:51:00Z">
        <w:r>
          <w:rPr>
            <w:rFonts w:asciiTheme="minorHAnsi" w:hAnsiTheme="minorHAnsi"/>
          </w:rPr>
          <w:t>T</w:t>
        </w:r>
      </w:ins>
      <w:r w:rsidRPr="00331B51">
        <w:rPr>
          <w:rFonts w:asciiTheme="minorHAnsi" w:hAnsiTheme="minorHAnsi"/>
        </w:rPr>
        <w:t>he V4 region of the</w:t>
      </w:r>
      <w:r w:rsidRPr="003C09BC">
        <w:rPr>
          <w:rFonts w:asciiTheme="minorHAnsi" w:hAnsiTheme="minorHAnsi"/>
        </w:rPr>
        <w:t xml:space="preserve"> community 16S ribosomal DNA was amplified with 515F (</w:t>
      </w:r>
      <w:r w:rsidRPr="003C09BC">
        <w:rPr>
          <w:rFonts w:asciiTheme="minorHAnsi" w:hAnsiTheme="minorHAnsi" w:cs="Arial"/>
          <w:color w:val="0A2850"/>
        </w:rPr>
        <w:t>ACACGACGCTCTTCCGATCTGTGYCAGCMGCCGCGGTAA</w:t>
      </w:r>
      <w:r w:rsidRPr="003C09BC">
        <w:rPr>
          <w:rFonts w:asciiTheme="minorHAnsi" w:hAnsiTheme="minorHAnsi"/>
        </w:rPr>
        <w:t>) and 926R (</w:t>
      </w:r>
      <w:r w:rsidRPr="003C09BC">
        <w:rPr>
          <w:rFonts w:asciiTheme="minorHAnsi" w:hAnsiTheme="minorHAnsi" w:cs="Arial"/>
          <w:color w:val="0A2850"/>
        </w:rPr>
        <w:t>CGGCATTCCTGCTGAACCGCTCTTCCGATCTCCGYCAATTYMTTTRAGTTT</w:t>
      </w:r>
      <w:r w:rsidRPr="003C09BC">
        <w:rPr>
          <w:rFonts w:asciiTheme="minorHAnsi" w:hAnsiTheme="minorHAnsi"/>
        </w:rPr>
        <w:t>) primers using the Phusion High-Fidelity</w:t>
      </w:r>
      <w:r w:rsidRPr="00331B51">
        <w:rPr>
          <w:rFonts w:asciiTheme="minorHAnsi" w:hAnsiTheme="minorHAnsi"/>
        </w:rPr>
        <w:t xml:space="preserve"> PCR kit </w:t>
      </w:r>
      <w:ins w:id="1" w:author="Jocelyne DiRuggiero" w:date="2018-07-10T16:51:00Z">
        <w:r>
          <w:rPr>
            <w:rFonts w:asciiTheme="minorHAnsi" w:hAnsiTheme="minorHAnsi"/>
          </w:rPr>
          <w:t>(</w:t>
        </w:r>
      </w:ins>
      <w:r w:rsidRPr="00331B51">
        <w:rPr>
          <w:rFonts w:asciiTheme="minorHAnsi" w:hAnsiTheme="minorHAnsi"/>
        </w:rPr>
        <w:t>New England BioLabs</w:t>
      </w:r>
      <w:ins w:id="2" w:author="Jocelyne DiRuggiero" w:date="2018-07-10T16:51:00Z">
        <w:r>
          <w:rPr>
            <w:rFonts w:asciiTheme="minorHAnsi" w:hAnsiTheme="minorHAnsi"/>
          </w:rPr>
          <w:t>)</w:t>
        </w:r>
      </w:ins>
      <w:r w:rsidRPr="00331B51">
        <w:rPr>
          <w:rFonts w:asciiTheme="minorHAnsi" w:hAnsiTheme="minorHAnsi"/>
        </w:rPr>
        <w:t xml:space="preserve">. The PCR mixture was put together according to the kit specifications with a total reaction volume of 50ul, and using the recommended DMSO component. 40ng of environmental DNA was used as the template. The PCR was performed with the following cycle: </w:t>
      </w:r>
      <w:r w:rsidRPr="00331B51">
        <w:rPr>
          <w:rFonts w:asciiTheme="minorHAnsi" w:eastAsia="Times New Roman" w:hAnsiTheme="minorHAnsi"/>
        </w:rPr>
        <w:t xml:space="preserve">30 seconds at 98°C, followed by 20 cycles of 10 seconds at 98°C, 15 seconds at 55°C and 15 seconds at 72°C, and with a final step of 5 min at 72°C. </w:t>
      </w:r>
      <w:r w:rsidRPr="00331B51">
        <w:rPr>
          <w:rFonts w:asciiTheme="minorHAnsi" w:hAnsiTheme="minorHAnsi"/>
        </w:rPr>
        <w:t xml:space="preserve">10ul of the reaction was run out on a 2% agarose gel using the 1kb Plus DNA Ladder kit from New England BioLabs to verify that the reaction worked. If viable ~411bp amplicons were produced, the product was then cleaned up with DNA-binding Sera-Mag SpeedBeads from GE </w:t>
      </w:r>
      <w:r w:rsidRPr="00331B51">
        <w:rPr>
          <w:rFonts w:asciiTheme="minorHAnsi" w:hAnsiTheme="minorHAnsi"/>
        </w:rPr>
        <w:lastRenderedPageBreak/>
        <w:t>Healthcase Life Sciences. 40ul of Sera-Mag beads were added to the remaining 40ul of PCR product and incubated 5 minutes at room temperature. The tubes were then placed on a magnetic rack for 3 minutes and then the beads were washed gently 2 times with 200ul of 80% ethanol. After drying the beads for 5 minutes, the DNA was eluted in 20ul of UltraPure water for 3 minutes.</w:t>
      </w:r>
      <w:r w:rsidRPr="00331B51">
        <w:rPr>
          <w:rFonts w:asciiTheme="minorHAnsi" w:eastAsia="Times New Roman" w:hAnsiTheme="minorHAnsi"/>
          <w:color w:val="222222"/>
          <w:shd w:val="clear" w:color="auto" w:fill="FFFFFF"/>
        </w:rPr>
        <w:t xml:space="preserve"> </w:t>
      </w:r>
      <w:r w:rsidRPr="00331B51">
        <w:rPr>
          <w:rFonts w:asciiTheme="minorHAnsi" w:hAnsiTheme="minorHAnsi"/>
        </w:rPr>
        <w:t xml:space="preserve">MiSeq sequencing adapters and unique barcodes were then added to the purified rDNA amplicons with a second PCR reaction. Finally, the samples were quantified again with the Qubit dsDNA HS Assay Kit from Invitrogen, pooled together to equal molarity, and sequenced on a MiSeq </w:t>
      </w:r>
      <w:ins w:id="3" w:author="Jocelyne DiRuggiero" w:date="2018-07-10T18:54:00Z">
        <w:r>
          <w:rPr>
            <w:rFonts w:asciiTheme="minorHAnsi" w:hAnsiTheme="minorHAnsi"/>
          </w:rPr>
          <w:t xml:space="preserve">Illumina platform at   (see Victoria paper) </w:t>
        </w:r>
      </w:ins>
      <w:r w:rsidRPr="00331B51">
        <w:rPr>
          <w:rFonts w:asciiTheme="minorHAnsi" w:hAnsiTheme="minorHAnsi"/>
        </w:rPr>
        <w:t>sequencer.</w:t>
      </w:r>
      <w:ins w:id="4" w:author="Jocelyne DiRuggiero" w:date="2018-07-10T18:48:00Z">
        <w:r>
          <w:rPr>
            <w:rFonts w:asciiTheme="minorHAnsi" w:hAnsiTheme="minorHAnsi"/>
          </w:rPr>
          <w:t xml:space="preserve"> Where? How? </w:t>
        </w:r>
      </w:ins>
    </w:p>
    <w:p w14:paraId="10BF51DB" w14:textId="77777777" w:rsidR="003F5473" w:rsidRPr="00331B51" w:rsidRDefault="003F5473" w:rsidP="003F5473">
      <w:pPr>
        <w:rPr>
          <w:rFonts w:asciiTheme="minorHAnsi" w:hAnsiTheme="minorHAnsi"/>
        </w:rPr>
      </w:pPr>
    </w:p>
    <w:p w14:paraId="16B3EA18" w14:textId="77777777" w:rsidR="003F5473" w:rsidRDefault="003F5473" w:rsidP="003F5473">
      <w:pPr>
        <w:rPr>
          <w:ins w:id="5" w:author="Jocelyne DiRuggiero" w:date="2018-07-10T18:48:00Z"/>
          <w:rFonts w:asciiTheme="minorHAnsi" w:hAnsiTheme="minorHAnsi"/>
        </w:rPr>
      </w:pPr>
      <w:r w:rsidRPr="00331B51">
        <w:rPr>
          <w:rFonts w:asciiTheme="minorHAnsi" w:hAnsiTheme="minorHAnsi"/>
          <w:b/>
        </w:rPr>
        <w:t>Amplicon sequencing analysis pipeline</w:t>
      </w:r>
    </w:p>
    <w:p w14:paraId="0F2862A7" w14:textId="77777777" w:rsidR="003F5473" w:rsidRPr="00331B51" w:rsidRDefault="003F5473" w:rsidP="003F5473">
      <w:pPr>
        <w:rPr>
          <w:rFonts w:asciiTheme="minorHAnsi" w:hAnsiTheme="minorHAnsi"/>
        </w:rPr>
      </w:pPr>
      <w:r w:rsidRPr="00331B51">
        <w:rPr>
          <w:rFonts w:asciiTheme="minorHAnsi" w:hAnsiTheme="minorHAnsi"/>
        </w:rPr>
        <w:t xml:space="preserve">The de-multiplexed and quality trimmed 16S amplicon reads from the MiSeq sequencer were processed with MacQIIME v1.9.1 </w:t>
      </w:r>
      <w:r>
        <w:rPr>
          <w:rFonts w:asciiTheme="minorHAnsi" w:hAnsiTheme="minorHAnsi"/>
        </w:rPr>
        <w:fldChar w:fldCharType="begin">
          <w:fldData xml:space="preserve">PEVuZE5vdGU+PENpdGU+PEF1dGhvcj5DYXBvcmFzbzwvQXV0aG9yPjxZZWFyPjIwMTA8L1llYXI+
PFJlY051bT42NDM1PC9SZWNOdW0+PERpc3BsYXlUZXh0PlsyNl08L0Rpc3BsYXlUZXh0PjxyZWNv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PEVuZE5vdGU+PENpdGU+PEF1dGhvcj5DYXBvcmFzbzwvQXV0aG9yPjxZZWFyPjIwMTA8L1llYXI+
PFJlY051bT42NDM1PC9SZWNOdW0+PERpc3BsYXlUZXh0PlsyNl08L0Rpc3BsYXlUZXh0PjxyZWNv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r>
      <w:r>
        <w:rPr>
          <w:rFonts w:asciiTheme="minorHAnsi" w:hAnsiTheme="minorHAnsi"/>
        </w:rPr>
        <w:fldChar w:fldCharType="separate"/>
      </w:r>
      <w:r>
        <w:rPr>
          <w:rFonts w:asciiTheme="minorHAnsi" w:hAnsiTheme="minorHAnsi"/>
          <w:noProof/>
        </w:rPr>
        <w:t>[26]</w:t>
      </w:r>
      <w:r>
        <w:rPr>
          <w:rFonts w:asciiTheme="minorHAnsi" w:hAnsiTheme="minorHAnsi"/>
        </w:rPr>
        <w:fldChar w:fldCharType="end"/>
      </w:r>
      <w:r w:rsidRPr="00331B51">
        <w:rPr>
          <w:rFonts w:asciiTheme="minorHAnsi" w:hAnsiTheme="minorHAnsi"/>
        </w:rPr>
        <w:t xml:space="preserve">. The samples from the two sites described in this paper (main and supplementary) were processed separately. The reads were clustered into OTUs at a 97% similarity cutoff with the pick_open_reference_otus.py function (with --suppress_step4 option), using the SILVA 123 database </w:t>
      </w:r>
      <w:r>
        <w:rPr>
          <w:rFonts w:asciiTheme="minorHAnsi" w:hAnsiTheme="minorHAnsi"/>
        </w:rPr>
        <w:fldChar w:fldCharType="begin"/>
      </w:r>
      <w:r>
        <w:rPr>
          <w:rFonts w:asciiTheme="minorHAnsi" w:hAnsiTheme="minorHAnsi"/>
        </w:rPr>
        <w:instrText xml:space="preserve"> ADDIN EN.CITE &lt;EndNote&gt;&lt;Cite&gt;&lt;Author&gt;Quast&lt;/Author&gt;&lt;Year&gt;2013&lt;/Year&gt;&lt;RecNum&gt;8819&lt;/RecNum&gt;&lt;DisplayText&gt;[27]&lt;/DisplayText&gt;&lt;record&gt;&lt;rec-number&gt;8819&lt;/rec-number&gt;&lt;foreign-keys&gt;&lt;key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Pr>
          <w:rFonts w:asciiTheme="minorHAnsi" w:hAnsiTheme="minorHAnsi"/>
        </w:rPr>
        <w:fldChar w:fldCharType="separate"/>
      </w:r>
      <w:r>
        <w:rPr>
          <w:rFonts w:asciiTheme="minorHAnsi" w:hAnsiTheme="minorHAnsi"/>
          <w:noProof/>
        </w:rPr>
        <w:t>[27]</w:t>
      </w:r>
      <w:r>
        <w:rPr>
          <w:rFonts w:asciiTheme="minorHAnsi" w:hAnsiTheme="minorHAnsi"/>
        </w:rPr>
        <w:fldChar w:fldCharType="end"/>
      </w:r>
      <w:r w:rsidRPr="00331B51">
        <w:rPr>
          <w:rFonts w:asciiTheme="minorHAnsi" w:hAnsiTheme="minorHAnsi"/>
        </w:rPr>
        <w:t xml:space="preserve"> release as reference and USEARCH v6.1.554 </w:t>
      </w:r>
      <w:r>
        <w:rPr>
          <w:rFonts w:asciiTheme="minorHAnsi" w:hAnsiTheme="minorHAnsi"/>
        </w:rPr>
        <w:fldChar w:fldCharType="begin"/>
      </w:r>
      <w:r>
        <w:rPr>
          <w:rFonts w:asciiTheme="minorHAnsi" w:hAnsiTheme="minorHAnsi"/>
        </w:rPr>
        <w:instrText xml:space="preserve"> ADDIN EN.CITE &lt;EndNote&gt;&lt;Cite&gt;&lt;Author&gt;Edgar&lt;/Author&gt;&lt;Year&gt;2010&lt;/Year&gt;&lt;RecNum&gt;6687&lt;/RecNum&gt;&lt;DisplayText&gt;[28]&lt;/DisplayText&gt;&lt;record&gt;&lt;rec-number&gt;6687&lt;/rec-number&gt;&lt;foreign-keys&gt;&lt;key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Pr>
          <w:rFonts w:asciiTheme="minorHAnsi" w:hAnsiTheme="minorHAnsi"/>
        </w:rPr>
        <w:fldChar w:fldCharType="separate"/>
      </w:r>
      <w:r>
        <w:rPr>
          <w:rFonts w:asciiTheme="minorHAnsi" w:hAnsiTheme="minorHAnsi"/>
          <w:noProof/>
        </w:rPr>
        <w:t>[28]</w:t>
      </w:r>
      <w:r>
        <w:rPr>
          <w:rFonts w:asciiTheme="minorHAnsi" w:hAnsiTheme="minorHAnsi"/>
        </w:rPr>
        <w:fldChar w:fldCharType="end"/>
      </w:r>
      <w:r w:rsidRPr="00331B51">
        <w:rPr>
          <w:rFonts w:asciiTheme="minorHAnsi" w:hAnsiTheme="minorHAnsi"/>
        </w:rPr>
        <w:t xml:space="preserve">. The OTUs were filtered with filter_otus_from_otu_table.py (-n 2 option), resulting in a total of 624 OTUs for the main site (top of hill) and 173 OTUs for the supplementary site (bottom of hill). The taxonomic composition of the samples was visualized with summarize_taxa_through_plots.py (default options). The beta diversity metrics of samples in the two sites were compared by first normalizing the OTU tables with normalize_table.py (default options), and then running beta_diversity.py (-m unweighted_unifrac, weighted_unifrac). The sample dissimilarity matrices were visualized on PCoA plots with principal_coordinates.py (default options, but providing the mapping file with sample information) and on heat maps with Seaborn v0.8 </w:t>
      </w:r>
      <w:r>
        <w:rPr>
          <w:rFonts w:asciiTheme="minorHAnsi" w:hAnsiTheme="minorHAnsi"/>
        </w:rPr>
        <w:fldChar w:fldCharType="begin">
          <w:fldData xml:space="preserve">PEVuZE5vdGU+PENpdGU+PEF1dGhvcj5XYXNrb208L0F1dGhvcj48WWVhcj4yMDE3PC9ZZWFyPjxS
ZWNOdW0+ODgyMjwvUmVjTnVtPjxEaXNwbGF5VGV4dD5bMjldPC9EaXNwbGF5VGV4dD48cmVjb3Jk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PEVuZE5vdGU+PENpdGU+PEF1dGhvcj5XYXNrb208L0F1dGhvcj48WWVhcj4yMDE3PC9ZZWFyPjxS
ZWNOdW0+ODgyMjwvUmVjTnVtPjxEaXNwbGF5VGV4dD5bMjldPC9EaXNwbGF5VGV4dD48cmVjb3Jk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r>
      <w:r>
        <w:rPr>
          <w:rFonts w:asciiTheme="minorHAnsi" w:hAnsiTheme="minorHAnsi"/>
        </w:rPr>
        <w:fldChar w:fldCharType="separate"/>
      </w:r>
      <w:r>
        <w:rPr>
          <w:rFonts w:asciiTheme="minorHAnsi" w:hAnsiTheme="minorHAnsi"/>
          <w:noProof/>
        </w:rPr>
        <w:t>[29]</w:t>
      </w:r>
      <w:r>
        <w:rPr>
          <w:rFonts w:asciiTheme="minorHAnsi" w:hAnsiTheme="minorHAnsi"/>
        </w:rPr>
        <w:fldChar w:fldCharType="end"/>
      </w:r>
      <w:r w:rsidRPr="00331B51">
        <w:rPr>
          <w:rFonts w:asciiTheme="minorHAnsi" w:hAnsiTheme="minorHAnsi"/>
        </w:rPr>
        <w:t>.</w:t>
      </w:r>
    </w:p>
    <w:p w14:paraId="1B5D6288" w14:textId="77777777" w:rsidR="003F5473" w:rsidRPr="00331B51" w:rsidRDefault="003F5473" w:rsidP="003F5473">
      <w:pPr>
        <w:rPr>
          <w:rFonts w:asciiTheme="minorHAnsi" w:hAnsiTheme="minorHAnsi"/>
        </w:rPr>
      </w:pPr>
    </w:p>
    <w:p w14:paraId="6899C848" w14:textId="77777777" w:rsidR="003F5473" w:rsidRPr="00331B51" w:rsidRDefault="003F5473" w:rsidP="003F5473">
      <w:pPr>
        <w:rPr>
          <w:rFonts w:asciiTheme="minorHAnsi" w:hAnsiTheme="minorHAnsi"/>
          <w:b/>
        </w:rPr>
      </w:pPr>
      <w:r w:rsidRPr="00331B51">
        <w:rPr>
          <w:rFonts w:asciiTheme="minorHAnsi" w:hAnsiTheme="minorHAnsi"/>
          <w:b/>
        </w:rPr>
        <w:t>WMG library preparation</w:t>
      </w:r>
    </w:p>
    <w:p w14:paraId="6EA559EE" w14:textId="77777777" w:rsidR="003F5473" w:rsidRPr="00331B51" w:rsidRDefault="003F5473" w:rsidP="003F5473">
      <w:pPr>
        <w:rPr>
          <w:rFonts w:asciiTheme="minorHAnsi" w:hAnsiTheme="minorHAnsi"/>
        </w:rPr>
      </w:pPr>
      <w:r w:rsidRPr="00331B51">
        <w:rPr>
          <w:rFonts w:asciiTheme="minorHAnsi" w:hAnsiTheme="minorHAnsi"/>
        </w:rPr>
        <w:t xml:space="preserve">The whole genome sequencing libraries of the halite DNA were prepared </w:t>
      </w:r>
      <w:r>
        <w:rPr>
          <w:rFonts w:asciiTheme="minorHAnsi" w:hAnsiTheme="minorHAnsi"/>
        </w:rPr>
        <w:t>using</w:t>
      </w:r>
      <w:r w:rsidRPr="00331B51">
        <w:rPr>
          <w:rFonts w:asciiTheme="minorHAnsi" w:hAnsiTheme="minorHAnsi"/>
        </w:rPr>
        <w:t xml:space="preserve"> the KAPA HyperPlus kit </w:t>
      </w:r>
      <w:r>
        <w:rPr>
          <w:rFonts w:asciiTheme="minorHAnsi" w:hAnsiTheme="minorHAnsi"/>
        </w:rPr>
        <w:t>(</w:t>
      </w:r>
      <w:r w:rsidRPr="00331B51">
        <w:rPr>
          <w:rFonts w:asciiTheme="minorHAnsi" w:hAnsiTheme="minorHAnsi"/>
        </w:rPr>
        <w:t>Roche</w:t>
      </w:r>
      <w:r>
        <w:rPr>
          <w:rFonts w:asciiTheme="minorHAnsi" w:hAnsiTheme="minorHAnsi"/>
        </w:rPr>
        <w:t>)</w:t>
      </w:r>
      <w:r w:rsidRPr="00331B51">
        <w:rPr>
          <w:rFonts w:asciiTheme="minorHAnsi" w:hAnsiTheme="minorHAnsi"/>
        </w:rPr>
        <w:t xml:space="preserve">. The fragmentation was performed on 5ng of input gDNA for 6 minutes to achieve peaks around 800bp. Library amplification was done with dual-index primers for a total of 7 cycles, and the product library was cleaned up 3 times with XP AMPure Beads </w:t>
      </w:r>
      <w:r>
        <w:rPr>
          <w:rFonts w:asciiTheme="minorHAnsi" w:hAnsiTheme="minorHAnsi"/>
        </w:rPr>
        <w:t>(</w:t>
      </w:r>
      <w:r w:rsidRPr="00331B51">
        <w:rPr>
          <w:rFonts w:asciiTheme="minorHAnsi" w:hAnsiTheme="minorHAnsi"/>
        </w:rPr>
        <w:t>New England BioLabs</w:t>
      </w:r>
      <w:r>
        <w:rPr>
          <w:rFonts w:asciiTheme="minorHAnsi" w:hAnsiTheme="minorHAnsi"/>
        </w:rPr>
        <w:t>)</w:t>
      </w:r>
      <w:r w:rsidRPr="00331B51">
        <w:rPr>
          <w:rFonts w:asciiTheme="minorHAnsi" w:hAnsiTheme="minorHAnsi"/>
        </w:rPr>
        <w:t xml:space="preserve"> with the following bead ratios: 1X ratio (discard unbound), 0.4X (discard beads), and 0.6 (discard unbound). The other steps were performed according to the kit’s recommendations. The final 35 libraries were quantified with Qubit dsDNA HS kit, inspected on a dsDNA HS Bioanal</w:t>
      </w:r>
      <w:r>
        <w:rPr>
          <w:rFonts w:asciiTheme="minorHAnsi" w:hAnsiTheme="minorHAnsi"/>
        </w:rPr>
        <w:t>y</w:t>
      </w:r>
      <w:r w:rsidRPr="00331B51">
        <w:rPr>
          <w:rFonts w:asciiTheme="minorHAnsi" w:hAnsiTheme="minorHAnsi"/>
        </w:rPr>
        <w:t xml:space="preserve">zer, pooled to equal molarity, and sequenced on the HiSeq 2000. </w:t>
      </w:r>
    </w:p>
    <w:p w14:paraId="5877EF41" w14:textId="77777777" w:rsidR="003F5473" w:rsidRPr="00331B51" w:rsidRDefault="003F5473" w:rsidP="003F5473">
      <w:pPr>
        <w:rPr>
          <w:rFonts w:asciiTheme="minorHAnsi" w:hAnsiTheme="minorHAnsi"/>
        </w:rPr>
      </w:pPr>
    </w:p>
    <w:p w14:paraId="0C226AC1" w14:textId="77777777" w:rsidR="003F5473" w:rsidRPr="00331B51" w:rsidRDefault="003F5473" w:rsidP="003F5473">
      <w:pPr>
        <w:rPr>
          <w:rFonts w:asciiTheme="minorHAnsi" w:hAnsiTheme="minorHAnsi"/>
          <w:b/>
        </w:rPr>
      </w:pPr>
      <w:r w:rsidRPr="00331B51">
        <w:rPr>
          <w:rFonts w:asciiTheme="minorHAnsi" w:hAnsiTheme="minorHAnsi"/>
          <w:b/>
        </w:rPr>
        <w:t>WMG sequence data analysis pipeline</w:t>
      </w:r>
    </w:p>
    <w:p w14:paraId="1F66354C" w14:textId="77777777" w:rsidR="003F5473" w:rsidRPr="00331B51" w:rsidRDefault="003F5473" w:rsidP="003F5473">
      <w:pPr>
        <w:rPr>
          <w:rFonts w:asciiTheme="minorHAnsi" w:hAnsiTheme="minorHAnsi"/>
        </w:rPr>
      </w:pPr>
      <w:r w:rsidRPr="00331B51">
        <w:rPr>
          <w:rFonts w:asciiTheme="minorHAnsi" w:hAnsiTheme="minorHAnsi"/>
        </w:rPr>
        <w:t>The de-multiplexed WMG sequencing reads were processed with</w:t>
      </w:r>
      <w:r>
        <w:rPr>
          <w:rFonts w:asciiTheme="minorHAnsi" w:hAnsiTheme="minorHAnsi"/>
        </w:rPr>
        <w:t xml:space="preserve"> the complete metaWRAP pipeline </w:t>
      </w:r>
      <w:r>
        <w:rPr>
          <w:rFonts w:asciiTheme="minorHAnsi" w:hAnsiTheme="minorHAnsi"/>
        </w:rPr>
        <w:fldChar w:fldCharType="begin"/>
      </w:r>
      <w:r>
        <w:rPr>
          <w:rFonts w:asciiTheme="minorHAnsi" w:hAnsiTheme="minorHAnsi"/>
        </w:rPr>
        <w:instrText xml:space="preserve"> ADDIN EN.CITE &lt;EndNote&gt;&lt;Cite&gt;&lt;Author&gt;Uritskiy&lt;/Author&gt;&lt;Year&gt;2018&lt;/Year&gt;&lt;RecNum&gt;8828&lt;/RecNum&gt;&lt;DisplayText&gt;[25]&lt;/DisplayText&gt;&lt;record&gt;&lt;rec-number&gt;8828&lt;/rec-number&gt;&lt;foreign-keys&gt;&lt;key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Pr>
          <w:rFonts w:asciiTheme="minorHAnsi" w:hAnsiTheme="minorHAnsi"/>
        </w:rPr>
        <w:fldChar w:fldCharType="separate"/>
      </w:r>
      <w:r>
        <w:rPr>
          <w:rFonts w:asciiTheme="minorHAnsi" w:hAnsiTheme="minorHAnsi"/>
          <w:noProof/>
        </w:rPr>
        <w:t>[25]</w:t>
      </w:r>
      <w:r>
        <w:rPr>
          <w:rFonts w:asciiTheme="minorHAnsi" w:hAnsiTheme="minorHAnsi"/>
        </w:rPr>
        <w:fldChar w:fldCharType="end"/>
      </w:r>
      <w:r>
        <w:rPr>
          <w:rFonts w:asciiTheme="minorHAnsi" w:hAnsiTheme="minorHAnsi"/>
        </w:rPr>
        <w:t xml:space="preserve"> </w:t>
      </w:r>
      <w:r w:rsidRPr="00331B51">
        <w:rPr>
          <w:rFonts w:asciiTheme="minorHAnsi" w:hAnsiTheme="minorHAnsi"/>
        </w:rPr>
        <w:t xml:space="preserve">on a UNIX cluster with 48 cores and 1024GB of RAM available. Read trimming and human contamination removal was done by the metaWRAP Read_qc module (default parameters) on each separate sample. The taxonomic profiling was done on the trimmed reads with the metaWRAP Kraken module (default parameters, standard KRAKEN database). The reads from all samples were co-assembled with the metaWRAP Assembly module (--use-metastades option). For improved </w:t>
      </w:r>
      <w:r>
        <w:rPr>
          <w:rFonts w:asciiTheme="minorHAnsi" w:hAnsiTheme="minorHAnsi"/>
        </w:rPr>
        <w:t>assembly and binning of low-coverage community members</w:t>
      </w:r>
      <w:r w:rsidRPr="00331B51">
        <w:rPr>
          <w:rFonts w:asciiTheme="minorHAnsi" w:hAnsiTheme="minorHAnsi"/>
        </w:rPr>
        <w:t xml:space="preserve">, </w:t>
      </w:r>
      <w:r>
        <w:rPr>
          <w:rFonts w:asciiTheme="minorHAnsi" w:hAnsiTheme="minorHAnsi"/>
        </w:rPr>
        <w:t xml:space="preserve">reads </w:t>
      </w:r>
      <w:r w:rsidRPr="00331B51">
        <w:rPr>
          <w:rFonts w:asciiTheme="minorHAnsi" w:hAnsiTheme="minorHAnsi"/>
        </w:rPr>
        <w:t>from all the halite samples sequenced in the HiSeq run were pooled toge</w:t>
      </w:r>
      <w:r>
        <w:rPr>
          <w:rFonts w:asciiTheme="minorHAnsi" w:hAnsiTheme="minorHAnsi"/>
        </w:rPr>
        <w:t>ther</w:t>
      </w:r>
      <w:r w:rsidRPr="00331B51">
        <w:rPr>
          <w:rFonts w:asciiTheme="minorHAnsi" w:hAnsiTheme="minorHAnsi"/>
        </w:rPr>
        <w:t>. The co-assembly was then binned with the metaWRAP Binning module (--maxbin2 --concoct --metabat2 options) while using all the available samples for differential coverage information. The resulting bins were then consolidated into a final bin set with metaWRAP’s Bin_refinement module (-c 70 –x 5 options). The bins and the contig taxonomy were then visualized with the Blobology module (--bins option specified), classified with the Classify_bins module (default parameters), and quantified with the Quant_bins module (default parameters). Gene prediction and functional annotation of the co-assembly was done with the JGI Integrated Microbial Genomes &amp; Microbiomes (IMG) annotation service.</w:t>
      </w:r>
    </w:p>
    <w:p w14:paraId="2F176D84" w14:textId="77777777" w:rsidR="003F5473" w:rsidRPr="00331B51" w:rsidRDefault="003F5473" w:rsidP="003F5473">
      <w:pPr>
        <w:rPr>
          <w:rFonts w:asciiTheme="minorHAnsi" w:hAnsiTheme="minorHAnsi"/>
        </w:rPr>
      </w:pPr>
    </w:p>
    <w:p w14:paraId="30D130AE" w14:textId="77777777" w:rsidR="005B3B7C" w:rsidRDefault="005B3B7C">
      <w:bookmarkStart w:id="6" w:name="_GoBack"/>
      <w:bookmarkEnd w:id="6"/>
    </w:p>
    <w:sectPr w:rsidR="005B3B7C"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73"/>
    <w:rsid w:val="0025594D"/>
    <w:rsid w:val="002B47DA"/>
    <w:rsid w:val="002D2EC5"/>
    <w:rsid w:val="003753B7"/>
    <w:rsid w:val="00377809"/>
    <w:rsid w:val="003F5473"/>
    <w:rsid w:val="00403CDF"/>
    <w:rsid w:val="004D3E95"/>
    <w:rsid w:val="005B3B7C"/>
    <w:rsid w:val="005F63BB"/>
    <w:rsid w:val="00822FD6"/>
    <w:rsid w:val="00910F50"/>
    <w:rsid w:val="00983664"/>
    <w:rsid w:val="00C02774"/>
    <w:rsid w:val="00C827F2"/>
    <w:rsid w:val="00CC62A5"/>
    <w:rsid w:val="00D23C7C"/>
    <w:rsid w:val="00D575E3"/>
    <w:rsid w:val="00E7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120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47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1646</Words>
  <Characters>9384</Characters>
  <Application>Microsoft Macintosh Word</Application>
  <DocSecurity>0</DocSecurity>
  <Lines>78</Lines>
  <Paragraphs>22</Paragraphs>
  <ScaleCrop>false</ScaleCrop>
  <LinksUpToDate>false</LinksUpToDate>
  <CharactersWithSpaces>11008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cp:revision>
  <dcterms:created xsi:type="dcterms:W3CDTF">2018-07-16T15:40:00Z</dcterms:created>
  <dcterms:modified xsi:type="dcterms:W3CDTF">2018-07-16T15:40:00Z</dcterms:modified>
</cp:coreProperties>
</file>